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272B" w14:textId="1B85310B" w:rsidR="00F50E0E" w:rsidRDefault="0075563E" w:rsidP="7F48611B">
      <w:pPr>
        <w:pStyle w:val="Body"/>
        <w:shd w:val="clear" w:color="auto" w:fill="FFFFFF" w:themeFill="background1"/>
        <w:rPr>
          <w:sz w:val="40"/>
          <w:szCs w:val="40"/>
        </w:rPr>
      </w:pPr>
      <w:r w:rsidRPr="2C7840B6">
        <w:rPr>
          <w:sz w:val="40"/>
          <w:szCs w:val="40"/>
        </w:rPr>
        <w:t>Proposal: A pilot to simplify micro-procurement of open source code at ESDC</w:t>
      </w:r>
    </w:p>
    <w:p w14:paraId="00F3BCEB" w14:textId="77777777" w:rsidR="00F50E0E" w:rsidRDefault="0075563E">
      <w:pPr>
        <w:pStyle w:val="Body"/>
        <w:shd w:val="clear" w:color="auto" w:fill="FFFFFF"/>
      </w:pPr>
      <w:r>
        <w:rPr>
          <w:b/>
          <w:bCs/>
        </w:rPr>
        <w:t xml:space="preserve">Sponsoring Branch(es): </w:t>
      </w:r>
      <w:r>
        <w:t>IITB-SABR &amp; CFOB-Asset Management Policy and Procurement</w:t>
      </w:r>
    </w:p>
    <w:p w14:paraId="21A33919" w14:textId="77777777" w:rsidR="00F50E0E" w:rsidRDefault="0075563E" w:rsidP="75581F90">
      <w:pPr>
        <w:pStyle w:val="Body"/>
        <w:shd w:val="clear" w:color="auto" w:fill="FFFFFF" w:themeFill="background1"/>
      </w:pPr>
      <w:r w:rsidRPr="2C7840B6">
        <w:rPr>
          <w:b/>
          <w:bCs/>
        </w:rPr>
        <w:t>Executive Sponsor:</w:t>
      </w:r>
      <w:r>
        <w:t xml:space="preserve"> Mathieu Leprohon &amp; Robert MacGillivary </w:t>
      </w:r>
    </w:p>
    <w:p w14:paraId="0DD230A1" w14:textId="393670F1" w:rsidR="00F50E0E" w:rsidRDefault="0075563E" w:rsidP="605938A9">
      <w:pPr>
        <w:pStyle w:val="Body"/>
        <w:shd w:val="clear" w:color="auto" w:fill="FFFFFF" w:themeFill="background1"/>
        <w:rPr>
          <w:lang w:val="en-CA"/>
        </w:rPr>
      </w:pPr>
      <w:r w:rsidRPr="605938A9">
        <w:rPr>
          <w:b/>
          <w:bCs/>
        </w:rPr>
        <w:t>Business Owner:</w:t>
      </w:r>
      <w:r w:rsidRPr="605938A9">
        <w:rPr>
          <w:lang w:val="en-CA"/>
        </w:rPr>
        <w:t xml:space="preserve"> Martin Mondor</w:t>
      </w:r>
    </w:p>
    <w:p w14:paraId="53A04679" w14:textId="337F4C60" w:rsidR="00F50E0E" w:rsidRDefault="0075563E" w:rsidP="605938A9">
      <w:pPr>
        <w:pStyle w:val="Body"/>
        <w:shd w:val="clear" w:color="auto" w:fill="FFFFFF" w:themeFill="background1"/>
        <w:rPr>
          <w:lang w:val="de-DE"/>
        </w:rPr>
      </w:pPr>
      <w:r w:rsidRPr="2C7840B6">
        <w:rPr>
          <w:b/>
          <w:bCs/>
        </w:rPr>
        <w:t xml:space="preserve">Proposal Contact: </w:t>
      </w:r>
      <w:r w:rsidRPr="2C7840B6">
        <w:rPr>
          <w:lang w:val="de-DE"/>
        </w:rPr>
        <w:t>Rachel Muston</w:t>
      </w:r>
    </w:p>
    <w:sdt>
      <w:sdtPr>
        <w:rPr>
          <w:rFonts w:asciiTheme="minorHAnsi" w:eastAsiaTheme="minorEastAsia" w:hAnsiTheme="minorHAnsi" w:cstheme="minorBidi"/>
          <w:color w:val="auto"/>
          <w:sz w:val="22"/>
          <w:szCs w:val="22"/>
        </w:rPr>
        <w:id w:val="-1491779611"/>
        <w:docPartObj>
          <w:docPartGallery w:val="Table of Contents"/>
          <w:docPartUnique/>
        </w:docPartObj>
      </w:sdtPr>
      <w:sdtEndPr>
        <w:rPr>
          <w:b/>
          <w:bCs/>
          <w:noProof/>
        </w:rPr>
      </w:sdtEndPr>
      <w:sdtContent>
        <w:p w14:paraId="78536315" w14:textId="1CC917D4" w:rsidR="00880B7E" w:rsidRDefault="00880B7E">
          <w:pPr>
            <w:pStyle w:val="TOCHeading"/>
          </w:pPr>
          <w:r>
            <w:t>Contents</w:t>
          </w:r>
        </w:p>
        <w:p w14:paraId="24ED33A8" w14:textId="17CEB393" w:rsidR="00AB2736" w:rsidRDefault="00880B7E">
          <w:pPr>
            <w:pStyle w:val="TOC1"/>
            <w:tabs>
              <w:tab w:val="right" w:leader="dot" w:pos="9350"/>
            </w:tabs>
            <w:rPr>
              <w:noProof/>
            </w:rPr>
          </w:pPr>
          <w:r>
            <w:fldChar w:fldCharType="begin"/>
          </w:r>
          <w:r>
            <w:instrText xml:space="preserve"> TOC \o "1-3" \h \z \u </w:instrText>
          </w:r>
          <w:r>
            <w:fldChar w:fldCharType="separate"/>
          </w:r>
          <w:hyperlink w:anchor="_Toc57803858" w:history="1">
            <w:r w:rsidR="00AB2736" w:rsidRPr="00DE25F7">
              <w:rPr>
                <w:rStyle w:val="Hyperlink"/>
                <w:noProof/>
              </w:rPr>
              <w:t>1.0 Business Need Definition</w:t>
            </w:r>
            <w:r w:rsidR="00AB2736">
              <w:rPr>
                <w:noProof/>
                <w:webHidden/>
              </w:rPr>
              <w:tab/>
            </w:r>
            <w:r w:rsidR="00AB2736">
              <w:rPr>
                <w:noProof/>
                <w:webHidden/>
              </w:rPr>
              <w:fldChar w:fldCharType="begin"/>
            </w:r>
            <w:r w:rsidR="00AB2736">
              <w:rPr>
                <w:noProof/>
                <w:webHidden/>
              </w:rPr>
              <w:instrText xml:space="preserve"> PAGEREF _Toc57803858 \h </w:instrText>
            </w:r>
            <w:r w:rsidR="00AB2736">
              <w:rPr>
                <w:noProof/>
                <w:webHidden/>
              </w:rPr>
            </w:r>
            <w:r w:rsidR="00AB2736">
              <w:rPr>
                <w:noProof/>
                <w:webHidden/>
              </w:rPr>
              <w:fldChar w:fldCharType="separate"/>
            </w:r>
            <w:r w:rsidR="00AB2736">
              <w:rPr>
                <w:noProof/>
                <w:webHidden/>
              </w:rPr>
              <w:t>2</w:t>
            </w:r>
            <w:r w:rsidR="00AB2736">
              <w:rPr>
                <w:noProof/>
                <w:webHidden/>
              </w:rPr>
              <w:fldChar w:fldCharType="end"/>
            </w:r>
          </w:hyperlink>
        </w:p>
        <w:p w14:paraId="3AE37DD6" w14:textId="36F09601" w:rsidR="00AB2736" w:rsidRDefault="00A9040D">
          <w:pPr>
            <w:pStyle w:val="TOC2"/>
            <w:tabs>
              <w:tab w:val="right" w:leader="dot" w:pos="9350"/>
            </w:tabs>
            <w:rPr>
              <w:noProof/>
            </w:rPr>
          </w:pPr>
          <w:hyperlink w:anchor="_Toc57803859" w:history="1">
            <w:r w:rsidR="00AB2736" w:rsidRPr="00DE25F7">
              <w:rPr>
                <w:rStyle w:val="Hyperlink"/>
                <w:noProof/>
              </w:rPr>
              <w:t>1.1 Problem</w:t>
            </w:r>
            <w:r w:rsidR="00AB2736">
              <w:rPr>
                <w:noProof/>
                <w:webHidden/>
              </w:rPr>
              <w:tab/>
            </w:r>
            <w:r w:rsidR="00AB2736">
              <w:rPr>
                <w:noProof/>
                <w:webHidden/>
              </w:rPr>
              <w:fldChar w:fldCharType="begin"/>
            </w:r>
            <w:r w:rsidR="00AB2736">
              <w:rPr>
                <w:noProof/>
                <w:webHidden/>
              </w:rPr>
              <w:instrText xml:space="preserve"> PAGEREF _Toc57803859 \h </w:instrText>
            </w:r>
            <w:r w:rsidR="00AB2736">
              <w:rPr>
                <w:noProof/>
                <w:webHidden/>
              </w:rPr>
            </w:r>
            <w:r w:rsidR="00AB2736">
              <w:rPr>
                <w:noProof/>
                <w:webHidden/>
              </w:rPr>
              <w:fldChar w:fldCharType="separate"/>
            </w:r>
            <w:r w:rsidR="00AB2736">
              <w:rPr>
                <w:noProof/>
                <w:webHidden/>
              </w:rPr>
              <w:t>2</w:t>
            </w:r>
            <w:r w:rsidR="00AB2736">
              <w:rPr>
                <w:noProof/>
                <w:webHidden/>
              </w:rPr>
              <w:fldChar w:fldCharType="end"/>
            </w:r>
          </w:hyperlink>
        </w:p>
        <w:p w14:paraId="445F515C" w14:textId="2E91A4DD" w:rsidR="00AB2736" w:rsidRDefault="00A9040D">
          <w:pPr>
            <w:pStyle w:val="TOC2"/>
            <w:tabs>
              <w:tab w:val="right" w:leader="dot" w:pos="9350"/>
            </w:tabs>
            <w:rPr>
              <w:noProof/>
            </w:rPr>
          </w:pPr>
          <w:hyperlink w:anchor="_Toc57803860" w:history="1">
            <w:r w:rsidR="00AB2736" w:rsidRPr="00DE25F7">
              <w:rPr>
                <w:rStyle w:val="Hyperlink"/>
                <w:noProof/>
              </w:rPr>
              <w:t>1.2 Proposal</w:t>
            </w:r>
            <w:r w:rsidR="00AB2736">
              <w:rPr>
                <w:noProof/>
                <w:webHidden/>
              </w:rPr>
              <w:tab/>
            </w:r>
            <w:r w:rsidR="00AB2736">
              <w:rPr>
                <w:noProof/>
                <w:webHidden/>
              </w:rPr>
              <w:fldChar w:fldCharType="begin"/>
            </w:r>
            <w:r w:rsidR="00AB2736">
              <w:rPr>
                <w:noProof/>
                <w:webHidden/>
              </w:rPr>
              <w:instrText xml:space="preserve"> PAGEREF _Toc57803860 \h </w:instrText>
            </w:r>
            <w:r w:rsidR="00AB2736">
              <w:rPr>
                <w:noProof/>
                <w:webHidden/>
              </w:rPr>
            </w:r>
            <w:r w:rsidR="00AB2736">
              <w:rPr>
                <w:noProof/>
                <w:webHidden/>
              </w:rPr>
              <w:fldChar w:fldCharType="separate"/>
            </w:r>
            <w:r w:rsidR="00AB2736">
              <w:rPr>
                <w:noProof/>
                <w:webHidden/>
              </w:rPr>
              <w:t>3</w:t>
            </w:r>
            <w:r w:rsidR="00AB2736">
              <w:rPr>
                <w:noProof/>
                <w:webHidden/>
              </w:rPr>
              <w:fldChar w:fldCharType="end"/>
            </w:r>
          </w:hyperlink>
        </w:p>
        <w:p w14:paraId="17C10F5D" w14:textId="09182AE4" w:rsidR="00AB2736" w:rsidRDefault="00A9040D">
          <w:pPr>
            <w:pStyle w:val="TOC2"/>
            <w:tabs>
              <w:tab w:val="right" w:leader="dot" w:pos="9350"/>
            </w:tabs>
            <w:rPr>
              <w:noProof/>
            </w:rPr>
          </w:pPr>
          <w:hyperlink w:anchor="_Toc57803861" w:history="1">
            <w:r w:rsidR="00AB2736" w:rsidRPr="00DE25F7">
              <w:rPr>
                <w:rStyle w:val="Hyperlink"/>
                <w:noProof/>
              </w:rPr>
              <w:t>1.3 Rationale/Background</w:t>
            </w:r>
            <w:r w:rsidR="00AB2736">
              <w:rPr>
                <w:noProof/>
                <w:webHidden/>
              </w:rPr>
              <w:tab/>
            </w:r>
            <w:r w:rsidR="00AB2736">
              <w:rPr>
                <w:noProof/>
                <w:webHidden/>
              </w:rPr>
              <w:fldChar w:fldCharType="begin"/>
            </w:r>
            <w:r w:rsidR="00AB2736">
              <w:rPr>
                <w:noProof/>
                <w:webHidden/>
              </w:rPr>
              <w:instrText xml:space="preserve"> PAGEREF _Toc57803861 \h </w:instrText>
            </w:r>
            <w:r w:rsidR="00AB2736">
              <w:rPr>
                <w:noProof/>
                <w:webHidden/>
              </w:rPr>
            </w:r>
            <w:r w:rsidR="00AB2736">
              <w:rPr>
                <w:noProof/>
                <w:webHidden/>
              </w:rPr>
              <w:fldChar w:fldCharType="separate"/>
            </w:r>
            <w:r w:rsidR="00AB2736">
              <w:rPr>
                <w:noProof/>
                <w:webHidden/>
              </w:rPr>
              <w:t>3</w:t>
            </w:r>
            <w:r w:rsidR="00AB2736">
              <w:rPr>
                <w:noProof/>
                <w:webHidden/>
              </w:rPr>
              <w:fldChar w:fldCharType="end"/>
            </w:r>
          </w:hyperlink>
        </w:p>
        <w:p w14:paraId="64772D90" w14:textId="08CCF41E" w:rsidR="00AB2736" w:rsidRDefault="00A9040D">
          <w:pPr>
            <w:pStyle w:val="TOC2"/>
            <w:tabs>
              <w:tab w:val="right" w:leader="dot" w:pos="9350"/>
            </w:tabs>
            <w:rPr>
              <w:noProof/>
            </w:rPr>
          </w:pPr>
          <w:hyperlink w:anchor="_Toc57803862" w:history="1">
            <w:r w:rsidR="00AB2736" w:rsidRPr="00DE25F7">
              <w:rPr>
                <w:rStyle w:val="Hyperlink"/>
                <w:noProof/>
              </w:rPr>
              <w:t>1.4 Consequence of Inaction</w:t>
            </w:r>
            <w:r w:rsidR="00AB2736">
              <w:rPr>
                <w:noProof/>
                <w:webHidden/>
              </w:rPr>
              <w:tab/>
            </w:r>
            <w:r w:rsidR="00AB2736">
              <w:rPr>
                <w:noProof/>
                <w:webHidden/>
              </w:rPr>
              <w:fldChar w:fldCharType="begin"/>
            </w:r>
            <w:r w:rsidR="00AB2736">
              <w:rPr>
                <w:noProof/>
                <w:webHidden/>
              </w:rPr>
              <w:instrText xml:space="preserve"> PAGEREF _Toc57803862 \h </w:instrText>
            </w:r>
            <w:r w:rsidR="00AB2736">
              <w:rPr>
                <w:noProof/>
                <w:webHidden/>
              </w:rPr>
            </w:r>
            <w:r w:rsidR="00AB2736">
              <w:rPr>
                <w:noProof/>
                <w:webHidden/>
              </w:rPr>
              <w:fldChar w:fldCharType="separate"/>
            </w:r>
            <w:r w:rsidR="00AB2736">
              <w:rPr>
                <w:noProof/>
                <w:webHidden/>
              </w:rPr>
              <w:t>5</w:t>
            </w:r>
            <w:r w:rsidR="00AB2736">
              <w:rPr>
                <w:noProof/>
                <w:webHidden/>
              </w:rPr>
              <w:fldChar w:fldCharType="end"/>
            </w:r>
          </w:hyperlink>
        </w:p>
        <w:p w14:paraId="4B1BD1CA" w14:textId="797F1079" w:rsidR="00AB2736" w:rsidRDefault="00A9040D">
          <w:pPr>
            <w:pStyle w:val="TOC2"/>
            <w:tabs>
              <w:tab w:val="right" w:leader="dot" w:pos="9350"/>
            </w:tabs>
            <w:rPr>
              <w:noProof/>
            </w:rPr>
          </w:pPr>
          <w:hyperlink w:anchor="_Toc57803863" w:history="1">
            <w:r w:rsidR="00AB2736" w:rsidRPr="00DE25F7">
              <w:rPr>
                <w:rStyle w:val="Hyperlink"/>
                <w:noProof/>
              </w:rPr>
              <w:t>1.5 Summary of Objectives</w:t>
            </w:r>
            <w:r w:rsidR="00AB2736">
              <w:rPr>
                <w:noProof/>
                <w:webHidden/>
              </w:rPr>
              <w:tab/>
            </w:r>
            <w:r w:rsidR="00AB2736">
              <w:rPr>
                <w:noProof/>
                <w:webHidden/>
              </w:rPr>
              <w:fldChar w:fldCharType="begin"/>
            </w:r>
            <w:r w:rsidR="00AB2736">
              <w:rPr>
                <w:noProof/>
                <w:webHidden/>
              </w:rPr>
              <w:instrText xml:space="preserve"> PAGEREF _Toc57803863 \h </w:instrText>
            </w:r>
            <w:r w:rsidR="00AB2736">
              <w:rPr>
                <w:noProof/>
                <w:webHidden/>
              </w:rPr>
            </w:r>
            <w:r w:rsidR="00AB2736">
              <w:rPr>
                <w:noProof/>
                <w:webHidden/>
              </w:rPr>
              <w:fldChar w:fldCharType="separate"/>
            </w:r>
            <w:r w:rsidR="00AB2736">
              <w:rPr>
                <w:noProof/>
                <w:webHidden/>
              </w:rPr>
              <w:t>5</w:t>
            </w:r>
            <w:r w:rsidR="00AB2736">
              <w:rPr>
                <w:noProof/>
                <w:webHidden/>
              </w:rPr>
              <w:fldChar w:fldCharType="end"/>
            </w:r>
          </w:hyperlink>
        </w:p>
        <w:p w14:paraId="054C227B" w14:textId="49E0023B" w:rsidR="00AB2736" w:rsidRDefault="00A9040D">
          <w:pPr>
            <w:pStyle w:val="TOC2"/>
            <w:tabs>
              <w:tab w:val="right" w:leader="dot" w:pos="9350"/>
            </w:tabs>
            <w:rPr>
              <w:noProof/>
            </w:rPr>
          </w:pPr>
          <w:hyperlink w:anchor="_Toc57803864" w:history="1">
            <w:r w:rsidR="00AB2736" w:rsidRPr="00DE25F7">
              <w:rPr>
                <w:rStyle w:val="Hyperlink"/>
                <w:noProof/>
              </w:rPr>
              <w:t>1.6 Policy Alignment</w:t>
            </w:r>
            <w:r w:rsidR="00AB2736">
              <w:rPr>
                <w:noProof/>
                <w:webHidden/>
              </w:rPr>
              <w:tab/>
            </w:r>
            <w:r w:rsidR="00AB2736">
              <w:rPr>
                <w:noProof/>
                <w:webHidden/>
              </w:rPr>
              <w:fldChar w:fldCharType="begin"/>
            </w:r>
            <w:r w:rsidR="00AB2736">
              <w:rPr>
                <w:noProof/>
                <w:webHidden/>
              </w:rPr>
              <w:instrText xml:space="preserve"> PAGEREF _Toc57803864 \h </w:instrText>
            </w:r>
            <w:r w:rsidR="00AB2736">
              <w:rPr>
                <w:noProof/>
                <w:webHidden/>
              </w:rPr>
            </w:r>
            <w:r w:rsidR="00AB2736">
              <w:rPr>
                <w:noProof/>
                <w:webHidden/>
              </w:rPr>
              <w:fldChar w:fldCharType="separate"/>
            </w:r>
            <w:r w:rsidR="00AB2736">
              <w:rPr>
                <w:noProof/>
                <w:webHidden/>
              </w:rPr>
              <w:t>5</w:t>
            </w:r>
            <w:r w:rsidR="00AB2736">
              <w:rPr>
                <w:noProof/>
                <w:webHidden/>
              </w:rPr>
              <w:fldChar w:fldCharType="end"/>
            </w:r>
          </w:hyperlink>
        </w:p>
        <w:p w14:paraId="54D371F8" w14:textId="0662FBE8" w:rsidR="00AB2736" w:rsidRDefault="00A9040D">
          <w:pPr>
            <w:pStyle w:val="TOC2"/>
            <w:tabs>
              <w:tab w:val="right" w:leader="dot" w:pos="9350"/>
            </w:tabs>
            <w:rPr>
              <w:noProof/>
            </w:rPr>
          </w:pPr>
          <w:hyperlink w:anchor="_Toc57803865" w:history="1">
            <w:r w:rsidR="00AB2736" w:rsidRPr="00DE25F7">
              <w:rPr>
                <w:rStyle w:val="Hyperlink"/>
                <w:noProof/>
              </w:rPr>
              <w:t>1.7 CFOB review</w:t>
            </w:r>
            <w:r w:rsidR="00AB2736">
              <w:rPr>
                <w:noProof/>
                <w:webHidden/>
              </w:rPr>
              <w:tab/>
            </w:r>
            <w:r w:rsidR="00AB2736">
              <w:rPr>
                <w:noProof/>
                <w:webHidden/>
              </w:rPr>
              <w:fldChar w:fldCharType="begin"/>
            </w:r>
            <w:r w:rsidR="00AB2736">
              <w:rPr>
                <w:noProof/>
                <w:webHidden/>
              </w:rPr>
              <w:instrText xml:space="preserve"> PAGEREF _Toc57803865 \h </w:instrText>
            </w:r>
            <w:r w:rsidR="00AB2736">
              <w:rPr>
                <w:noProof/>
                <w:webHidden/>
              </w:rPr>
            </w:r>
            <w:r w:rsidR="00AB2736">
              <w:rPr>
                <w:noProof/>
                <w:webHidden/>
              </w:rPr>
              <w:fldChar w:fldCharType="separate"/>
            </w:r>
            <w:r w:rsidR="00AB2736">
              <w:rPr>
                <w:noProof/>
                <w:webHidden/>
              </w:rPr>
              <w:t>6</w:t>
            </w:r>
            <w:r w:rsidR="00AB2736">
              <w:rPr>
                <w:noProof/>
                <w:webHidden/>
              </w:rPr>
              <w:fldChar w:fldCharType="end"/>
            </w:r>
          </w:hyperlink>
        </w:p>
        <w:p w14:paraId="4EC81427" w14:textId="6923B22E" w:rsidR="00AB2736" w:rsidRDefault="00A9040D">
          <w:pPr>
            <w:pStyle w:val="TOC2"/>
            <w:tabs>
              <w:tab w:val="right" w:leader="dot" w:pos="9350"/>
            </w:tabs>
            <w:rPr>
              <w:noProof/>
            </w:rPr>
          </w:pPr>
          <w:hyperlink w:anchor="_Toc57803866" w:history="1">
            <w:r w:rsidR="00AB2736" w:rsidRPr="00DE25F7">
              <w:rPr>
                <w:rStyle w:val="Hyperlink"/>
                <w:rFonts w:eastAsia="Arial"/>
                <w:noProof/>
              </w:rPr>
              <w:t>1.8 IITB review</w:t>
            </w:r>
            <w:r w:rsidR="00AB2736">
              <w:rPr>
                <w:noProof/>
                <w:webHidden/>
              </w:rPr>
              <w:tab/>
            </w:r>
            <w:r w:rsidR="00AB2736">
              <w:rPr>
                <w:noProof/>
                <w:webHidden/>
              </w:rPr>
              <w:fldChar w:fldCharType="begin"/>
            </w:r>
            <w:r w:rsidR="00AB2736">
              <w:rPr>
                <w:noProof/>
                <w:webHidden/>
              </w:rPr>
              <w:instrText xml:space="preserve"> PAGEREF _Toc57803866 \h </w:instrText>
            </w:r>
            <w:r w:rsidR="00AB2736">
              <w:rPr>
                <w:noProof/>
                <w:webHidden/>
              </w:rPr>
            </w:r>
            <w:r w:rsidR="00AB2736">
              <w:rPr>
                <w:noProof/>
                <w:webHidden/>
              </w:rPr>
              <w:fldChar w:fldCharType="separate"/>
            </w:r>
            <w:r w:rsidR="00AB2736">
              <w:rPr>
                <w:noProof/>
                <w:webHidden/>
              </w:rPr>
              <w:t>6</w:t>
            </w:r>
            <w:r w:rsidR="00AB2736">
              <w:rPr>
                <w:noProof/>
                <w:webHidden/>
              </w:rPr>
              <w:fldChar w:fldCharType="end"/>
            </w:r>
          </w:hyperlink>
        </w:p>
        <w:p w14:paraId="6CBA0CEF" w14:textId="16C96EEA" w:rsidR="00AB2736" w:rsidRDefault="00A9040D">
          <w:pPr>
            <w:pStyle w:val="TOC1"/>
            <w:tabs>
              <w:tab w:val="right" w:leader="dot" w:pos="9350"/>
            </w:tabs>
            <w:rPr>
              <w:noProof/>
            </w:rPr>
          </w:pPr>
          <w:hyperlink w:anchor="_Toc57803867" w:history="1">
            <w:r w:rsidR="00AB2736" w:rsidRPr="00DE25F7">
              <w:rPr>
                <w:rStyle w:val="Hyperlink"/>
                <w:noProof/>
              </w:rPr>
              <w:t>2.0 Rough order of magnitude</w:t>
            </w:r>
            <w:r w:rsidR="00AB2736">
              <w:rPr>
                <w:noProof/>
                <w:webHidden/>
              </w:rPr>
              <w:tab/>
            </w:r>
            <w:r w:rsidR="00AB2736">
              <w:rPr>
                <w:noProof/>
                <w:webHidden/>
              </w:rPr>
              <w:fldChar w:fldCharType="begin"/>
            </w:r>
            <w:r w:rsidR="00AB2736">
              <w:rPr>
                <w:noProof/>
                <w:webHidden/>
              </w:rPr>
              <w:instrText xml:space="preserve"> PAGEREF _Toc57803867 \h </w:instrText>
            </w:r>
            <w:r w:rsidR="00AB2736">
              <w:rPr>
                <w:noProof/>
                <w:webHidden/>
              </w:rPr>
            </w:r>
            <w:r w:rsidR="00AB2736">
              <w:rPr>
                <w:noProof/>
                <w:webHidden/>
              </w:rPr>
              <w:fldChar w:fldCharType="separate"/>
            </w:r>
            <w:r w:rsidR="00AB2736">
              <w:rPr>
                <w:noProof/>
                <w:webHidden/>
              </w:rPr>
              <w:t>7</w:t>
            </w:r>
            <w:r w:rsidR="00AB2736">
              <w:rPr>
                <w:noProof/>
                <w:webHidden/>
              </w:rPr>
              <w:fldChar w:fldCharType="end"/>
            </w:r>
          </w:hyperlink>
        </w:p>
        <w:p w14:paraId="388F14D3" w14:textId="2735D4E1" w:rsidR="00AB2736" w:rsidRDefault="00A9040D">
          <w:pPr>
            <w:pStyle w:val="TOC2"/>
            <w:tabs>
              <w:tab w:val="right" w:leader="dot" w:pos="9350"/>
            </w:tabs>
            <w:rPr>
              <w:noProof/>
            </w:rPr>
          </w:pPr>
          <w:hyperlink w:anchor="_Toc57803868" w:history="1">
            <w:r w:rsidR="00AB2736" w:rsidRPr="00DE25F7">
              <w:rPr>
                <w:rStyle w:val="Hyperlink"/>
                <w:noProof/>
              </w:rPr>
              <w:t>2.1 Cost of planning and technology delivery</w:t>
            </w:r>
            <w:r w:rsidR="00AB2736">
              <w:rPr>
                <w:noProof/>
                <w:webHidden/>
              </w:rPr>
              <w:tab/>
            </w:r>
            <w:r w:rsidR="00AB2736">
              <w:rPr>
                <w:noProof/>
                <w:webHidden/>
              </w:rPr>
              <w:fldChar w:fldCharType="begin"/>
            </w:r>
            <w:r w:rsidR="00AB2736">
              <w:rPr>
                <w:noProof/>
                <w:webHidden/>
              </w:rPr>
              <w:instrText xml:space="preserve"> PAGEREF _Toc57803868 \h </w:instrText>
            </w:r>
            <w:r w:rsidR="00AB2736">
              <w:rPr>
                <w:noProof/>
                <w:webHidden/>
              </w:rPr>
            </w:r>
            <w:r w:rsidR="00AB2736">
              <w:rPr>
                <w:noProof/>
                <w:webHidden/>
              </w:rPr>
              <w:fldChar w:fldCharType="separate"/>
            </w:r>
            <w:r w:rsidR="00AB2736">
              <w:rPr>
                <w:noProof/>
                <w:webHidden/>
              </w:rPr>
              <w:t>7</w:t>
            </w:r>
            <w:r w:rsidR="00AB2736">
              <w:rPr>
                <w:noProof/>
                <w:webHidden/>
              </w:rPr>
              <w:fldChar w:fldCharType="end"/>
            </w:r>
          </w:hyperlink>
        </w:p>
        <w:p w14:paraId="641EC0FC" w14:textId="7021F3CB" w:rsidR="00AB2736" w:rsidRDefault="00A9040D">
          <w:pPr>
            <w:pStyle w:val="TOC2"/>
            <w:tabs>
              <w:tab w:val="right" w:leader="dot" w:pos="9350"/>
            </w:tabs>
            <w:rPr>
              <w:noProof/>
            </w:rPr>
          </w:pPr>
          <w:hyperlink w:anchor="_Toc57803869" w:history="1">
            <w:r w:rsidR="00AB2736" w:rsidRPr="00DE25F7">
              <w:rPr>
                <w:rStyle w:val="Hyperlink"/>
                <w:noProof/>
              </w:rPr>
              <w:t>2.2 Cost of operation (1-year pilot)</w:t>
            </w:r>
            <w:r w:rsidR="00AB2736">
              <w:rPr>
                <w:noProof/>
                <w:webHidden/>
              </w:rPr>
              <w:tab/>
            </w:r>
            <w:r w:rsidR="00AB2736">
              <w:rPr>
                <w:noProof/>
                <w:webHidden/>
              </w:rPr>
              <w:fldChar w:fldCharType="begin"/>
            </w:r>
            <w:r w:rsidR="00AB2736">
              <w:rPr>
                <w:noProof/>
                <w:webHidden/>
              </w:rPr>
              <w:instrText xml:space="preserve"> PAGEREF _Toc57803869 \h </w:instrText>
            </w:r>
            <w:r w:rsidR="00AB2736">
              <w:rPr>
                <w:noProof/>
                <w:webHidden/>
              </w:rPr>
            </w:r>
            <w:r w:rsidR="00AB2736">
              <w:rPr>
                <w:noProof/>
                <w:webHidden/>
              </w:rPr>
              <w:fldChar w:fldCharType="separate"/>
            </w:r>
            <w:r w:rsidR="00AB2736">
              <w:rPr>
                <w:noProof/>
                <w:webHidden/>
              </w:rPr>
              <w:t>8</w:t>
            </w:r>
            <w:r w:rsidR="00AB2736">
              <w:rPr>
                <w:noProof/>
                <w:webHidden/>
              </w:rPr>
              <w:fldChar w:fldCharType="end"/>
            </w:r>
          </w:hyperlink>
        </w:p>
        <w:p w14:paraId="0ADE77B0" w14:textId="3C01751F" w:rsidR="00AB2736" w:rsidRDefault="00A9040D">
          <w:pPr>
            <w:pStyle w:val="TOC2"/>
            <w:tabs>
              <w:tab w:val="right" w:leader="dot" w:pos="9350"/>
            </w:tabs>
            <w:rPr>
              <w:noProof/>
            </w:rPr>
          </w:pPr>
          <w:hyperlink w:anchor="_Toc57803870" w:history="1">
            <w:r w:rsidR="00AB2736" w:rsidRPr="00DE25F7">
              <w:rPr>
                <w:rStyle w:val="Hyperlink"/>
                <w:noProof/>
              </w:rPr>
              <w:t>2.3 Potential Source(s) of Funds</w:t>
            </w:r>
            <w:r w:rsidR="00AB2736">
              <w:rPr>
                <w:noProof/>
                <w:webHidden/>
              </w:rPr>
              <w:tab/>
            </w:r>
            <w:r w:rsidR="00AB2736">
              <w:rPr>
                <w:noProof/>
                <w:webHidden/>
              </w:rPr>
              <w:fldChar w:fldCharType="begin"/>
            </w:r>
            <w:r w:rsidR="00AB2736">
              <w:rPr>
                <w:noProof/>
                <w:webHidden/>
              </w:rPr>
              <w:instrText xml:space="preserve"> PAGEREF _Toc57803870 \h </w:instrText>
            </w:r>
            <w:r w:rsidR="00AB2736">
              <w:rPr>
                <w:noProof/>
                <w:webHidden/>
              </w:rPr>
            </w:r>
            <w:r w:rsidR="00AB2736">
              <w:rPr>
                <w:noProof/>
                <w:webHidden/>
              </w:rPr>
              <w:fldChar w:fldCharType="separate"/>
            </w:r>
            <w:r w:rsidR="00AB2736">
              <w:rPr>
                <w:noProof/>
                <w:webHidden/>
              </w:rPr>
              <w:t>9</w:t>
            </w:r>
            <w:r w:rsidR="00AB2736">
              <w:rPr>
                <w:noProof/>
                <w:webHidden/>
              </w:rPr>
              <w:fldChar w:fldCharType="end"/>
            </w:r>
          </w:hyperlink>
        </w:p>
        <w:p w14:paraId="13A2633F" w14:textId="26826C7E" w:rsidR="00AB2736" w:rsidRDefault="00A9040D">
          <w:pPr>
            <w:pStyle w:val="TOC2"/>
            <w:tabs>
              <w:tab w:val="right" w:leader="dot" w:pos="9350"/>
            </w:tabs>
            <w:rPr>
              <w:noProof/>
            </w:rPr>
          </w:pPr>
          <w:hyperlink w:anchor="_Toc57803871" w:history="1">
            <w:r w:rsidR="00AB2736" w:rsidRPr="00DE25F7">
              <w:rPr>
                <w:rStyle w:val="Hyperlink"/>
                <w:noProof/>
              </w:rPr>
              <w:t>2.4 ROM duration Range</w:t>
            </w:r>
            <w:r w:rsidR="00AB2736">
              <w:rPr>
                <w:noProof/>
                <w:webHidden/>
              </w:rPr>
              <w:tab/>
            </w:r>
            <w:r w:rsidR="00AB2736">
              <w:rPr>
                <w:noProof/>
                <w:webHidden/>
              </w:rPr>
              <w:fldChar w:fldCharType="begin"/>
            </w:r>
            <w:r w:rsidR="00AB2736">
              <w:rPr>
                <w:noProof/>
                <w:webHidden/>
              </w:rPr>
              <w:instrText xml:space="preserve"> PAGEREF _Toc57803871 \h </w:instrText>
            </w:r>
            <w:r w:rsidR="00AB2736">
              <w:rPr>
                <w:noProof/>
                <w:webHidden/>
              </w:rPr>
            </w:r>
            <w:r w:rsidR="00AB2736">
              <w:rPr>
                <w:noProof/>
                <w:webHidden/>
              </w:rPr>
              <w:fldChar w:fldCharType="separate"/>
            </w:r>
            <w:r w:rsidR="00AB2736">
              <w:rPr>
                <w:noProof/>
                <w:webHidden/>
              </w:rPr>
              <w:t>9</w:t>
            </w:r>
            <w:r w:rsidR="00AB2736">
              <w:rPr>
                <w:noProof/>
                <w:webHidden/>
              </w:rPr>
              <w:fldChar w:fldCharType="end"/>
            </w:r>
          </w:hyperlink>
        </w:p>
        <w:p w14:paraId="57C6263A" w14:textId="577EBD7D" w:rsidR="00AB2736" w:rsidRDefault="00A9040D">
          <w:pPr>
            <w:pStyle w:val="TOC1"/>
            <w:tabs>
              <w:tab w:val="right" w:leader="dot" w:pos="9350"/>
            </w:tabs>
            <w:rPr>
              <w:noProof/>
            </w:rPr>
          </w:pPr>
          <w:hyperlink w:anchor="_Toc57803872" w:history="1">
            <w:r w:rsidR="00AB2736" w:rsidRPr="00DE25F7">
              <w:rPr>
                <w:rStyle w:val="Hyperlink"/>
                <w:noProof/>
              </w:rPr>
              <w:t>3.0 Stakeholders</w:t>
            </w:r>
            <w:r w:rsidR="00AB2736">
              <w:rPr>
                <w:noProof/>
                <w:webHidden/>
              </w:rPr>
              <w:tab/>
            </w:r>
            <w:r w:rsidR="00AB2736">
              <w:rPr>
                <w:noProof/>
                <w:webHidden/>
              </w:rPr>
              <w:fldChar w:fldCharType="begin"/>
            </w:r>
            <w:r w:rsidR="00AB2736">
              <w:rPr>
                <w:noProof/>
                <w:webHidden/>
              </w:rPr>
              <w:instrText xml:space="preserve"> PAGEREF _Toc57803872 \h </w:instrText>
            </w:r>
            <w:r w:rsidR="00AB2736">
              <w:rPr>
                <w:noProof/>
                <w:webHidden/>
              </w:rPr>
            </w:r>
            <w:r w:rsidR="00AB2736">
              <w:rPr>
                <w:noProof/>
                <w:webHidden/>
              </w:rPr>
              <w:fldChar w:fldCharType="separate"/>
            </w:r>
            <w:r w:rsidR="00AB2736">
              <w:rPr>
                <w:noProof/>
                <w:webHidden/>
              </w:rPr>
              <w:t>9</w:t>
            </w:r>
            <w:r w:rsidR="00AB2736">
              <w:rPr>
                <w:noProof/>
                <w:webHidden/>
              </w:rPr>
              <w:fldChar w:fldCharType="end"/>
            </w:r>
          </w:hyperlink>
        </w:p>
        <w:p w14:paraId="67B55DB4" w14:textId="1FFA8D41" w:rsidR="00AB2736" w:rsidRDefault="00A9040D">
          <w:pPr>
            <w:pStyle w:val="TOC1"/>
            <w:tabs>
              <w:tab w:val="right" w:leader="dot" w:pos="9350"/>
            </w:tabs>
            <w:rPr>
              <w:noProof/>
            </w:rPr>
          </w:pPr>
          <w:hyperlink w:anchor="_Toc57803873" w:history="1">
            <w:r w:rsidR="00AB2736" w:rsidRPr="00DE25F7">
              <w:rPr>
                <w:rStyle w:val="Hyperlink"/>
                <w:noProof/>
              </w:rPr>
              <w:t>4.0 Consultations/Collaboration</w:t>
            </w:r>
            <w:r w:rsidR="00AB2736">
              <w:rPr>
                <w:noProof/>
                <w:webHidden/>
              </w:rPr>
              <w:tab/>
            </w:r>
            <w:r w:rsidR="00AB2736">
              <w:rPr>
                <w:noProof/>
                <w:webHidden/>
              </w:rPr>
              <w:fldChar w:fldCharType="begin"/>
            </w:r>
            <w:r w:rsidR="00AB2736">
              <w:rPr>
                <w:noProof/>
                <w:webHidden/>
              </w:rPr>
              <w:instrText xml:space="preserve"> PAGEREF _Toc57803873 \h </w:instrText>
            </w:r>
            <w:r w:rsidR="00AB2736">
              <w:rPr>
                <w:noProof/>
                <w:webHidden/>
              </w:rPr>
            </w:r>
            <w:r w:rsidR="00AB2736">
              <w:rPr>
                <w:noProof/>
                <w:webHidden/>
              </w:rPr>
              <w:fldChar w:fldCharType="separate"/>
            </w:r>
            <w:r w:rsidR="00AB2736">
              <w:rPr>
                <w:noProof/>
                <w:webHidden/>
              </w:rPr>
              <w:t>15</w:t>
            </w:r>
            <w:r w:rsidR="00AB2736">
              <w:rPr>
                <w:noProof/>
                <w:webHidden/>
              </w:rPr>
              <w:fldChar w:fldCharType="end"/>
            </w:r>
          </w:hyperlink>
        </w:p>
        <w:p w14:paraId="33D8AC0A" w14:textId="5B44AE85" w:rsidR="00AB2736" w:rsidRDefault="00A9040D">
          <w:pPr>
            <w:pStyle w:val="TOC1"/>
            <w:tabs>
              <w:tab w:val="right" w:leader="dot" w:pos="9350"/>
            </w:tabs>
            <w:rPr>
              <w:noProof/>
            </w:rPr>
          </w:pPr>
          <w:hyperlink w:anchor="_Toc57803874" w:history="1">
            <w:r w:rsidR="00AB2736" w:rsidRPr="00DE25F7">
              <w:rPr>
                <w:rStyle w:val="Hyperlink"/>
                <w:noProof/>
              </w:rPr>
              <w:t>5.0 Benefits</w:t>
            </w:r>
            <w:r w:rsidR="00AB2736">
              <w:rPr>
                <w:noProof/>
                <w:webHidden/>
              </w:rPr>
              <w:tab/>
            </w:r>
            <w:r w:rsidR="00AB2736">
              <w:rPr>
                <w:noProof/>
                <w:webHidden/>
              </w:rPr>
              <w:fldChar w:fldCharType="begin"/>
            </w:r>
            <w:r w:rsidR="00AB2736">
              <w:rPr>
                <w:noProof/>
                <w:webHidden/>
              </w:rPr>
              <w:instrText xml:space="preserve"> PAGEREF _Toc57803874 \h </w:instrText>
            </w:r>
            <w:r w:rsidR="00AB2736">
              <w:rPr>
                <w:noProof/>
                <w:webHidden/>
              </w:rPr>
            </w:r>
            <w:r w:rsidR="00AB2736">
              <w:rPr>
                <w:noProof/>
                <w:webHidden/>
              </w:rPr>
              <w:fldChar w:fldCharType="separate"/>
            </w:r>
            <w:r w:rsidR="00AB2736">
              <w:rPr>
                <w:noProof/>
                <w:webHidden/>
              </w:rPr>
              <w:t>18</w:t>
            </w:r>
            <w:r w:rsidR="00AB2736">
              <w:rPr>
                <w:noProof/>
                <w:webHidden/>
              </w:rPr>
              <w:fldChar w:fldCharType="end"/>
            </w:r>
          </w:hyperlink>
        </w:p>
        <w:p w14:paraId="1A4CD9D2" w14:textId="07E01AF1" w:rsidR="00AB2736" w:rsidRDefault="00A9040D">
          <w:pPr>
            <w:pStyle w:val="TOC1"/>
            <w:tabs>
              <w:tab w:val="right" w:leader="dot" w:pos="9350"/>
            </w:tabs>
            <w:rPr>
              <w:noProof/>
            </w:rPr>
          </w:pPr>
          <w:hyperlink w:anchor="_Toc57803875" w:history="1">
            <w:r w:rsidR="00AB2736" w:rsidRPr="00DE25F7">
              <w:rPr>
                <w:rStyle w:val="Hyperlink"/>
                <w:noProof/>
              </w:rPr>
              <w:t>6.0 Measuring Success</w:t>
            </w:r>
            <w:r w:rsidR="00AB2736">
              <w:rPr>
                <w:noProof/>
                <w:webHidden/>
              </w:rPr>
              <w:tab/>
            </w:r>
            <w:r w:rsidR="00AB2736">
              <w:rPr>
                <w:noProof/>
                <w:webHidden/>
              </w:rPr>
              <w:fldChar w:fldCharType="begin"/>
            </w:r>
            <w:r w:rsidR="00AB2736">
              <w:rPr>
                <w:noProof/>
                <w:webHidden/>
              </w:rPr>
              <w:instrText xml:space="preserve"> PAGEREF _Toc57803875 \h </w:instrText>
            </w:r>
            <w:r w:rsidR="00AB2736">
              <w:rPr>
                <w:noProof/>
                <w:webHidden/>
              </w:rPr>
            </w:r>
            <w:r w:rsidR="00AB2736">
              <w:rPr>
                <w:noProof/>
                <w:webHidden/>
              </w:rPr>
              <w:fldChar w:fldCharType="separate"/>
            </w:r>
            <w:r w:rsidR="00AB2736">
              <w:rPr>
                <w:noProof/>
                <w:webHidden/>
              </w:rPr>
              <w:t>20</w:t>
            </w:r>
            <w:r w:rsidR="00AB2736">
              <w:rPr>
                <w:noProof/>
                <w:webHidden/>
              </w:rPr>
              <w:fldChar w:fldCharType="end"/>
            </w:r>
          </w:hyperlink>
        </w:p>
        <w:p w14:paraId="114D0D22" w14:textId="20962270" w:rsidR="00AB2736" w:rsidRDefault="00A9040D">
          <w:pPr>
            <w:pStyle w:val="TOC1"/>
            <w:tabs>
              <w:tab w:val="right" w:leader="dot" w:pos="9350"/>
            </w:tabs>
            <w:rPr>
              <w:noProof/>
            </w:rPr>
          </w:pPr>
          <w:hyperlink w:anchor="_Toc57803876" w:history="1">
            <w:r w:rsidR="00AB2736" w:rsidRPr="00DE25F7">
              <w:rPr>
                <w:rStyle w:val="Hyperlink"/>
                <w:noProof/>
              </w:rPr>
              <w:t>7.0 Risks</w:t>
            </w:r>
            <w:r w:rsidR="00AB2736">
              <w:rPr>
                <w:noProof/>
                <w:webHidden/>
              </w:rPr>
              <w:tab/>
            </w:r>
            <w:r w:rsidR="00AB2736">
              <w:rPr>
                <w:noProof/>
                <w:webHidden/>
              </w:rPr>
              <w:fldChar w:fldCharType="begin"/>
            </w:r>
            <w:r w:rsidR="00AB2736">
              <w:rPr>
                <w:noProof/>
                <w:webHidden/>
              </w:rPr>
              <w:instrText xml:space="preserve"> PAGEREF _Toc57803876 \h </w:instrText>
            </w:r>
            <w:r w:rsidR="00AB2736">
              <w:rPr>
                <w:noProof/>
                <w:webHidden/>
              </w:rPr>
            </w:r>
            <w:r w:rsidR="00AB2736">
              <w:rPr>
                <w:noProof/>
                <w:webHidden/>
              </w:rPr>
              <w:fldChar w:fldCharType="separate"/>
            </w:r>
            <w:r w:rsidR="00AB2736">
              <w:rPr>
                <w:noProof/>
                <w:webHidden/>
              </w:rPr>
              <w:t>20</w:t>
            </w:r>
            <w:r w:rsidR="00AB2736">
              <w:rPr>
                <w:noProof/>
                <w:webHidden/>
              </w:rPr>
              <w:fldChar w:fldCharType="end"/>
            </w:r>
          </w:hyperlink>
        </w:p>
        <w:p w14:paraId="53FD7B89" w14:textId="2864EE10" w:rsidR="00AB2736" w:rsidRDefault="00A9040D">
          <w:pPr>
            <w:pStyle w:val="TOC1"/>
            <w:tabs>
              <w:tab w:val="right" w:leader="dot" w:pos="9350"/>
            </w:tabs>
            <w:rPr>
              <w:noProof/>
            </w:rPr>
          </w:pPr>
          <w:hyperlink w:anchor="_Toc57803877" w:history="1">
            <w:r w:rsidR="00AB2736" w:rsidRPr="00DE25F7">
              <w:rPr>
                <w:rStyle w:val="Hyperlink"/>
                <w:noProof/>
              </w:rPr>
              <w:t>8.0 Communications</w:t>
            </w:r>
            <w:r w:rsidR="00AB2736">
              <w:rPr>
                <w:noProof/>
                <w:webHidden/>
              </w:rPr>
              <w:tab/>
            </w:r>
            <w:r w:rsidR="00AB2736">
              <w:rPr>
                <w:noProof/>
                <w:webHidden/>
              </w:rPr>
              <w:fldChar w:fldCharType="begin"/>
            </w:r>
            <w:r w:rsidR="00AB2736">
              <w:rPr>
                <w:noProof/>
                <w:webHidden/>
              </w:rPr>
              <w:instrText xml:space="preserve"> PAGEREF _Toc57803877 \h </w:instrText>
            </w:r>
            <w:r w:rsidR="00AB2736">
              <w:rPr>
                <w:noProof/>
                <w:webHidden/>
              </w:rPr>
            </w:r>
            <w:r w:rsidR="00AB2736">
              <w:rPr>
                <w:noProof/>
                <w:webHidden/>
              </w:rPr>
              <w:fldChar w:fldCharType="separate"/>
            </w:r>
            <w:r w:rsidR="00AB2736">
              <w:rPr>
                <w:noProof/>
                <w:webHidden/>
              </w:rPr>
              <w:t>22</w:t>
            </w:r>
            <w:r w:rsidR="00AB2736">
              <w:rPr>
                <w:noProof/>
                <w:webHidden/>
              </w:rPr>
              <w:fldChar w:fldCharType="end"/>
            </w:r>
          </w:hyperlink>
        </w:p>
        <w:p w14:paraId="3E791AB9" w14:textId="63438753" w:rsidR="00AB2736" w:rsidRDefault="00A9040D">
          <w:pPr>
            <w:pStyle w:val="TOC1"/>
            <w:tabs>
              <w:tab w:val="right" w:leader="dot" w:pos="9350"/>
            </w:tabs>
            <w:rPr>
              <w:noProof/>
            </w:rPr>
          </w:pPr>
          <w:hyperlink w:anchor="_Toc57803878" w:history="1">
            <w:r w:rsidR="00AB2736" w:rsidRPr="00DE25F7">
              <w:rPr>
                <w:rStyle w:val="Hyperlink"/>
                <w:noProof/>
              </w:rPr>
              <w:t>Annex A: Proposed Design Elements</w:t>
            </w:r>
            <w:r w:rsidR="00AB2736">
              <w:rPr>
                <w:noProof/>
                <w:webHidden/>
              </w:rPr>
              <w:tab/>
            </w:r>
            <w:r w:rsidR="00AB2736">
              <w:rPr>
                <w:noProof/>
                <w:webHidden/>
              </w:rPr>
              <w:fldChar w:fldCharType="begin"/>
            </w:r>
            <w:r w:rsidR="00AB2736">
              <w:rPr>
                <w:noProof/>
                <w:webHidden/>
              </w:rPr>
              <w:instrText xml:space="preserve"> PAGEREF _Toc57803878 \h </w:instrText>
            </w:r>
            <w:r w:rsidR="00AB2736">
              <w:rPr>
                <w:noProof/>
                <w:webHidden/>
              </w:rPr>
            </w:r>
            <w:r w:rsidR="00AB2736">
              <w:rPr>
                <w:noProof/>
                <w:webHidden/>
              </w:rPr>
              <w:fldChar w:fldCharType="separate"/>
            </w:r>
            <w:r w:rsidR="00AB2736">
              <w:rPr>
                <w:noProof/>
                <w:webHidden/>
              </w:rPr>
              <w:t>23</w:t>
            </w:r>
            <w:r w:rsidR="00AB2736">
              <w:rPr>
                <w:noProof/>
                <w:webHidden/>
              </w:rPr>
              <w:fldChar w:fldCharType="end"/>
            </w:r>
          </w:hyperlink>
        </w:p>
        <w:p w14:paraId="470310E2" w14:textId="3816E014" w:rsidR="00AB2736" w:rsidRDefault="00A9040D">
          <w:pPr>
            <w:pStyle w:val="TOC1"/>
            <w:tabs>
              <w:tab w:val="right" w:leader="dot" w:pos="9350"/>
            </w:tabs>
            <w:rPr>
              <w:noProof/>
            </w:rPr>
          </w:pPr>
          <w:hyperlink w:anchor="_Toc57803879" w:history="1">
            <w:r w:rsidR="00AB2736" w:rsidRPr="00DE25F7">
              <w:rPr>
                <w:rStyle w:val="Hyperlink"/>
                <w:noProof/>
              </w:rPr>
              <w:t>Annex B: Proposed Process</w:t>
            </w:r>
            <w:r w:rsidR="00AB2736">
              <w:rPr>
                <w:noProof/>
                <w:webHidden/>
              </w:rPr>
              <w:tab/>
            </w:r>
            <w:r w:rsidR="00AB2736">
              <w:rPr>
                <w:noProof/>
                <w:webHidden/>
              </w:rPr>
              <w:fldChar w:fldCharType="begin"/>
            </w:r>
            <w:r w:rsidR="00AB2736">
              <w:rPr>
                <w:noProof/>
                <w:webHidden/>
              </w:rPr>
              <w:instrText xml:space="preserve"> PAGEREF _Toc57803879 \h </w:instrText>
            </w:r>
            <w:r w:rsidR="00AB2736">
              <w:rPr>
                <w:noProof/>
                <w:webHidden/>
              </w:rPr>
            </w:r>
            <w:r w:rsidR="00AB2736">
              <w:rPr>
                <w:noProof/>
                <w:webHidden/>
              </w:rPr>
              <w:fldChar w:fldCharType="separate"/>
            </w:r>
            <w:r w:rsidR="00AB2736">
              <w:rPr>
                <w:noProof/>
                <w:webHidden/>
              </w:rPr>
              <w:t>24</w:t>
            </w:r>
            <w:r w:rsidR="00AB2736">
              <w:rPr>
                <w:noProof/>
                <w:webHidden/>
              </w:rPr>
              <w:fldChar w:fldCharType="end"/>
            </w:r>
          </w:hyperlink>
        </w:p>
        <w:p w14:paraId="5BAB9A99" w14:textId="48F7D1E2" w:rsidR="00AB2736" w:rsidRDefault="00A9040D">
          <w:pPr>
            <w:pStyle w:val="TOC1"/>
            <w:tabs>
              <w:tab w:val="right" w:leader="dot" w:pos="9350"/>
            </w:tabs>
            <w:rPr>
              <w:noProof/>
            </w:rPr>
          </w:pPr>
          <w:hyperlink w:anchor="_Toc57803880" w:history="1">
            <w:r w:rsidR="00AB2736" w:rsidRPr="00DE25F7">
              <w:rPr>
                <w:rStyle w:val="Hyperlink"/>
                <w:noProof/>
              </w:rPr>
              <w:t>Annex C: Draft Opportunity template fields</w:t>
            </w:r>
            <w:r w:rsidR="00AB2736">
              <w:rPr>
                <w:noProof/>
                <w:webHidden/>
              </w:rPr>
              <w:tab/>
            </w:r>
            <w:r w:rsidR="00AB2736">
              <w:rPr>
                <w:noProof/>
                <w:webHidden/>
              </w:rPr>
              <w:fldChar w:fldCharType="begin"/>
            </w:r>
            <w:r w:rsidR="00AB2736">
              <w:rPr>
                <w:noProof/>
                <w:webHidden/>
              </w:rPr>
              <w:instrText xml:space="preserve"> PAGEREF _Toc57803880 \h </w:instrText>
            </w:r>
            <w:r w:rsidR="00AB2736">
              <w:rPr>
                <w:noProof/>
                <w:webHidden/>
              </w:rPr>
            </w:r>
            <w:r w:rsidR="00AB2736">
              <w:rPr>
                <w:noProof/>
                <w:webHidden/>
              </w:rPr>
              <w:fldChar w:fldCharType="separate"/>
            </w:r>
            <w:r w:rsidR="00AB2736">
              <w:rPr>
                <w:noProof/>
                <w:webHidden/>
              </w:rPr>
              <w:t>26</w:t>
            </w:r>
            <w:r w:rsidR="00AB2736">
              <w:rPr>
                <w:noProof/>
                <w:webHidden/>
              </w:rPr>
              <w:fldChar w:fldCharType="end"/>
            </w:r>
          </w:hyperlink>
        </w:p>
        <w:p w14:paraId="6156BA05" w14:textId="22FD22CE" w:rsidR="00AB2736" w:rsidRDefault="00A9040D">
          <w:pPr>
            <w:pStyle w:val="TOC1"/>
            <w:tabs>
              <w:tab w:val="right" w:leader="dot" w:pos="9350"/>
            </w:tabs>
            <w:rPr>
              <w:noProof/>
            </w:rPr>
          </w:pPr>
          <w:hyperlink w:anchor="_Toc57803881" w:history="1">
            <w:r w:rsidR="00AB2736" w:rsidRPr="00DE25F7">
              <w:rPr>
                <w:rStyle w:val="Hyperlink"/>
                <w:noProof/>
              </w:rPr>
              <w:t>Annex D: The GC Developers Exchange</w:t>
            </w:r>
            <w:r w:rsidR="00AB2736">
              <w:rPr>
                <w:noProof/>
                <w:webHidden/>
              </w:rPr>
              <w:tab/>
            </w:r>
            <w:r w:rsidR="00AB2736">
              <w:rPr>
                <w:noProof/>
                <w:webHidden/>
              </w:rPr>
              <w:fldChar w:fldCharType="begin"/>
            </w:r>
            <w:r w:rsidR="00AB2736">
              <w:rPr>
                <w:noProof/>
                <w:webHidden/>
              </w:rPr>
              <w:instrText xml:space="preserve"> PAGEREF _Toc57803881 \h </w:instrText>
            </w:r>
            <w:r w:rsidR="00AB2736">
              <w:rPr>
                <w:noProof/>
                <w:webHidden/>
              </w:rPr>
            </w:r>
            <w:r w:rsidR="00AB2736">
              <w:rPr>
                <w:noProof/>
                <w:webHidden/>
              </w:rPr>
              <w:fldChar w:fldCharType="separate"/>
            </w:r>
            <w:r w:rsidR="00AB2736">
              <w:rPr>
                <w:noProof/>
                <w:webHidden/>
              </w:rPr>
              <w:t>27</w:t>
            </w:r>
            <w:r w:rsidR="00AB2736">
              <w:rPr>
                <w:noProof/>
                <w:webHidden/>
              </w:rPr>
              <w:fldChar w:fldCharType="end"/>
            </w:r>
          </w:hyperlink>
        </w:p>
        <w:p w14:paraId="320D0A53" w14:textId="1E076562" w:rsidR="00880B7E" w:rsidRDefault="00880B7E">
          <w:r>
            <w:rPr>
              <w:b/>
              <w:bCs/>
              <w:noProof/>
            </w:rPr>
            <w:fldChar w:fldCharType="end"/>
          </w:r>
        </w:p>
      </w:sdtContent>
    </w:sdt>
    <w:p w14:paraId="03469841" w14:textId="6D84CE73" w:rsidR="00F50E0E" w:rsidRDefault="0075563E" w:rsidP="75581F90">
      <w:pPr>
        <w:pStyle w:val="Heading1"/>
        <w:rPr>
          <w:rStyle w:val="None"/>
          <w:color w:val="434343"/>
        </w:rPr>
      </w:pPr>
      <w:bookmarkStart w:id="0" w:name="_nyelaalrsrgv"/>
      <w:bookmarkStart w:id="1" w:name="_Toc57803858"/>
      <w:bookmarkEnd w:id="0"/>
      <w:r w:rsidRPr="720C5374">
        <w:t>1.0 Business Need Definition</w:t>
      </w:r>
      <w:bookmarkEnd w:id="1"/>
      <w:r w:rsidRPr="720C5374">
        <w:t xml:space="preserve"> </w:t>
      </w:r>
      <w:r>
        <w:rPr>
          <w:rStyle w:val="Hyperlink0"/>
        </w:rPr>
        <w:tab/>
      </w:r>
      <w:r>
        <w:rPr>
          <w:rStyle w:val="Hyperlink0"/>
        </w:rPr>
        <w:tab/>
      </w:r>
      <w:r>
        <w:rPr>
          <w:rStyle w:val="Hyperlink0"/>
        </w:rPr>
        <w:tab/>
      </w:r>
      <w:r>
        <w:rPr>
          <w:rStyle w:val="Hyperlink0"/>
        </w:rPr>
        <w:tab/>
      </w:r>
      <w:r>
        <w:rPr>
          <w:rStyle w:val="Hyperlink0"/>
        </w:rPr>
        <w:tab/>
      </w:r>
      <w:r>
        <w:rPr>
          <w:rStyle w:val="Hyperlink1"/>
        </w:rPr>
        <w:tab/>
      </w:r>
      <w:r>
        <w:rPr>
          <w:rStyle w:val="Hyperlink1"/>
        </w:rPr>
        <w:tab/>
      </w:r>
      <w:r>
        <w:rPr>
          <w:rStyle w:val="Hyperlink1"/>
        </w:rPr>
        <w:tab/>
      </w:r>
      <w:r>
        <w:rPr>
          <w:rStyle w:val="Hyperlink0"/>
        </w:rPr>
        <w:tab/>
      </w:r>
      <w:r>
        <w:rPr>
          <w:rStyle w:val="Hyperlink1"/>
        </w:rPr>
        <w:tab/>
      </w:r>
      <w:r>
        <w:rPr>
          <w:rStyle w:val="Hyperlink1"/>
        </w:rPr>
        <w:tab/>
      </w:r>
      <w:r>
        <w:rPr>
          <w:rStyle w:val="Hyperlink1"/>
        </w:rPr>
        <w:tab/>
      </w:r>
      <w:r>
        <w:rPr>
          <w:rStyle w:val="Hyperlink1"/>
        </w:rPr>
        <w:tab/>
      </w:r>
    </w:p>
    <w:p w14:paraId="61B6711A" w14:textId="4FA6A778" w:rsidR="00F50E0E" w:rsidRDefault="0075563E" w:rsidP="00880B7E">
      <w:pPr>
        <w:pStyle w:val="Heading2"/>
        <w:rPr>
          <w:rStyle w:val="None"/>
        </w:rPr>
      </w:pPr>
      <w:bookmarkStart w:id="2" w:name="_qeckvy7n8jdp"/>
      <w:bookmarkStart w:id="3" w:name="_Toc57803859"/>
      <w:bookmarkEnd w:id="2"/>
      <w:r w:rsidRPr="00880B7E">
        <w:rPr>
          <w:rStyle w:val="None"/>
        </w:rPr>
        <w:t>1.1 Problem</w:t>
      </w:r>
      <w:bookmarkEnd w:id="3"/>
    </w:p>
    <w:p w14:paraId="47738647" w14:textId="77777777" w:rsidR="00880B7E" w:rsidRPr="00880B7E" w:rsidRDefault="00880B7E" w:rsidP="00880B7E"/>
    <w:p w14:paraId="46C2E6DE" w14:textId="27301BEF" w:rsidR="00F50E0E" w:rsidRDefault="0075563E" w:rsidP="1FF6F701">
      <w:pPr>
        <w:pStyle w:val="Body"/>
        <w:shd w:val="clear" w:color="auto" w:fill="FFFFFF" w:themeFill="background1"/>
        <w:rPr>
          <w:rStyle w:val="None"/>
          <w:color w:val="434343"/>
        </w:rPr>
      </w:pPr>
      <w:r>
        <w:rPr>
          <w:rStyle w:val="None"/>
          <w:color w:val="3C4043"/>
          <w:shd w:val="clear" w:color="auto" w:fill="FFFFFF"/>
        </w:rPr>
        <w:t>Many advancements have been made to modernize IT P</w:t>
      </w:r>
      <w:r w:rsidR="006F5F46">
        <w:rPr>
          <w:rStyle w:val="None"/>
          <w:color w:val="3C4043"/>
          <w:shd w:val="clear" w:color="auto" w:fill="FFFFFF"/>
        </w:rPr>
        <w:t>r</w:t>
      </w:r>
      <w:r>
        <w:rPr>
          <w:rStyle w:val="None"/>
          <w:color w:val="3C4043"/>
          <w:shd w:val="clear" w:color="auto" w:fill="FFFFFF"/>
        </w:rPr>
        <w:t xml:space="preserve">ocurement at ESDC, such as Capacity on Demand. However, when it comes to </w:t>
      </w:r>
      <w:r w:rsidR="64898D8E">
        <w:rPr>
          <w:rStyle w:val="None"/>
          <w:color w:val="3C4043"/>
          <w:shd w:val="clear" w:color="auto" w:fill="FFFFFF"/>
        </w:rPr>
        <w:t xml:space="preserve">coding, </w:t>
      </w:r>
      <w:r w:rsidR="64898D8E" w:rsidRPr="1FF6F701">
        <w:rPr>
          <w:rStyle w:val="None"/>
          <w:color w:val="434343"/>
        </w:rPr>
        <w:t>development and working in the open</w:t>
      </w:r>
      <w:r>
        <w:rPr>
          <w:rStyle w:val="None"/>
          <w:color w:val="3C4043"/>
          <w:shd w:val="clear" w:color="auto" w:fill="FFFFFF"/>
        </w:rPr>
        <w:t xml:space="preserve">, there are still procurement challenges that exist. </w:t>
      </w:r>
    </w:p>
    <w:p w14:paraId="23AAD840" w14:textId="329B5B41" w:rsidR="00F50E0E" w:rsidRDefault="062A3E7A" w:rsidP="1FF6F701">
      <w:pPr>
        <w:pStyle w:val="Body"/>
        <w:shd w:val="clear" w:color="auto" w:fill="FFFFFF" w:themeFill="background1"/>
        <w:rPr>
          <w:rStyle w:val="None"/>
          <w:color w:val="434343"/>
        </w:rPr>
      </w:pPr>
      <w:r>
        <w:rPr>
          <w:rStyle w:val="None"/>
          <w:color w:val="3C4043"/>
          <w:shd w:val="clear" w:color="auto" w:fill="FFFFFF"/>
        </w:rPr>
        <w:t xml:space="preserve">In the GC, procured code is often proprietary </w:t>
      </w:r>
      <w:r w:rsidR="00B52CBB">
        <w:rPr>
          <w:rStyle w:val="None"/>
          <w:color w:val="3C4043"/>
          <w:shd w:val="clear" w:color="auto" w:fill="FFFFFF"/>
        </w:rPr>
        <w:t>licensed</w:t>
      </w:r>
      <w:r>
        <w:rPr>
          <w:rStyle w:val="None"/>
          <w:color w:val="3C4043"/>
          <w:shd w:val="clear" w:color="auto" w:fill="FFFFFF"/>
        </w:rPr>
        <w:t xml:space="preserve"> and as a result </w:t>
      </w:r>
      <w:r w:rsidR="38F187FB">
        <w:rPr>
          <w:rStyle w:val="None"/>
          <w:color w:val="3C4043"/>
          <w:shd w:val="clear" w:color="auto" w:fill="FFFFFF"/>
        </w:rPr>
        <w:t>reduces the ability to re-use existing investments</w:t>
      </w:r>
      <w:r>
        <w:rPr>
          <w:rStyle w:val="None"/>
          <w:color w:val="3C4043"/>
          <w:shd w:val="clear" w:color="auto" w:fill="FFFFFF"/>
        </w:rPr>
        <w:t xml:space="preserve">. </w:t>
      </w:r>
    </w:p>
    <w:p w14:paraId="2F1DE7B6" w14:textId="62BD5EEF" w:rsidR="00F50E0E" w:rsidRDefault="0075563E" w:rsidP="720C5374">
      <w:pPr>
        <w:pStyle w:val="Body"/>
        <w:shd w:val="clear" w:color="auto" w:fill="FFFFFF" w:themeFill="background1"/>
        <w:rPr>
          <w:rStyle w:val="None"/>
          <w:color w:val="434343"/>
        </w:rPr>
      </w:pPr>
      <w:r>
        <w:rPr>
          <w:rStyle w:val="None"/>
          <w:color w:val="434343"/>
        </w:rPr>
        <w:t xml:space="preserve">Startups and freelancers with </w:t>
      </w:r>
      <w:r w:rsidR="373B2770">
        <w:rPr>
          <w:rStyle w:val="None"/>
          <w:color w:val="434343"/>
        </w:rPr>
        <w:t>the</w:t>
      </w:r>
      <w:r w:rsidR="34D296AA">
        <w:rPr>
          <w:rStyle w:val="None"/>
          <w:color w:val="434343"/>
        </w:rPr>
        <w:t xml:space="preserve"> latest</w:t>
      </w:r>
      <w:r w:rsidR="373B2770">
        <w:rPr>
          <w:rStyle w:val="None"/>
          <w:color w:val="434343"/>
        </w:rPr>
        <w:t xml:space="preserve"> technology </w:t>
      </w:r>
      <w:r>
        <w:rPr>
          <w:rStyle w:val="None"/>
          <w:color w:val="434343"/>
        </w:rPr>
        <w:t xml:space="preserve">expertise can face barriers in accessing GC contracts. Many small and medium enterprises find that standing offers and supply arrangements can be </w:t>
      </w:r>
      <w:r>
        <w:rPr>
          <w:rStyle w:val="None"/>
          <w:color w:val="434343"/>
          <w:lang w:val="ar-SA"/>
        </w:rPr>
        <w:t>“</w:t>
      </w:r>
      <w:r w:rsidRPr="2C7840B6">
        <w:rPr>
          <w:rStyle w:val="None"/>
          <w:i/>
          <w:iCs/>
          <w:color w:val="434343"/>
          <w:shd w:val="clear" w:color="auto" w:fill="FFFFFF"/>
        </w:rPr>
        <w:t>cumbersome to use and difficult to qualify for. They also seem to disproportionately favour suppliers located in the National Capital Region</w:t>
      </w:r>
      <w:r>
        <w:rPr>
          <w:rStyle w:val="None"/>
          <w:color w:val="434343"/>
          <w:shd w:val="clear" w:color="auto" w:fill="FFFFFF"/>
        </w:rPr>
        <w:t>”</w:t>
      </w:r>
      <w:r>
        <w:rPr>
          <w:rStyle w:val="None"/>
          <w:color w:val="434343"/>
          <w:vertAlign w:val="superscript"/>
        </w:rPr>
        <w:footnoteReference w:id="2"/>
      </w:r>
      <w:r>
        <w:rPr>
          <w:rStyle w:val="None"/>
          <w:color w:val="434343"/>
        </w:rPr>
        <w:t>. In a 2017 survey, 95% of S</w:t>
      </w:r>
      <w:r w:rsidR="6C6AB4EB">
        <w:rPr>
          <w:rStyle w:val="None"/>
          <w:color w:val="434343"/>
        </w:rPr>
        <w:t xml:space="preserve">mall and </w:t>
      </w:r>
      <w:r>
        <w:rPr>
          <w:rStyle w:val="None"/>
          <w:color w:val="434343"/>
        </w:rPr>
        <w:t>M</w:t>
      </w:r>
      <w:r w:rsidR="2373E2AA">
        <w:rPr>
          <w:rStyle w:val="None"/>
          <w:color w:val="434343"/>
        </w:rPr>
        <w:t xml:space="preserve">edium </w:t>
      </w:r>
      <w:r>
        <w:rPr>
          <w:rStyle w:val="None"/>
          <w:color w:val="434343"/>
        </w:rPr>
        <w:t>E</w:t>
      </w:r>
      <w:r w:rsidR="309070D1">
        <w:rPr>
          <w:rStyle w:val="None"/>
          <w:color w:val="434343"/>
        </w:rPr>
        <w:t>nterprises (SMEs)</w:t>
      </w:r>
      <w:r>
        <w:rPr>
          <w:rStyle w:val="None"/>
          <w:color w:val="434343"/>
        </w:rPr>
        <w:t xml:space="preserve"> did not view the GC as a buyer</w:t>
      </w:r>
      <w:r>
        <w:rPr>
          <w:rStyle w:val="None"/>
          <w:color w:val="434343"/>
          <w:vertAlign w:val="superscript"/>
        </w:rPr>
        <w:footnoteReference w:id="3"/>
      </w:r>
      <w:r>
        <w:rPr>
          <w:rStyle w:val="None"/>
          <w:color w:val="434343"/>
        </w:rPr>
        <w:t xml:space="preserve">. Whereas large companies have teams of people whose sole job is to submit bids for GC contracts, many startups do not. Some of Canada’s top developer talent exists in those SMEs and </w:t>
      </w:r>
      <w:r w:rsidRPr="1FF6F701">
        <w:rPr>
          <w:rStyle w:val="None"/>
          <w:color w:val="434343"/>
        </w:rPr>
        <w:t>ESDC is missing out on that developer talent</w:t>
      </w:r>
      <w:r>
        <w:rPr>
          <w:rStyle w:val="None"/>
          <w:color w:val="434343"/>
        </w:rPr>
        <w:t>.</w:t>
      </w:r>
    </w:p>
    <w:p w14:paraId="42C95858" w14:textId="1C132683" w:rsidR="00F50E0E" w:rsidRDefault="49F3ADAF" w:rsidP="6DEDE85B">
      <w:pPr>
        <w:pStyle w:val="Body"/>
        <w:shd w:val="clear" w:color="auto" w:fill="FFFFFF" w:themeFill="background1"/>
        <w:rPr>
          <w:rStyle w:val="None"/>
          <w:color w:val="434343"/>
        </w:rPr>
      </w:pPr>
      <w:r w:rsidRPr="1FF6F701">
        <w:rPr>
          <w:rStyle w:val="None"/>
          <w:color w:val="434343"/>
        </w:rPr>
        <w:t>As well, although procurement processes at ESDC are becoming streamlined, getting external help for small pieces of ad-hoc development work (say to fix a bug or to build a small prototype) still takes weeks. In the world of</w:t>
      </w:r>
      <w:r w:rsidR="369A2DC4" w:rsidRPr="1FF6F701">
        <w:rPr>
          <w:rStyle w:val="None"/>
          <w:color w:val="434343"/>
        </w:rPr>
        <w:t xml:space="preserve"> </w:t>
      </w:r>
      <w:r w:rsidRPr="1FF6F701">
        <w:rPr>
          <w:rStyle w:val="None"/>
          <w:color w:val="434343"/>
        </w:rPr>
        <w:t>open source</w:t>
      </w:r>
      <w:r w:rsidR="0845378C" w:rsidRPr="1FF6F701">
        <w:rPr>
          <w:rStyle w:val="None"/>
          <w:color w:val="434343"/>
        </w:rPr>
        <w:t xml:space="preserve"> software</w:t>
      </w:r>
      <w:r w:rsidRPr="1FF6F701">
        <w:rPr>
          <w:rStyle w:val="None"/>
          <w:color w:val="434343"/>
        </w:rPr>
        <w:t xml:space="preserve">, where the code is freely available to anyone to fix and access immediately, and </w:t>
      </w:r>
      <w:r w:rsidR="63EB4241" w:rsidRPr="1FF6F701">
        <w:rPr>
          <w:rStyle w:val="None"/>
          <w:color w:val="434343"/>
        </w:rPr>
        <w:t xml:space="preserve">where </w:t>
      </w:r>
      <w:r w:rsidRPr="1FF6F701">
        <w:rPr>
          <w:rStyle w:val="None"/>
          <w:color w:val="434343"/>
        </w:rPr>
        <w:t xml:space="preserve">IT is moving towards a DevOps/agile way of </w:t>
      </w:r>
      <w:r w:rsidR="55C9538F" w:rsidRPr="1FF6F701">
        <w:rPr>
          <w:rStyle w:val="None"/>
          <w:color w:val="434343"/>
        </w:rPr>
        <w:t>working (</w:t>
      </w:r>
      <w:r w:rsidRPr="1FF6F701">
        <w:rPr>
          <w:rStyle w:val="None"/>
          <w:color w:val="434343"/>
        </w:rPr>
        <w:t xml:space="preserve">where changes to IT systems can, and should, be made daily. See </w:t>
      </w:r>
      <w:hyperlink r:id="rId11">
        <w:r w:rsidRPr="1FF6F701">
          <w:rPr>
            <w:rStyle w:val="Hyperlink2"/>
          </w:rPr>
          <w:t>IITB’s Target IT Solution Delivery Model</w:t>
        </w:r>
      </w:hyperlink>
      <w:r w:rsidRPr="1FF6F701">
        <w:rPr>
          <w:rStyle w:val="None"/>
          <w:color w:val="434343"/>
        </w:rPr>
        <w:t xml:space="preserve"> for more), it is necessary to have a procurement process that can move equally as fast. </w:t>
      </w:r>
    </w:p>
    <w:p w14:paraId="0F55B041" w14:textId="6BA6CC80" w:rsidR="00F50E0E" w:rsidRDefault="2D78E554" w:rsidP="720C5374">
      <w:pPr>
        <w:pStyle w:val="Body"/>
        <w:shd w:val="clear" w:color="auto" w:fill="FFFFFF" w:themeFill="background1"/>
        <w:rPr>
          <w:rStyle w:val="None"/>
          <w:color w:val="434343"/>
        </w:rPr>
      </w:pPr>
      <w:r>
        <w:rPr>
          <w:rStyle w:val="None"/>
          <w:color w:val="434343"/>
        </w:rPr>
        <w:t>Additionally,</w:t>
      </w:r>
      <w:r w:rsidR="49F3ADAF">
        <w:rPr>
          <w:rStyle w:val="None"/>
          <w:color w:val="434343"/>
        </w:rPr>
        <w:t xml:space="preserve"> while </w:t>
      </w:r>
      <w:r w:rsidR="5D3F2079">
        <w:rPr>
          <w:rStyle w:val="None"/>
          <w:color w:val="434343"/>
        </w:rPr>
        <w:t>micro-procurement</w:t>
      </w:r>
      <w:r w:rsidR="49F3ADAF">
        <w:rPr>
          <w:rStyle w:val="None"/>
          <w:color w:val="434343"/>
        </w:rPr>
        <w:t xml:space="preserve"> contracts are low dollar value</w:t>
      </w:r>
      <w:r w:rsidR="0075563E">
        <w:rPr>
          <w:rStyle w:val="None"/>
          <w:color w:val="434343"/>
          <w:vertAlign w:val="superscript"/>
        </w:rPr>
        <w:footnoteReference w:id="4"/>
      </w:r>
      <w:r w:rsidR="49F3ADAF">
        <w:rPr>
          <w:rStyle w:val="None"/>
          <w:color w:val="434343"/>
        </w:rPr>
        <w:t xml:space="preserve"> and low risk, they take up</w:t>
      </w:r>
      <w:r w:rsidR="5AAD5E9D">
        <w:rPr>
          <w:rStyle w:val="None"/>
          <w:color w:val="434343"/>
        </w:rPr>
        <w:t xml:space="preserve"> a lot of</w:t>
      </w:r>
      <w:r w:rsidR="49F3ADAF">
        <w:rPr>
          <w:rStyle w:val="None"/>
          <w:color w:val="434343"/>
        </w:rPr>
        <w:t xml:space="preserve"> time of procurement officers</w:t>
      </w:r>
      <w:r w:rsidR="5C9EF154">
        <w:rPr>
          <w:rStyle w:val="None"/>
          <w:color w:val="434343"/>
        </w:rPr>
        <w:t>,</w:t>
      </w:r>
      <w:r w:rsidR="49F3ADAF">
        <w:rPr>
          <w:rStyle w:val="None"/>
          <w:color w:val="434343"/>
        </w:rPr>
        <w:t xml:space="preserve"> whose expertise is needed for complex and </w:t>
      </w:r>
      <w:r w:rsidR="3E928DAA">
        <w:rPr>
          <w:rStyle w:val="None"/>
          <w:color w:val="434343"/>
        </w:rPr>
        <w:t>high-risk</w:t>
      </w:r>
      <w:r w:rsidR="49F3ADAF">
        <w:rPr>
          <w:rStyle w:val="None"/>
          <w:color w:val="434343"/>
        </w:rPr>
        <w:t xml:space="preserve"> procurements.</w:t>
      </w:r>
    </w:p>
    <w:p w14:paraId="6417C252" w14:textId="77777777" w:rsidR="00F50E0E" w:rsidRDefault="00F50E0E">
      <w:pPr>
        <w:pStyle w:val="Body"/>
        <w:shd w:val="clear" w:color="auto" w:fill="FFFFFF"/>
        <w:spacing w:after="240" w:line="338" w:lineRule="auto"/>
        <w:rPr>
          <w:rStyle w:val="None"/>
          <w:color w:val="595959"/>
          <w:u w:color="595959"/>
          <w:shd w:val="clear" w:color="auto" w:fill="FFFFFF"/>
        </w:rPr>
      </w:pPr>
    </w:p>
    <w:p w14:paraId="7E86A006" w14:textId="6378FE30" w:rsidR="00F50E0E" w:rsidRDefault="0075563E" w:rsidP="00880B7E">
      <w:pPr>
        <w:pStyle w:val="Heading2"/>
        <w:rPr>
          <w:rStyle w:val="None"/>
        </w:rPr>
      </w:pPr>
      <w:bookmarkStart w:id="4" w:name="_vmyp0gos7p10"/>
      <w:bookmarkStart w:id="5" w:name="_Toc57803860"/>
      <w:bookmarkEnd w:id="4"/>
      <w:r w:rsidRPr="00880B7E">
        <w:rPr>
          <w:rStyle w:val="None"/>
        </w:rPr>
        <w:t>1.2 Proposal</w:t>
      </w:r>
      <w:bookmarkEnd w:id="5"/>
    </w:p>
    <w:p w14:paraId="33BC552D" w14:textId="77777777" w:rsidR="00880B7E" w:rsidRPr="00880B7E" w:rsidRDefault="00880B7E" w:rsidP="00880B7E"/>
    <w:p w14:paraId="5779EB42" w14:textId="18F12B9F" w:rsidR="005A5FF1" w:rsidRDefault="49F3ADAF" w:rsidP="6DEDE85B">
      <w:pPr>
        <w:pStyle w:val="Body"/>
        <w:shd w:val="clear" w:color="auto" w:fill="FFFFFF" w:themeFill="background1"/>
        <w:spacing w:after="240"/>
        <w:rPr>
          <w:rStyle w:val="None"/>
          <w:color w:val="434343"/>
          <w:shd w:val="clear" w:color="auto" w:fill="FFFFFF"/>
        </w:rPr>
      </w:pPr>
      <w:r>
        <w:rPr>
          <w:rStyle w:val="None"/>
          <w:color w:val="434343"/>
          <w:shd w:val="clear" w:color="auto" w:fill="FFFFFF"/>
        </w:rPr>
        <w:t>Put in place a pilot</w:t>
      </w:r>
      <w:r w:rsidR="7C83C394">
        <w:rPr>
          <w:rStyle w:val="None"/>
          <w:color w:val="434343"/>
          <w:shd w:val="clear" w:color="auto" w:fill="FFFFFF"/>
        </w:rPr>
        <w:t xml:space="preserve"> </w:t>
      </w:r>
      <w:r>
        <w:rPr>
          <w:rStyle w:val="None"/>
          <w:color w:val="434343"/>
          <w:shd w:val="clear" w:color="auto" w:fill="FFFFFF"/>
        </w:rPr>
        <w:t>and platform</w:t>
      </w:r>
      <w:r w:rsidR="7D61932B">
        <w:rPr>
          <w:rStyle w:val="None"/>
          <w:color w:val="434343"/>
          <w:shd w:val="clear" w:color="auto" w:fill="FFFFFF"/>
        </w:rPr>
        <w:t xml:space="preserve"> </w:t>
      </w:r>
      <w:r>
        <w:rPr>
          <w:rStyle w:val="None"/>
          <w:color w:val="434343"/>
          <w:shd w:val="clear" w:color="auto" w:fill="FFFFFF"/>
        </w:rPr>
        <w:t>at ESDC</w:t>
      </w:r>
      <w:r w:rsidR="326D3B13">
        <w:rPr>
          <w:rStyle w:val="None"/>
          <w:color w:val="434343"/>
          <w:shd w:val="clear" w:color="auto" w:fill="FFFFFF"/>
        </w:rPr>
        <w:t xml:space="preserve"> for </w:t>
      </w:r>
      <w:r w:rsidR="1BD93088">
        <w:rPr>
          <w:rStyle w:val="None"/>
          <w:color w:val="434343"/>
          <w:shd w:val="clear" w:color="auto" w:fill="FFFFFF"/>
        </w:rPr>
        <w:t>micro-</w:t>
      </w:r>
      <w:r w:rsidR="326D3B13">
        <w:rPr>
          <w:rStyle w:val="None"/>
          <w:color w:val="434343"/>
          <w:shd w:val="clear" w:color="auto" w:fill="FFFFFF"/>
        </w:rPr>
        <w:t>procurement of software</w:t>
      </w:r>
      <w:r>
        <w:rPr>
          <w:rStyle w:val="None"/>
          <w:color w:val="434343"/>
          <w:shd w:val="clear" w:color="auto" w:fill="FFFFFF"/>
        </w:rPr>
        <w:t xml:space="preserve">.  This pilot would be </w:t>
      </w:r>
      <w:r w:rsidR="0C31E9CF">
        <w:rPr>
          <w:rStyle w:val="None"/>
          <w:color w:val="434343"/>
          <w:shd w:val="clear" w:color="auto" w:fill="FFFFFF"/>
        </w:rPr>
        <w:t xml:space="preserve">spearheaded by </w:t>
      </w:r>
      <w:r w:rsidR="1E3AA0B3">
        <w:rPr>
          <w:rStyle w:val="None"/>
          <w:color w:val="434343"/>
          <w:shd w:val="clear" w:color="auto" w:fill="FFFFFF"/>
        </w:rPr>
        <w:t xml:space="preserve">a partnership between IITB and CFOB and would run for </w:t>
      </w:r>
      <w:r w:rsidRPr="1FF6F701">
        <w:rPr>
          <w:rStyle w:val="None"/>
          <w:color w:val="434343"/>
        </w:rPr>
        <w:t>one year</w:t>
      </w:r>
      <w:r w:rsidR="0075563E">
        <w:rPr>
          <w:rStyle w:val="None"/>
          <w:shd w:val="clear" w:color="auto" w:fill="FFFFFF"/>
        </w:rPr>
        <w:t xml:space="preserve"> </w:t>
      </w:r>
      <w:r w:rsidR="51BB2A1C" w:rsidRPr="6DEDE85B">
        <w:rPr>
          <w:rStyle w:val="None"/>
          <w:color w:val="434343"/>
        </w:rPr>
        <w:t xml:space="preserve">All work would be </w:t>
      </w:r>
      <w:r w:rsidR="432F20A4" w:rsidRPr="6DEDE85B">
        <w:rPr>
          <w:rStyle w:val="None"/>
          <w:color w:val="434343"/>
        </w:rPr>
        <w:t>unclassified,</w:t>
      </w:r>
      <w:r w:rsidR="51BB2A1C" w:rsidRPr="6DEDE85B">
        <w:rPr>
          <w:rStyle w:val="None"/>
          <w:color w:val="434343"/>
        </w:rPr>
        <w:t xml:space="preserve"> and the contracts would be for a set amount. </w:t>
      </w:r>
      <w:r w:rsidR="52FD7CDC" w:rsidRPr="6DEDE85B">
        <w:rPr>
          <w:rStyle w:val="None"/>
          <w:color w:val="434343"/>
        </w:rPr>
        <w:t xml:space="preserve">The scope for the pilot is limited to ESDC only; only ESDC employees will be able to post opportunities. </w:t>
      </w:r>
      <w:r w:rsidRPr="6DEDE85B">
        <w:rPr>
          <w:rStyle w:val="None"/>
          <w:color w:val="434343"/>
        </w:rPr>
        <w:t xml:space="preserve">Details of the </w:t>
      </w:r>
      <w:hyperlink w:anchor="iy9hb8fq603">
        <w:r w:rsidRPr="6DEDE85B">
          <w:rPr>
            <w:rStyle w:val="Hyperlink4"/>
          </w:rPr>
          <w:t>Design Elements</w:t>
        </w:r>
      </w:hyperlink>
      <w:r w:rsidRPr="6DEDE85B">
        <w:rPr>
          <w:rStyle w:val="None"/>
        </w:rPr>
        <w:t xml:space="preserve"> </w:t>
      </w:r>
      <w:r w:rsidRPr="6DEDE85B">
        <w:rPr>
          <w:rStyle w:val="None"/>
          <w:color w:val="434343"/>
        </w:rPr>
        <w:t xml:space="preserve">and the </w:t>
      </w:r>
      <w:hyperlink w:anchor="qsswas3cjc1u">
        <w:r w:rsidRPr="6DEDE85B">
          <w:rPr>
            <w:rStyle w:val="Hyperlink4"/>
            <w:lang w:val="pt-PT"/>
          </w:rPr>
          <w:t>Processes</w:t>
        </w:r>
      </w:hyperlink>
      <w:r w:rsidRPr="6DEDE85B">
        <w:rPr>
          <w:rStyle w:val="None"/>
          <w:color w:val="434343"/>
        </w:rPr>
        <w:t xml:space="preserve"> can be found below. </w:t>
      </w:r>
    </w:p>
    <w:p w14:paraId="344BB313" w14:textId="77777777" w:rsidR="081AB9B7" w:rsidRDefault="081AB9B7" w:rsidP="1FF6F701">
      <w:pPr>
        <w:pStyle w:val="Body"/>
        <w:shd w:val="clear" w:color="auto" w:fill="FFFFFF" w:themeFill="background1"/>
        <w:rPr>
          <w:rStyle w:val="None"/>
          <w:color w:val="434343"/>
        </w:rPr>
      </w:pPr>
      <w:r w:rsidRPr="2C7840B6">
        <w:rPr>
          <w:rStyle w:val="None"/>
          <w:color w:val="434343"/>
        </w:rPr>
        <w:t xml:space="preserve">ESDC is a natural fit to run this pilot and will benefit greatly from it because of the strong link with the ESDC mandate to </w:t>
      </w:r>
      <w:r w:rsidRPr="2C7840B6">
        <w:rPr>
          <w:rStyle w:val="None"/>
          <w:color w:val="434343"/>
          <w:lang w:val="ar-SA"/>
        </w:rPr>
        <w:t>“</w:t>
      </w:r>
      <w:r w:rsidRPr="2C7840B6">
        <w:rPr>
          <w:rStyle w:val="None"/>
          <w:i/>
          <w:iCs/>
          <w:color w:val="434343"/>
        </w:rPr>
        <w:t>improve the standard of living and quality of life for all Canadians. We do this by promoting a labour force that is highly skilled. We also promote an efficient and inclusive labour market.</w:t>
      </w:r>
      <w:r w:rsidRPr="2C7840B6">
        <w:rPr>
          <w:rStyle w:val="None"/>
          <w:color w:val="434343"/>
          <w:lang w:val="de-DE"/>
        </w:rPr>
        <w:t xml:space="preserve">“ </w:t>
      </w:r>
      <w:r w:rsidRPr="2C7840B6">
        <w:rPr>
          <w:rStyle w:val="None"/>
          <w:color w:val="434343"/>
        </w:rPr>
        <w:t>This initiative, in addition to benefiting ESDC, will also create new opportunities for SMEs throughout Canada.</w:t>
      </w:r>
    </w:p>
    <w:p w14:paraId="0FED4346" w14:textId="61E35C28" w:rsidR="081AB9B7" w:rsidRDefault="081AB9B7" w:rsidP="605938A9">
      <w:pPr>
        <w:pStyle w:val="Body"/>
        <w:rPr>
          <w:rFonts w:ascii="Segoe UI" w:eastAsia="Segoe UI" w:hAnsi="Segoe UI" w:cs="Segoe UI"/>
          <w:color w:val="333333"/>
          <w:sz w:val="18"/>
          <w:szCs w:val="18"/>
        </w:rPr>
      </w:pPr>
      <w:r w:rsidRPr="53795CEE">
        <w:rPr>
          <w:rStyle w:val="Hyperlink5"/>
        </w:rPr>
        <w:t xml:space="preserve">At ESDC there are 54 OSS products known to be in use and at least 90 web applications at ESDC which contain OSS elements. </w:t>
      </w:r>
      <w:r w:rsidRPr="53795CEE">
        <w:rPr>
          <w:rStyle w:val="Hyperlink5"/>
          <w:b/>
          <w:bCs/>
        </w:rPr>
        <w:t xml:space="preserve">But this micro-procurement pilot </w:t>
      </w:r>
      <w:r w:rsidR="3CBC1E79" w:rsidRPr="53795CEE">
        <w:rPr>
          <w:rStyle w:val="Hyperlink5"/>
          <w:b/>
          <w:bCs/>
        </w:rPr>
        <w:t>is not only for products already using open source code</w:t>
      </w:r>
      <w:r w:rsidRPr="53795CEE">
        <w:rPr>
          <w:rStyle w:val="Hyperlink5"/>
        </w:rPr>
        <w:t xml:space="preserve">. </w:t>
      </w:r>
      <w:r w:rsidR="48CF106E" w:rsidRPr="53795CEE">
        <w:rPr>
          <w:rStyle w:val="Hyperlink5"/>
        </w:rPr>
        <w:t>Internal and p</w:t>
      </w:r>
      <w:r w:rsidRPr="53795CEE">
        <w:rPr>
          <w:rStyle w:val="Hyperlink5"/>
        </w:rPr>
        <w:t xml:space="preserve">roprietary products could make use of the micro-procurement pilot </w:t>
      </w:r>
      <w:r w:rsidR="135EB867" w:rsidRPr="53795CEE">
        <w:rPr>
          <w:rStyle w:val="Hyperlink5"/>
        </w:rPr>
        <w:t>as well (</w:t>
      </w:r>
      <w:r w:rsidR="6A27E3E2" w:rsidRPr="53795CEE">
        <w:rPr>
          <w:rStyle w:val="Hyperlink5"/>
        </w:rPr>
        <w:t>e.g.,</w:t>
      </w:r>
      <w:r w:rsidR="135EB867" w:rsidRPr="53795CEE">
        <w:rPr>
          <w:rStyle w:val="Hyperlink5"/>
        </w:rPr>
        <w:t xml:space="preserve"> for powershell scripts to deploy infrastructure). </w:t>
      </w:r>
      <w:r w:rsidRPr="53795CEE">
        <w:rPr>
          <w:rStyle w:val="Hyperlink5"/>
        </w:rPr>
        <w:t>The procured code would simply be</w:t>
      </w:r>
      <w:r w:rsidR="21C146A0" w:rsidRPr="53795CEE">
        <w:rPr>
          <w:rStyle w:val="Hyperlink5"/>
        </w:rPr>
        <w:t xml:space="preserve"> made available to the GC under an open source software</w:t>
      </w:r>
      <w:r w:rsidRPr="53795CEE">
        <w:rPr>
          <w:rStyle w:val="Hyperlink5"/>
        </w:rPr>
        <w:t xml:space="preserve"> licence</w:t>
      </w:r>
      <w:r w:rsidR="26933CFE" w:rsidRPr="53795CEE">
        <w:rPr>
          <w:rStyle w:val="Hyperlink5"/>
        </w:rPr>
        <w:t xml:space="preserve"> that</w:t>
      </w:r>
      <w:r w:rsidRPr="53795CEE">
        <w:rPr>
          <w:rStyle w:val="Hyperlink5"/>
        </w:rPr>
        <w:t xml:space="preserve"> allows for code re-use.  </w:t>
      </w:r>
    </w:p>
    <w:p w14:paraId="0DB5F706" w14:textId="432317CB" w:rsidR="00F50E0E" w:rsidRDefault="500D77F9" w:rsidP="75581F90">
      <w:pPr>
        <w:pStyle w:val="Body"/>
        <w:shd w:val="clear" w:color="auto" w:fill="FFFFFF" w:themeFill="background1"/>
        <w:spacing w:after="240"/>
        <w:rPr>
          <w:rStyle w:val="None"/>
          <w:color w:val="434343"/>
          <w:shd w:val="clear" w:color="auto" w:fill="FFFFFF"/>
        </w:rPr>
      </w:pPr>
      <w:r w:rsidRPr="6DEDE85B">
        <w:rPr>
          <w:rStyle w:val="None"/>
          <w:color w:val="434343"/>
        </w:rPr>
        <w:t>If this pilot is deemed to be successful</w:t>
      </w:r>
      <w:r w:rsidR="7FB0CFDE">
        <w:rPr>
          <w:rStyle w:val="None"/>
          <w:color w:val="434343"/>
          <w:shd w:val="clear" w:color="auto" w:fill="FFFFFF"/>
        </w:rPr>
        <w:t>,</w:t>
      </w:r>
      <w:r w:rsidRPr="6DEDE85B">
        <w:rPr>
          <w:rStyle w:val="None"/>
          <w:color w:val="434343"/>
        </w:rPr>
        <w:t xml:space="preserve"> a formal project could be</w:t>
      </w:r>
      <w:r w:rsidR="00946E98" w:rsidRPr="6DEDE85B">
        <w:rPr>
          <w:rStyle w:val="None"/>
          <w:color w:val="434343"/>
        </w:rPr>
        <w:t xml:space="preserve"> initiated to scale up</w:t>
      </w:r>
      <w:r w:rsidR="50EB31C1" w:rsidRPr="6DEDE85B">
        <w:rPr>
          <w:rStyle w:val="None"/>
          <w:color w:val="434343"/>
        </w:rPr>
        <w:t xml:space="preserve"> to</w:t>
      </w:r>
      <w:r>
        <w:rPr>
          <w:rStyle w:val="None"/>
          <w:color w:val="434343"/>
          <w:shd w:val="clear" w:color="auto" w:fill="FFFFFF"/>
        </w:rPr>
        <w:t xml:space="preserve"> a broader, more permanent</w:t>
      </w:r>
      <w:r w:rsidR="4E9387CA" w:rsidRPr="6DEDE85B">
        <w:rPr>
          <w:rStyle w:val="None"/>
          <w:color w:val="434343"/>
        </w:rPr>
        <w:t xml:space="preserve"> servic</w:t>
      </w:r>
      <w:r w:rsidR="29305AB9" w:rsidRPr="6DEDE85B">
        <w:rPr>
          <w:rStyle w:val="None"/>
          <w:color w:val="434343"/>
        </w:rPr>
        <w:t>e within ESDC</w:t>
      </w:r>
      <w:r w:rsidR="4E9387CA">
        <w:rPr>
          <w:rStyle w:val="None"/>
          <w:color w:val="434343"/>
          <w:shd w:val="clear" w:color="auto" w:fill="FFFFFF"/>
        </w:rPr>
        <w:t xml:space="preserve"> (see more on this in section </w:t>
      </w:r>
      <w:r w:rsidR="4E9387CA" w:rsidRPr="6DEDE85B">
        <w:rPr>
          <w:rStyle w:val="None"/>
          <w:color w:val="434343"/>
        </w:rPr>
        <w:t>6.0 Measuring Success)</w:t>
      </w:r>
      <w:r w:rsidR="4D3E11E9">
        <w:rPr>
          <w:rStyle w:val="None"/>
          <w:color w:val="434343"/>
          <w:shd w:val="clear" w:color="auto" w:fill="FFFFFF"/>
        </w:rPr>
        <w:t xml:space="preserve">. It is also possible that </w:t>
      </w:r>
      <w:r w:rsidR="6CBE9780">
        <w:rPr>
          <w:rStyle w:val="None"/>
          <w:color w:val="434343"/>
          <w:shd w:val="clear" w:color="auto" w:fill="FFFFFF"/>
        </w:rPr>
        <w:t>the micro-procurement of software</w:t>
      </w:r>
      <w:r w:rsidR="4D3E11E9">
        <w:rPr>
          <w:rStyle w:val="None"/>
          <w:color w:val="434343"/>
          <w:shd w:val="clear" w:color="auto" w:fill="FFFFFF"/>
        </w:rPr>
        <w:t xml:space="preserve"> could be scaled up to the GC level.</w:t>
      </w:r>
    </w:p>
    <w:p w14:paraId="62EE85BA" w14:textId="77777777" w:rsidR="00F50E0E" w:rsidRDefault="00F50E0E">
      <w:pPr>
        <w:pStyle w:val="Body"/>
        <w:shd w:val="clear" w:color="auto" w:fill="FFFFFF"/>
        <w:ind w:left="720"/>
        <w:rPr>
          <w:rStyle w:val="None"/>
          <w:color w:val="434343"/>
          <w:sz w:val="28"/>
          <w:szCs w:val="28"/>
          <w:u w:color="434343"/>
        </w:rPr>
      </w:pPr>
    </w:p>
    <w:p w14:paraId="738D1C77" w14:textId="60C5C46A" w:rsidR="00F50E0E" w:rsidRDefault="0075563E" w:rsidP="00880B7E">
      <w:pPr>
        <w:pStyle w:val="Heading2"/>
        <w:rPr>
          <w:rStyle w:val="None"/>
        </w:rPr>
      </w:pPr>
      <w:bookmarkStart w:id="6" w:name="_ad4gaxagnkeb"/>
      <w:bookmarkStart w:id="7" w:name="_Toc57803861"/>
      <w:bookmarkEnd w:id="6"/>
      <w:r w:rsidRPr="00880B7E">
        <w:rPr>
          <w:rStyle w:val="None"/>
        </w:rPr>
        <w:t>1.3 Rationale/Background</w:t>
      </w:r>
      <w:bookmarkEnd w:id="7"/>
    </w:p>
    <w:p w14:paraId="1E0CF3B9" w14:textId="77777777" w:rsidR="00880B7E" w:rsidRPr="00880B7E" w:rsidRDefault="00880B7E" w:rsidP="00880B7E"/>
    <w:p w14:paraId="3ED0136A" w14:textId="0F729DF3" w:rsidR="0018046C" w:rsidRDefault="7F71BDCF" w:rsidP="1FF6F701">
      <w:pPr>
        <w:pStyle w:val="Body"/>
        <w:rPr>
          <w:rStyle w:val="Hyperlink5"/>
        </w:rPr>
      </w:pPr>
      <w:r w:rsidRPr="1FF6F701">
        <w:rPr>
          <w:rStyle w:val="None"/>
          <w:color w:val="434343"/>
        </w:rPr>
        <w:t>The connecti</w:t>
      </w:r>
      <w:r w:rsidR="5498AE71" w:rsidRPr="1FF6F701">
        <w:rPr>
          <w:rStyle w:val="None"/>
          <w:color w:val="434343"/>
        </w:rPr>
        <w:t xml:space="preserve">on </w:t>
      </w:r>
      <w:r w:rsidRPr="1FF6F701">
        <w:rPr>
          <w:rStyle w:val="None"/>
          <w:color w:val="434343"/>
        </w:rPr>
        <w:t xml:space="preserve">between Procurement, IT and business transformation is noted in the </w:t>
      </w:r>
      <w:r w:rsidR="0018046C" w:rsidRPr="1FF6F701">
        <w:rPr>
          <w:rStyle w:val="None"/>
          <w:color w:val="434343"/>
        </w:rPr>
        <w:t xml:space="preserve">Canadian Digital Operations Strategic Plan 2018-2022 </w:t>
      </w:r>
      <w:r w:rsidR="57C22C5F" w:rsidRPr="1FF6F701">
        <w:rPr>
          <w:rStyle w:val="None"/>
          <w:color w:val="434343"/>
        </w:rPr>
        <w:t>which say</w:t>
      </w:r>
      <w:r w:rsidR="11A2C412" w:rsidRPr="1FF6F701">
        <w:rPr>
          <w:rStyle w:val="None"/>
          <w:color w:val="434343"/>
        </w:rPr>
        <w:t>s</w:t>
      </w:r>
      <w:r w:rsidR="57C22C5F" w:rsidRPr="1FF6F701">
        <w:rPr>
          <w:rStyle w:val="None"/>
          <w:color w:val="434343"/>
        </w:rPr>
        <w:t xml:space="preserve"> that “</w:t>
      </w:r>
      <w:r w:rsidR="57C22C5F" w:rsidRPr="252A6FFB">
        <w:rPr>
          <w:color w:val="505962"/>
        </w:rPr>
        <w:t>“If modern technology is an essential enabler for digital government, procurement modernization is an equally essential enabler of modern technology.”, and by Gartner</w:t>
      </w:r>
      <w:r w:rsidR="267CE920" w:rsidRPr="252A6FFB">
        <w:rPr>
          <w:color w:val="505962"/>
        </w:rPr>
        <w:t xml:space="preserve"> who </w:t>
      </w:r>
      <w:r w:rsidR="68FAAA91" w:rsidRPr="252A6FFB">
        <w:rPr>
          <w:color w:val="505962"/>
        </w:rPr>
        <w:t>recently released their Procurement in 2020 and Beyond repo</w:t>
      </w:r>
      <w:r w:rsidR="6D408F64" w:rsidRPr="252A6FFB">
        <w:rPr>
          <w:color w:val="505962"/>
        </w:rPr>
        <w:t>r</w:t>
      </w:r>
      <w:r w:rsidR="68FAAA91" w:rsidRPr="252A6FFB">
        <w:rPr>
          <w:color w:val="505962"/>
        </w:rPr>
        <w:t xml:space="preserve">t. In this report they </w:t>
      </w:r>
      <w:r w:rsidR="267CE920" w:rsidRPr="252A6FFB">
        <w:rPr>
          <w:color w:val="505962"/>
        </w:rPr>
        <w:t>recommend</w:t>
      </w:r>
      <w:r w:rsidR="0075563E" w:rsidRPr="1FF6F701">
        <w:rPr>
          <w:rStyle w:val="Hyperlink5"/>
        </w:rPr>
        <w:t xml:space="preserve"> shifting the ownership for low and mid-tier purchases away from corporate procurement teams so that th</w:t>
      </w:r>
      <w:r w:rsidR="33A9FA0F" w:rsidRPr="1FF6F701">
        <w:rPr>
          <w:rStyle w:val="Hyperlink5"/>
        </w:rPr>
        <w:t>ose teams</w:t>
      </w:r>
      <w:r w:rsidR="0075563E" w:rsidRPr="1FF6F701">
        <w:rPr>
          <w:rStyle w:val="Hyperlink5"/>
        </w:rPr>
        <w:t xml:space="preserve"> can focus primarily on strategic, high value, high-risk purchases</w:t>
      </w:r>
      <w:r w:rsidR="0018046C" w:rsidRPr="1FF6F701">
        <w:rPr>
          <w:rStyle w:val="FootnoteReference"/>
        </w:rPr>
        <w:footnoteReference w:id="5"/>
      </w:r>
      <w:r w:rsidR="7CD03591" w:rsidRPr="1FF6F701">
        <w:rPr>
          <w:rStyle w:val="Hyperlink5"/>
        </w:rPr>
        <w:t>.</w:t>
      </w:r>
    </w:p>
    <w:p w14:paraId="716F8273" w14:textId="61FB37C8" w:rsidR="0018046C" w:rsidRDefault="513EE2B7" w:rsidP="1FF6F701">
      <w:pPr>
        <w:pStyle w:val="Body"/>
        <w:shd w:val="clear" w:color="auto" w:fill="FFFFFF" w:themeFill="background1"/>
        <w:rPr>
          <w:rStyle w:val="Hyperlink5"/>
        </w:rPr>
      </w:pPr>
      <w:r w:rsidRPr="2C7840B6">
        <w:rPr>
          <w:rStyle w:val="Hyperlink5"/>
        </w:rPr>
        <w:t xml:space="preserve">The GC also has recommended changing the way </w:t>
      </w:r>
      <w:r w:rsidR="7B835C28" w:rsidRPr="2C7840B6">
        <w:rPr>
          <w:rStyle w:val="Hyperlink5"/>
        </w:rPr>
        <w:t>low dollar value (</w:t>
      </w:r>
      <w:r w:rsidRPr="2C7840B6">
        <w:rPr>
          <w:rStyle w:val="Hyperlink5"/>
        </w:rPr>
        <w:t>LDV</w:t>
      </w:r>
      <w:r w:rsidR="7BB140B0" w:rsidRPr="2C7840B6">
        <w:rPr>
          <w:rStyle w:val="Hyperlink5"/>
        </w:rPr>
        <w:t>)</w:t>
      </w:r>
      <w:r w:rsidRPr="2C7840B6">
        <w:rPr>
          <w:rStyle w:val="Hyperlink5"/>
        </w:rPr>
        <w:t xml:space="preserve"> procurements are done.</w:t>
      </w:r>
      <w:r w:rsidR="69895388" w:rsidRPr="2C7840B6">
        <w:rPr>
          <w:rStyle w:val="Hyperlink5"/>
        </w:rPr>
        <w:t xml:space="preserve"> </w:t>
      </w:r>
      <w:r w:rsidRPr="2C7840B6">
        <w:rPr>
          <w:rStyle w:val="Hyperlink5"/>
        </w:rPr>
        <w:t>The</w:t>
      </w:r>
      <w:r w:rsidRPr="2C7840B6">
        <w:rPr>
          <w:rStyle w:val="None"/>
        </w:rPr>
        <w:t xml:space="preserve"> </w:t>
      </w:r>
      <w:hyperlink r:id="rId12">
        <w:r w:rsidRPr="2C7840B6">
          <w:rPr>
            <w:rStyle w:val="Hyperlink4"/>
          </w:rPr>
          <w:t>2020 Red Tape Reduction Report</w:t>
        </w:r>
      </w:hyperlink>
      <w:r w:rsidRPr="2C7840B6">
        <w:rPr>
          <w:rStyle w:val="None"/>
        </w:rPr>
        <w:t xml:space="preserve"> </w:t>
      </w:r>
      <w:r w:rsidRPr="2C7840B6">
        <w:rPr>
          <w:rStyle w:val="Hyperlink5"/>
        </w:rPr>
        <w:t xml:space="preserve">recommended establishing </w:t>
      </w:r>
      <w:r w:rsidRPr="2C7840B6">
        <w:rPr>
          <w:rStyle w:val="Hyperlink5"/>
          <w:lang w:val="ar-SA"/>
        </w:rPr>
        <w:t>“</w:t>
      </w:r>
      <w:r w:rsidRPr="2C7840B6">
        <w:rPr>
          <w:rStyle w:val="Hyperlink5"/>
        </w:rPr>
        <w:t xml:space="preserve">a fast track process for service contracts under $10,000”. And the Office of the Procurement Ombudsman identified that there is a high risk that the </w:t>
      </w:r>
      <w:r w:rsidRPr="2C7840B6">
        <w:rPr>
          <w:rStyle w:val="Hyperlink5"/>
          <w:lang w:val="ar-SA"/>
        </w:rPr>
        <w:t>“</w:t>
      </w:r>
      <w:r w:rsidRPr="2C7840B6">
        <w:rPr>
          <w:rStyle w:val="Hyperlink5"/>
        </w:rPr>
        <w:t xml:space="preserve">procurement does not allow for innovation” when using Standing Offers for low dollar value procurement in their </w:t>
      </w:r>
      <w:hyperlink r:id="rId13">
        <w:r w:rsidRPr="2C7840B6">
          <w:rPr>
            <w:rStyle w:val="Hyperlink4"/>
          </w:rPr>
          <w:t>Low Dollar Value Contracting report</w:t>
        </w:r>
      </w:hyperlink>
      <w:r w:rsidRPr="2C7840B6">
        <w:rPr>
          <w:rStyle w:val="Hyperlink5"/>
        </w:rPr>
        <w:t xml:space="preserve"> (based on information gathered during an interdepartmental risk assessment workshop).</w:t>
      </w:r>
    </w:p>
    <w:p w14:paraId="256D2EAA" w14:textId="3454ADC6" w:rsidR="00F50E0E" w:rsidRDefault="49F3ADAF" w:rsidP="006530B7">
      <w:pPr>
        <w:pStyle w:val="Body"/>
        <w:shd w:val="clear" w:color="auto" w:fill="FFFFFF" w:themeFill="background1"/>
        <w:spacing w:after="240"/>
        <w:rPr>
          <w:rStyle w:val="None"/>
          <w:color w:val="434343"/>
        </w:rPr>
      </w:pPr>
      <w:r w:rsidRPr="1FF6F701">
        <w:rPr>
          <w:rStyle w:val="None"/>
          <w:color w:val="434343"/>
        </w:rPr>
        <w:t>Private industry has been doing low dollar value purchases of code, including</w:t>
      </w:r>
      <w:r w:rsidR="3024037E" w:rsidRPr="1FF6F701">
        <w:rPr>
          <w:rStyle w:val="None"/>
          <w:color w:val="434343"/>
        </w:rPr>
        <w:t xml:space="preserve"> </w:t>
      </w:r>
      <w:hyperlink r:id="rId14">
        <w:r w:rsidR="00B52CBB">
          <w:rPr>
            <w:rStyle w:val="Hyperlink6"/>
            <w:u w:val="single"/>
          </w:rPr>
          <w:t>bug bounty initiatives</w:t>
        </w:r>
      </w:hyperlink>
      <w:r w:rsidR="17967DDF" w:rsidRPr="1FF6F701">
        <w:rPr>
          <w:rStyle w:val="None"/>
          <w:color w:val="434343"/>
        </w:rPr>
        <w:t xml:space="preserve"> (where developers are encouraged to find bugs in software and are paid to fix them)</w:t>
      </w:r>
      <w:r w:rsidRPr="1FF6F701">
        <w:rPr>
          <w:rStyle w:val="None"/>
          <w:color w:val="434343"/>
        </w:rPr>
        <w:t xml:space="preserve">. </w:t>
      </w:r>
    </w:p>
    <w:p w14:paraId="52607C65" w14:textId="0635C42B" w:rsidR="00F50E0E" w:rsidRDefault="49F3ADAF" w:rsidP="006530B7">
      <w:pPr>
        <w:pStyle w:val="Body"/>
        <w:shd w:val="clear" w:color="auto" w:fill="FFFFFF" w:themeFill="background1"/>
        <w:spacing w:after="240"/>
        <w:rPr>
          <w:rStyle w:val="None"/>
          <w:color w:val="434343"/>
        </w:rPr>
      </w:pPr>
      <w:r w:rsidRPr="2C7840B6">
        <w:rPr>
          <w:rStyle w:val="None"/>
          <w:color w:val="434343"/>
        </w:rPr>
        <w:t xml:space="preserve">The BC government has had a great deal of success with the </w:t>
      </w:r>
      <w:hyperlink r:id="rId15">
        <w:r w:rsidRPr="2C7840B6">
          <w:rPr>
            <w:rStyle w:val="Hyperlink6"/>
            <w:u w:val="single"/>
          </w:rPr>
          <w:t>BCDevExchange</w:t>
        </w:r>
      </w:hyperlink>
      <w:r w:rsidRPr="2C7840B6">
        <w:rPr>
          <w:rStyle w:val="None"/>
          <w:color w:val="505962"/>
        </w:rPr>
        <w:t xml:space="preserve"> </w:t>
      </w:r>
      <w:r w:rsidRPr="2C7840B6">
        <w:rPr>
          <w:rStyle w:val="None"/>
          <w:color w:val="434343"/>
        </w:rPr>
        <w:t xml:space="preserve">‘Code with Us’ program. This program has since expanded in scope (to contracts up to $70K) and evolved into the </w:t>
      </w:r>
      <w:hyperlink r:id="rId16">
        <w:r w:rsidRPr="2C7840B6">
          <w:rPr>
            <w:rStyle w:val="Hyperlink6"/>
            <w:u w:val="single"/>
          </w:rPr>
          <w:t>Digital Marketplace</w:t>
        </w:r>
      </w:hyperlink>
      <w:r w:rsidRPr="2C7840B6">
        <w:rPr>
          <w:rStyle w:val="None"/>
          <w:color w:val="434343"/>
        </w:rPr>
        <w:t xml:space="preserve"> platform.</w:t>
      </w:r>
    </w:p>
    <w:p w14:paraId="7D702976" w14:textId="5F9B9C2B" w:rsidR="00F50E0E" w:rsidRDefault="0075563E" w:rsidP="2C7840B6">
      <w:pPr>
        <w:pStyle w:val="Body"/>
        <w:shd w:val="clear" w:color="auto" w:fill="FFFFFF" w:themeFill="background1"/>
        <w:spacing w:after="240"/>
        <w:rPr>
          <w:rStyle w:val="None"/>
          <w:shd w:val="clear" w:color="auto" w:fill="FFFFFF"/>
        </w:rPr>
      </w:pPr>
      <w:r w:rsidRPr="2C7840B6">
        <w:rPr>
          <w:rStyle w:val="None"/>
          <w:color w:val="434343"/>
        </w:rPr>
        <w:t xml:space="preserve">The US government has a </w:t>
      </w:r>
      <w:hyperlink r:id="rId17" w:anchor="i1111868">
        <w:r w:rsidRPr="2C7840B6">
          <w:rPr>
            <w:rStyle w:val="Hyperlink6"/>
            <w:u w:val="single"/>
          </w:rPr>
          <w:t>simplified process for all micro-purchases</w:t>
        </w:r>
      </w:hyperlink>
      <w:r w:rsidRPr="2C7840B6">
        <w:rPr>
          <w:rStyle w:val="None"/>
          <w:color w:val="505962"/>
        </w:rPr>
        <w:t xml:space="preserve"> </w:t>
      </w:r>
      <w:r w:rsidRPr="2C7840B6">
        <w:rPr>
          <w:rStyle w:val="None"/>
          <w:color w:val="434343"/>
        </w:rPr>
        <w:t xml:space="preserve">which, among other things, encourages their Deputy Heads to delegate authority for micro-purchasing. Many groups within the US government have experimented with using this process to purchase open source code including the </w:t>
      </w:r>
      <w:hyperlink r:id="rId18">
        <w:r w:rsidRPr="2C7840B6">
          <w:rPr>
            <w:rStyle w:val="Hyperlink6"/>
            <w:u w:val="single"/>
          </w:rPr>
          <w:t>IT Modernization CoE</w:t>
        </w:r>
      </w:hyperlink>
      <w:r w:rsidRPr="2C7840B6">
        <w:rPr>
          <w:rStyle w:val="None"/>
          <w:color w:val="434343"/>
        </w:rPr>
        <w:t xml:space="preserve">, the </w:t>
      </w:r>
      <w:hyperlink r:id="rId19">
        <w:r w:rsidRPr="2C7840B6">
          <w:rPr>
            <w:rStyle w:val="Hyperlink6"/>
            <w:u w:val="single"/>
          </w:rPr>
          <w:t xml:space="preserve">Department of Veterans’ </w:t>
        </w:r>
        <w:r w:rsidRPr="2C7840B6">
          <w:rPr>
            <w:rStyle w:val="Hyperlink6"/>
            <w:u w:val="single"/>
            <w:lang w:val="en-CA"/>
          </w:rPr>
          <w:t>Affairs</w:t>
        </w:r>
      </w:hyperlink>
      <w:r w:rsidRPr="2C7840B6">
        <w:rPr>
          <w:rStyle w:val="None"/>
          <w:color w:val="434343"/>
        </w:rPr>
        <w:t xml:space="preserve">, and </w:t>
      </w:r>
      <w:hyperlink r:id="rId20">
        <w:r w:rsidRPr="2C7840B6">
          <w:rPr>
            <w:rStyle w:val="Hyperlink6"/>
            <w:u w:val="single"/>
          </w:rPr>
          <w:t>18F</w:t>
        </w:r>
      </w:hyperlink>
      <w:r w:rsidRPr="2C7840B6">
        <w:rPr>
          <w:rStyle w:val="None"/>
          <w:color w:val="505962"/>
        </w:rPr>
        <w:t>.</w:t>
      </w:r>
    </w:p>
    <w:p w14:paraId="430B1AE5" w14:textId="3EB73D2F" w:rsidR="00ED713D" w:rsidRPr="00B52CBB" w:rsidRDefault="0075563E" w:rsidP="006530B7">
      <w:pPr>
        <w:pStyle w:val="Body"/>
        <w:shd w:val="clear" w:color="auto" w:fill="FFFFFF" w:themeFill="background1"/>
        <w:rPr>
          <w:rFonts w:cs="Arial"/>
          <w:color w:val="434343"/>
        </w:rPr>
      </w:pPr>
      <w:r w:rsidRPr="2C7840B6">
        <w:rPr>
          <w:rStyle w:val="Hyperlink5"/>
          <w:rFonts w:cs="Arial"/>
        </w:rPr>
        <w:t>In addition to having the precedent of the pilot GC Developers Exchange from 2017</w:t>
      </w:r>
      <w:r w:rsidR="70042733" w:rsidRPr="2C7840B6">
        <w:rPr>
          <w:rStyle w:val="Hyperlink5"/>
          <w:rFonts w:cs="Arial"/>
        </w:rPr>
        <w:t xml:space="preserve"> (more in A</w:t>
      </w:r>
      <w:r w:rsidR="43CBBACA" w:rsidRPr="2C7840B6">
        <w:rPr>
          <w:rStyle w:val="Hyperlink5"/>
          <w:rFonts w:cs="Arial"/>
        </w:rPr>
        <w:t>nnex</w:t>
      </w:r>
      <w:r w:rsidR="70042733" w:rsidRPr="2C7840B6">
        <w:rPr>
          <w:rStyle w:val="Hyperlink5"/>
          <w:rFonts w:cs="Arial"/>
        </w:rPr>
        <w:t xml:space="preserve"> </w:t>
      </w:r>
      <w:r w:rsidR="096331E9" w:rsidRPr="2C7840B6">
        <w:rPr>
          <w:rStyle w:val="Hyperlink5"/>
          <w:rFonts w:cs="Arial"/>
        </w:rPr>
        <w:t>D</w:t>
      </w:r>
      <w:r w:rsidR="70042733" w:rsidRPr="2C7840B6">
        <w:rPr>
          <w:rStyle w:val="Hyperlink5"/>
          <w:rFonts w:cs="Arial"/>
        </w:rPr>
        <w:t>)</w:t>
      </w:r>
      <w:r w:rsidRPr="2C7840B6">
        <w:rPr>
          <w:rStyle w:val="Hyperlink5"/>
          <w:rFonts w:cs="Arial"/>
        </w:rPr>
        <w:t xml:space="preserve">, the recommendations and guidance from the red tape reduction report and the Office of the Procurement Ombudsman, policy cover exists when it comes to LDV procurement. </w:t>
      </w:r>
    </w:p>
    <w:p w14:paraId="3E836DF3" w14:textId="0A146DCE" w:rsidR="00ED713D" w:rsidRPr="00B52CBB" w:rsidRDefault="0075563E" w:rsidP="2C7840B6">
      <w:pPr>
        <w:pStyle w:val="Body"/>
        <w:shd w:val="clear" w:color="auto" w:fill="FFFFFF" w:themeFill="background1"/>
        <w:rPr>
          <w:rFonts w:cs="Arial"/>
          <w:color w:val="434343"/>
        </w:rPr>
      </w:pPr>
      <w:r w:rsidRPr="2C7840B6">
        <w:rPr>
          <w:rStyle w:val="Hyperlink5"/>
          <w:rFonts w:cs="Arial"/>
        </w:rPr>
        <w:t xml:space="preserve">The procurement policy team at Treasury Board Secretariat have advised that there is nothing in the current policy instruments that prevents establishing a simplified process for LDV purchases.  In the Office of the Procurement Ombudsman’s LDV report, they advised that </w:t>
      </w:r>
      <w:r w:rsidRPr="2C7840B6">
        <w:rPr>
          <w:rStyle w:val="Hyperlink5"/>
          <w:rFonts w:cs="Arial"/>
          <w:lang w:val="ar-SA"/>
        </w:rPr>
        <w:t>“</w:t>
      </w:r>
      <w:r w:rsidRPr="2C7840B6">
        <w:rPr>
          <w:rStyle w:val="Hyperlink5"/>
          <w:rFonts w:cs="Arial"/>
        </w:rPr>
        <w:t>The regulatory and policy framework for federal contracting allows federal organizations the flexibility to develop their own frameworks to govern LDV contracting.”</w:t>
      </w:r>
      <w:r w:rsidR="00ED713D" w:rsidRPr="2C7840B6">
        <w:rPr>
          <w:rStyle w:val="Hyperlink5"/>
          <w:rFonts w:cs="Arial"/>
        </w:rPr>
        <w:t xml:space="preserve"> </w:t>
      </w:r>
    </w:p>
    <w:p w14:paraId="551A6667" w14:textId="408607F7" w:rsidR="00ED713D" w:rsidRDefault="00ED713D" w:rsidP="2C7840B6">
      <w:pPr>
        <w:pStyle w:val="Body"/>
        <w:shd w:val="clear" w:color="auto" w:fill="FFFFFF" w:themeFill="background1"/>
        <w:rPr>
          <w:rFonts w:cs="Arial"/>
          <w:color w:val="535353" w:themeColor="text2" w:themeShade="80"/>
          <w:lang w:val="en"/>
        </w:rPr>
      </w:pPr>
      <w:r w:rsidRPr="2C7840B6">
        <w:rPr>
          <w:rStyle w:val="Hyperlink5"/>
          <w:rFonts w:cs="Arial"/>
          <w:color w:val="535353" w:themeColor="text2" w:themeShade="80"/>
        </w:rPr>
        <w:t xml:space="preserve">Furthermore, </w:t>
      </w:r>
      <w:r w:rsidRPr="2C7840B6">
        <w:rPr>
          <w:rFonts w:cs="Arial"/>
          <w:color w:val="535353" w:themeColor="text2" w:themeShade="80"/>
          <w:lang w:val="en"/>
        </w:rPr>
        <w:t xml:space="preserve">it is </w:t>
      </w:r>
      <w:hyperlink r:id="rId21" w:anchor="cla4.7">
        <w:r w:rsidRPr="2C7840B6">
          <w:rPr>
            <w:rStyle w:val="Hyperlink"/>
            <w:rFonts w:cs="Arial"/>
            <w:color w:val="0066FF"/>
            <w:lang w:val="en"/>
          </w:rPr>
          <w:t>government policy</w:t>
        </w:r>
      </w:hyperlink>
      <w:r w:rsidRPr="2C7840B6">
        <w:rPr>
          <w:rFonts w:cs="Arial"/>
          <w:color w:val="535353" w:themeColor="text2" w:themeShade="80"/>
          <w:lang w:val="en"/>
        </w:rPr>
        <w:t xml:space="preserve"> to use Acquisition Cards to buy and/or pay for goods and services within the level of procurement authority delegated to the Department whenever it is economical and feasible to do so.</w:t>
      </w:r>
      <w:r w:rsidRPr="2C7840B6">
        <w:rPr>
          <w:rStyle w:val="Hyperlink5"/>
          <w:rFonts w:cs="Arial"/>
          <w:color w:val="535353" w:themeColor="text2" w:themeShade="80"/>
        </w:rPr>
        <w:t xml:space="preserve"> </w:t>
      </w:r>
      <w:r w:rsidRPr="2C7840B6">
        <w:rPr>
          <w:rFonts w:cs="Arial"/>
          <w:color w:val="535353" w:themeColor="text2" w:themeShade="80"/>
          <w:lang w:val="en"/>
        </w:rPr>
        <w:t>Acquisition Cards provide a convenient, less cumbersome way to buy and pay for low dollar value, low risk goods and services. They facilitate and simplify the procurement process for managers and employees, while streamlining the payment process for suppliers and departmental accounting units.</w:t>
      </w:r>
    </w:p>
    <w:p w14:paraId="70EC7215" w14:textId="77777777" w:rsidR="00880B7E" w:rsidRPr="00B52CBB" w:rsidRDefault="00880B7E" w:rsidP="2C7840B6">
      <w:pPr>
        <w:pStyle w:val="Body"/>
        <w:shd w:val="clear" w:color="auto" w:fill="FFFFFF" w:themeFill="background1"/>
        <w:rPr>
          <w:rFonts w:cs="Arial"/>
          <w:color w:val="535353" w:themeColor="text2" w:themeShade="80"/>
          <w:shd w:val="clear" w:color="auto" w:fill="FFFFFF"/>
        </w:rPr>
      </w:pPr>
    </w:p>
    <w:p w14:paraId="610C575F" w14:textId="041EAA8B" w:rsidR="00F50E0E" w:rsidRDefault="0075563E" w:rsidP="00880B7E">
      <w:pPr>
        <w:pStyle w:val="Heading2"/>
        <w:rPr>
          <w:rStyle w:val="None"/>
        </w:rPr>
      </w:pPr>
      <w:bookmarkStart w:id="8" w:name="_evde4t6ng40j"/>
      <w:bookmarkStart w:id="9" w:name="_Toc57803862"/>
      <w:bookmarkEnd w:id="8"/>
      <w:r w:rsidRPr="00880B7E">
        <w:rPr>
          <w:rStyle w:val="None"/>
        </w:rPr>
        <w:t>1.4 Consequence of Inaction</w:t>
      </w:r>
      <w:bookmarkEnd w:id="9"/>
      <w:r w:rsidRPr="00880B7E">
        <w:rPr>
          <w:rStyle w:val="None"/>
        </w:rPr>
        <w:t xml:space="preserve"> </w:t>
      </w:r>
    </w:p>
    <w:p w14:paraId="27814E2B" w14:textId="77777777" w:rsidR="00880B7E" w:rsidRPr="00880B7E" w:rsidRDefault="00880B7E" w:rsidP="00880B7E"/>
    <w:p w14:paraId="3180BADE" w14:textId="77777777" w:rsidR="00F50E0E" w:rsidRDefault="0075563E">
      <w:pPr>
        <w:pStyle w:val="Body"/>
        <w:rPr>
          <w:rStyle w:val="None"/>
          <w:color w:val="434343"/>
          <w:u w:color="434343"/>
        </w:rPr>
      </w:pPr>
      <w:r>
        <w:rPr>
          <w:rStyle w:val="None"/>
          <w:color w:val="434343"/>
          <w:u w:color="434343"/>
        </w:rPr>
        <w:t>The consequences of not moving forward with this pilot include:</w:t>
      </w:r>
    </w:p>
    <w:p w14:paraId="0723B298" w14:textId="69A6946E" w:rsidR="004D3AB1" w:rsidRDefault="004D3AB1" w:rsidP="53795CEE">
      <w:pPr>
        <w:pStyle w:val="Body"/>
        <w:numPr>
          <w:ilvl w:val="0"/>
          <w:numId w:val="46"/>
        </w:numPr>
        <w:ind w:left="709" w:hanging="654"/>
        <w:rPr>
          <w:rStyle w:val="None"/>
          <w:color w:val="434343"/>
        </w:rPr>
      </w:pPr>
      <w:r w:rsidRPr="53795CEE">
        <w:rPr>
          <w:rStyle w:val="None"/>
          <w:color w:val="434343"/>
        </w:rPr>
        <w:t xml:space="preserve">Missed opportunity for ESDC to contribute towards a skilled </w:t>
      </w:r>
      <w:r w:rsidR="00B31A96" w:rsidRPr="53795CEE">
        <w:rPr>
          <w:rStyle w:val="None"/>
          <w:color w:val="434343"/>
        </w:rPr>
        <w:t xml:space="preserve">labour workforce during a time where large </w:t>
      </w:r>
      <w:r w:rsidR="537E71C5" w:rsidRPr="53795CEE">
        <w:rPr>
          <w:rStyle w:val="None"/>
          <w:color w:val="434343"/>
        </w:rPr>
        <w:t>number</w:t>
      </w:r>
      <w:r w:rsidR="00B31A96" w:rsidRPr="53795CEE">
        <w:rPr>
          <w:rStyle w:val="None"/>
          <w:color w:val="434343"/>
        </w:rPr>
        <w:t xml:space="preserve"> of Canadians have lost their employment</w:t>
      </w:r>
    </w:p>
    <w:p w14:paraId="328DAAF2" w14:textId="50C9F720" w:rsidR="00F50E0E" w:rsidRDefault="5AF80FD2" w:rsidP="53795CEE">
      <w:pPr>
        <w:pStyle w:val="Body"/>
        <w:numPr>
          <w:ilvl w:val="0"/>
          <w:numId w:val="46"/>
        </w:numPr>
        <w:ind w:left="709" w:hanging="654"/>
        <w:rPr>
          <w:rStyle w:val="None"/>
          <w:color w:val="434343"/>
        </w:rPr>
      </w:pPr>
      <w:r w:rsidRPr="53795CEE">
        <w:rPr>
          <w:rStyle w:val="None"/>
          <w:color w:val="434343"/>
        </w:rPr>
        <w:t xml:space="preserve">Lack of agility to address IT solution </w:t>
      </w:r>
      <w:r w:rsidR="29F24C2D" w:rsidRPr="53795CEE">
        <w:rPr>
          <w:rStyle w:val="None"/>
          <w:color w:val="434343"/>
        </w:rPr>
        <w:t>fixes and improvements in a timely manner</w:t>
      </w:r>
      <w:r w:rsidRPr="53795CEE">
        <w:rPr>
          <w:rStyle w:val="None"/>
          <w:color w:val="434343"/>
        </w:rPr>
        <w:t>.</w:t>
      </w:r>
    </w:p>
    <w:p w14:paraId="7FE3C6A6" w14:textId="34AADF31" w:rsidR="00F50E0E" w:rsidRDefault="0075563E" w:rsidP="53795CEE">
      <w:pPr>
        <w:pStyle w:val="Body"/>
        <w:numPr>
          <w:ilvl w:val="0"/>
          <w:numId w:val="46"/>
        </w:numPr>
        <w:ind w:left="709" w:hanging="654"/>
        <w:rPr>
          <w:color w:val="434343"/>
        </w:rPr>
      </w:pPr>
      <w:r w:rsidRPr="53795CEE">
        <w:rPr>
          <w:rStyle w:val="None"/>
          <w:color w:val="434343"/>
        </w:rPr>
        <w:t>Lack of access to developer talent</w:t>
      </w:r>
    </w:p>
    <w:p w14:paraId="6048CC1C" w14:textId="77777777" w:rsidR="00F50E0E" w:rsidRDefault="0075563E" w:rsidP="53795CEE">
      <w:pPr>
        <w:pStyle w:val="Body"/>
        <w:numPr>
          <w:ilvl w:val="0"/>
          <w:numId w:val="46"/>
        </w:numPr>
        <w:ind w:left="709" w:hanging="654"/>
        <w:rPr>
          <w:color w:val="434343"/>
        </w:rPr>
      </w:pPr>
      <w:r w:rsidRPr="53795CEE">
        <w:rPr>
          <w:rStyle w:val="None"/>
          <w:color w:val="434343"/>
        </w:rPr>
        <w:t>Procurement officers are kept busy with low risk LDV procurements</w:t>
      </w:r>
    </w:p>
    <w:p w14:paraId="63CB271C" w14:textId="77777777" w:rsidR="00F50E0E" w:rsidRDefault="0075563E" w:rsidP="53795CEE">
      <w:pPr>
        <w:pStyle w:val="Body"/>
        <w:numPr>
          <w:ilvl w:val="0"/>
          <w:numId w:val="46"/>
        </w:numPr>
        <w:ind w:left="709" w:hanging="654"/>
        <w:rPr>
          <w:color w:val="434343"/>
        </w:rPr>
      </w:pPr>
      <w:r w:rsidRPr="53795CEE">
        <w:rPr>
          <w:rStyle w:val="None"/>
          <w:color w:val="434343"/>
        </w:rPr>
        <w:t xml:space="preserve">Continued dependence on large waterfall IT procurements </w:t>
      </w:r>
    </w:p>
    <w:p w14:paraId="03A84E51" w14:textId="73E5DFF6" w:rsidR="00F50E0E" w:rsidRPr="00880B7E" w:rsidRDefault="0075563E" w:rsidP="53795CEE">
      <w:pPr>
        <w:pStyle w:val="Body"/>
        <w:numPr>
          <w:ilvl w:val="0"/>
          <w:numId w:val="46"/>
        </w:numPr>
        <w:ind w:left="709" w:hanging="654"/>
        <w:rPr>
          <w:rStyle w:val="None"/>
        </w:rPr>
      </w:pPr>
      <w:r w:rsidRPr="53795CEE">
        <w:rPr>
          <w:rStyle w:val="None"/>
          <w:color w:val="434343"/>
        </w:rPr>
        <w:t>Missed opportunities for quick wins</w:t>
      </w:r>
    </w:p>
    <w:p w14:paraId="54CDDDCC" w14:textId="77777777" w:rsidR="00880B7E" w:rsidRDefault="00880B7E" w:rsidP="00880B7E">
      <w:pPr>
        <w:pStyle w:val="Body"/>
        <w:ind w:left="55"/>
        <w:rPr>
          <w:rStyle w:val="None"/>
        </w:rPr>
      </w:pPr>
    </w:p>
    <w:p w14:paraId="6AD1378A" w14:textId="7B0DE68C" w:rsidR="00F50E0E" w:rsidRDefault="0075563E" w:rsidP="00880B7E">
      <w:pPr>
        <w:pStyle w:val="Heading2"/>
        <w:rPr>
          <w:rStyle w:val="None"/>
        </w:rPr>
      </w:pPr>
      <w:bookmarkStart w:id="10" w:name="_safouoeerock"/>
      <w:bookmarkStart w:id="11" w:name="_Toc57803863"/>
      <w:bookmarkEnd w:id="10"/>
      <w:r w:rsidRPr="00880B7E">
        <w:rPr>
          <w:rStyle w:val="None"/>
        </w:rPr>
        <w:t>1.5 Summary of Objectives</w:t>
      </w:r>
      <w:bookmarkEnd w:id="11"/>
      <w:r w:rsidRPr="00880B7E">
        <w:rPr>
          <w:rStyle w:val="None"/>
        </w:rPr>
        <w:t xml:space="preserve"> </w:t>
      </w:r>
    </w:p>
    <w:p w14:paraId="5F528949" w14:textId="77777777" w:rsidR="00880B7E" w:rsidRPr="00880B7E" w:rsidRDefault="00880B7E" w:rsidP="00880B7E"/>
    <w:p w14:paraId="774C9939" w14:textId="42EA7E26" w:rsidR="00F50E0E" w:rsidRDefault="0075563E" w:rsidP="720C5374">
      <w:pPr>
        <w:pStyle w:val="Body"/>
        <w:shd w:val="clear" w:color="auto" w:fill="FFFFFF" w:themeFill="background1"/>
        <w:rPr>
          <w:rStyle w:val="None"/>
          <w:color w:val="434343"/>
        </w:rPr>
      </w:pPr>
      <w:r w:rsidRPr="1FF6F701">
        <w:rPr>
          <w:rStyle w:val="None"/>
          <w:color w:val="434343"/>
        </w:rPr>
        <w:t xml:space="preserve">This </w:t>
      </w:r>
      <w:r w:rsidR="4C9CE9DC" w:rsidRPr="1FF6F701">
        <w:rPr>
          <w:rStyle w:val="None"/>
          <w:color w:val="434343"/>
        </w:rPr>
        <w:t>1-year</w:t>
      </w:r>
      <w:r w:rsidRPr="1FF6F701">
        <w:rPr>
          <w:rStyle w:val="None"/>
          <w:color w:val="434343"/>
        </w:rPr>
        <w:t xml:space="preserve"> pilot </w:t>
      </w:r>
      <w:r w:rsidR="697ABE80" w:rsidRPr="1FF6F701">
        <w:rPr>
          <w:rStyle w:val="None"/>
          <w:color w:val="434343"/>
        </w:rPr>
        <w:t xml:space="preserve">will </w:t>
      </w:r>
      <w:r w:rsidR="00AA4B86" w:rsidRPr="1FF6F701">
        <w:rPr>
          <w:rStyle w:val="None"/>
          <w:color w:val="434343"/>
        </w:rPr>
        <w:t xml:space="preserve">gain empirical evidence in order to validate </w:t>
      </w:r>
      <w:r w:rsidRPr="1FF6F701">
        <w:rPr>
          <w:rStyle w:val="None"/>
          <w:color w:val="434343"/>
        </w:rPr>
        <w:t>the following hypothesis:</w:t>
      </w:r>
    </w:p>
    <w:p w14:paraId="021110FC" w14:textId="785B98C9" w:rsidR="00F50E0E" w:rsidRDefault="59C4A7EA" w:rsidP="1FF6F701">
      <w:pPr>
        <w:pStyle w:val="Body"/>
        <w:shd w:val="clear" w:color="auto" w:fill="FFFFFF" w:themeFill="background1"/>
        <w:rPr>
          <w:rStyle w:val="None"/>
          <w:color w:val="434343"/>
        </w:rPr>
      </w:pPr>
      <w:r>
        <w:rPr>
          <w:rStyle w:val="None"/>
          <w:color w:val="434343"/>
        </w:rPr>
        <w:t>If low</w:t>
      </w:r>
      <w:r w:rsidR="0075563E">
        <w:rPr>
          <w:rStyle w:val="None"/>
          <w:color w:val="434343"/>
        </w:rPr>
        <w:t xml:space="preserve"> dollar value</w:t>
      </w:r>
      <w:r w:rsidR="0075563E">
        <w:rPr>
          <w:rStyle w:val="None"/>
          <w:color w:val="434343"/>
          <w:vertAlign w:val="superscript"/>
        </w:rPr>
        <w:footnoteReference w:id="6"/>
      </w:r>
      <w:r w:rsidR="0075563E">
        <w:rPr>
          <w:rStyle w:val="None"/>
          <w:color w:val="434343"/>
        </w:rPr>
        <w:t xml:space="preserve"> </w:t>
      </w:r>
      <w:r w:rsidR="312D32E9">
        <w:rPr>
          <w:rStyle w:val="None"/>
          <w:color w:val="434343"/>
        </w:rPr>
        <w:t xml:space="preserve">procurement of </w:t>
      </w:r>
      <w:r w:rsidR="0075563E">
        <w:rPr>
          <w:rStyle w:val="None"/>
          <w:color w:val="434343"/>
        </w:rPr>
        <w:t xml:space="preserve">code was simplified for both ESDC teams and suppliers, </w:t>
      </w:r>
      <w:r w:rsidR="003B4EFD">
        <w:rPr>
          <w:rStyle w:val="None"/>
          <w:color w:val="434343"/>
        </w:rPr>
        <w:t xml:space="preserve">would we </w:t>
      </w:r>
      <w:r w:rsidR="0075563E">
        <w:rPr>
          <w:rStyle w:val="None"/>
          <w:color w:val="434343"/>
        </w:rPr>
        <w:t>achieve the following objectives:</w:t>
      </w:r>
    </w:p>
    <w:p w14:paraId="20FDB178" w14:textId="288FFFC1" w:rsidR="00F50E0E" w:rsidRDefault="00671452" w:rsidP="53795CEE">
      <w:pPr>
        <w:pStyle w:val="Body"/>
        <w:numPr>
          <w:ilvl w:val="0"/>
          <w:numId w:val="45"/>
        </w:numPr>
        <w:shd w:val="clear" w:color="auto" w:fill="FFFFFF" w:themeFill="background1"/>
        <w:rPr>
          <w:color w:val="434343"/>
        </w:rPr>
      </w:pPr>
      <w:r w:rsidRPr="53795CEE">
        <w:rPr>
          <w:rStyle w:val="None"/>
          <w:color w:val="434343"/>
        </w:rPr>
        <w:t xml:space="preserve">Increased participation and access to developers </w:t>
      </w:r>
      <w:r w:rsidR="53FB5A81" w:rsidRPr="53795CEE">
        <w:rPr>
          <w:rStyle w:val="None"/>
          <w:color w:val="434343"/>
        </w:rPr>
        <w:t xml:space="preserve">who wouldn’t </w:t>
      </w:r>
      <w:r w:rsidR="0075563E" w:rsidRPr="53795CEE">
        <w:rPr>
          <w:rStyle w:val="None"/>
          <w:color w:val="434343"/>
        </w:rPr>
        <w:t>normally bid on GC IT contracts</w:t>
      </w:r>
    </w:p>
    <w:p w14:paraId="3F8E17F1" w14:textId="48E8BB9E" w:rsidR="00F50E0E" w:rsidRDefault="0075563E" w:rsidP="53795CEE">
      <w:pPr>
        <w:pStyle w:val="Body"/>
        <w:numPr>
          <w:ilvl w:val="0"/>
          <w:numId w:val="45"/>
        </w:numPr>
        <w:shd w:val="clear" w:color="auto" w:fill="FFFFFF" w:themeFill="background1"/>
        <w:rPr>
          <w:color w:val="434343"/>
        </w:rPr>
      </w:pPr>
      <w:r w:rsidRPr="53795CEE">
        <w:rPr>
          <w:rStyle w:val="None"/>
          <w:color w:val="434343"/>
        </w:rPr>
        <w:t>Increase</w:t>
      </w:r>
      <w:r w:rsidR="00562C67" w:rsidRPr="53795CEE">
        <w:rPr>
          <w:rStyle w:val="None"/>
          <w:color w:val="434343"/>
        </w:rPr>
        <w:t>d</w:t>
      </w:r>
      <w:r w:rsidRPr="53795CEE">
        <w:rPr>
          <w:rStyle w:val="None"/>
          <w:color w:val="434343"/>
        </w:rPr>
        <w:t xml:space="preserve"> </w:t>
      </w:r>
      <w:r w:rsidR="70ED05F0" w:rsidRPr="53795CEE">
        <w:rPr>
          <w:rStyle w:val="None"/>
          <w:color w:val="434343"/>
        </w:rPr>
        <w:t>working in the open</w:t>
      </w:r>
      <w:r w:rsidRPr="53795CEE">
        <w:rPr>
          <w:rStyle w:val="None"/>
          <w:color w:val="434343"/>
        </w:rPr>
        <w:t xml:space="preserve"> within ESDC</w:t>
      </w:r>
    </w:p>
    <w:p w14:paraId="4939601A" w14:textId="383EA2FC" w:rsidR="00F50E0E" w:rsidRDefault="0075563E" w:rsidP="53795CEE">
      <w:pPr>
        <w:pStyle w:val="Body"/>
        <w:numPr>
          <w:ilvl w:val="0"/>
          <w:numId w:val="45"/>
        </w:numPr>
        <w:shd w:val="clear" w:color="auto" w:fill="FFFFFF" w:themeFill="background1"/>
        <w:rPr>
          <w:color w:val="434343"/>
        </w:rPr>
      </w:pPr>
      <w:r w:rsidRPr="53795CEE">
        <w:rPr>
          <w:rStyle w:val="None"/>
          <w:color w:val="434343"/>
        </w:rPr>
        <w:t>Reduc</w:t>
      </w:r>
      <w:r w:rsidR="500AE96A" w:rsidRPr="53795CEE">
        <w:rPr>
          <w:rStyle w:val="None"/>
          <w:color w:val="434343"/>
        </w:rPr>
        <w:t xml:space="preserve">ed </w:t>
      </w:r>
      <w:r w:rsidRPr="53795CEE">
        <w:rPr>
          <w:rStyle w:val="None"/>
          <w:color w:val="434343"/>
        </w:rPr>
        <w:t>workload burden on ESDC procurement officers by allowing them to focus on more complex procurements</w:t>
      </w:r>
    </w:p>
    <w:p w14:paraId="65007F76" w14:textId="781B54FC" w:rsidR="00F50E0E" w:rsidRDefault="0075563E" w:rsidP="53795CEE">
      <w:pPr>
        <w:pStyle w:val="Body"/>
        <w:numPr>
          <w:ilvl w:val="0"/>
          <w:numId w:val="45"/>
        </w:numPr>
        <w:shd w:val="clear" w:color="auto" w:fill="FFFFFF" w:themeFill="background1"/>
        <w:rPr>
          <w:rFonts w:eastAsia="Arial" w:cs="Arial"/>
          <w:color w:val="434343"/>
        </w:rPr>
      </w:pPr>
      <w:r w:rsidRPr="2C7840B6">
        <w:rPr>
          <w:rStyle w:val="None"/>
          <w:color w:val="434343"/>
        </w:rPr>
        <w:t>Increase</w:t>
      </w:r>
      <w:r w:rsidR="00B1531C" w:rsidRPr="2C7840B6">
        <w:rPr>
          <w:rStyle w:val="None"/>
          <w:color w:val="434343"/>
        </w:rPr>
        <w:t>d</w:t>
      </w:r>
      <w:r w:rsidRPr="2C7840B6">
        <w:rPr>
          <w:rStyle w:val="None"/>
          <w:color w:val="434343"/>
        </w:rPr>
        <w:t xml:space="preserve"> ESDC capabilities around agile including breaking work up into smaller chunks</w:t>
      </w:r>
      <w:r w:rsidR="10F3FF35" w:rsidRPr="2C7840B6">
        <w:rPr>
          <w:rStyle w:val="None"/>
          <w:color w:val="434343"/>
        </w:rPr>
        <w:t xml:space="preserve"> which drive high software delivery and organizational perfo</w:t>
      </w:r>
      <w:r w:rsidR="5D865F45" w:rsidRPr="2C7840B6">
        <w:rPr>
          <w:rStyle w:val="None"/>
          <w:color w:val="434343"/>
        </w:rPr>
        <w:t>r</w:t>
      </w:r>
      <w:r w:rsidR="10F3FF35" w:rsidRPr="2C7840B6">
        <w:rPr>
          <w:rStyle w:val="None"/>
          <w:color w:val="434343"/>
        </w:rPr>
        <w:t>mance</w:t>
      </w:r>
      <w:r>
        <w:br/>
      </w:r>
    </w:p>
    <w:p w14:paraId="5F26BBC7" w14:textId="77777777" w:rsidR="00F50E0E" w:rsidRDefault="0075563E">
      <w:pPr>
        <w:pStyle w:val="Body"/>
        <w:shd w:val="clear" w:color="auto" w:fill="FFFFFF"/>
      </w:pPr>
      <w:r>
        <w:rPr>
          <w:rStyle w:val="None"/>
        </w:rPr>
        <w:t xml:space="preserve"> </w:t>
      </w:r>
    </w:p>
    <w:p w14:paraId="6BFEA4A5" w14:textId="5977EEA8" w:rsidR="00F50E0E" w:rsidRPr="00880B7E" w:rsidRDefault="0075563E" w:rsidP="00880B7E">
      <w:pPr>
        <w:pStyle w:val="Heading2"/>
        <w:rPr>
          <w:rStyle w:val="None"/>
        </w:rPr>
      </w:pPr>
      <w:bookmarkStart w:id="12" w:name="_rpkrwk7cxx8j"/>
      <w:bookmarkStart w:id="13" w:name="_Toc57803864"/>
      <w:bookmarkEnd w:id="12"/>
      <w:r w:rsidRPr="00880B7E">
        <w:rPr>
          <w:rStyle w:val="None"/>
        </w:rPr>
        <w:t xml:space="preserve">1.6 </w:t>
      </w:r>
      <w:r w:rsidR="348B6954" w:rsidRPr="00880B7E">
        <w:rPr>
          <w:rStyle w:val="None"/>
        </w:rPr>
        <w:t xml:space="preserve">Policy </w:t>
      </w:r>
      <w:r w:rsidRPr="00880B7E">
        <w:rPr>
          <w:rStyle w:val="None"/>
        </w:rPr>
        <w:t>Alignment</w:t>
      </w:r>
      <w:bookmarkEnd w:id="13"/>
    </w:p>
    <w:p w14:paraId="733D7CE2" w14:textId="77777777" w:rsidR="00F50E0E" w:rsidRDefault="00F50E0E">
      <w:pPr>
        <w:pStyle w:val="Body"/>
        <w:shd w:val="clear" w:color="auto" w:fill="FFFFFF"/>
        <w:rPr>
          <w:rStyle w:val="None"/>
          <w:color w:val="434343"/>
          <w:sz w:val="28"/>
          <w:szCs w:val="28"/>
          <w:u w:color="434343"/>
        </w:rPr>
      </w:pPr>
    </w:p>
    <w:p w14:paraId="713A09D6" w14:textId="2F368333" w:rsidR="00636423" w:rsidRDefault="00863236" w:rsidP="75581F90">
      <w:pPr>
        <w:pStyle w:val="Body"/>
        <w:shd w:val="clear" w:color="auto" w:fill="FFFFFF" w:themeFill="background1"/>
        <w:rPr>
          <w:rStyle w:val="None"/>
          <w:color w:val="434343"/>
        </w:rPr>
      </w:pPr>
      <w:r w:rsidRPr="2C7840B6">
        <w:rPr>
          <w:rStyle w:val="None"/>
          <w:color w:val="434343"/>
        </w:rPr>
        <w:t>At the GC level, t</w:t>
      </w:r>
      <w:r w:rsidR="0075563E" w:rsidRPr="2C7840B6">
        <w:rPr>
          <w:rStyle w:val="None"/>
          <w:color w:val="434343"/>
        </w:rPr>
        <w:t>his pilot is aligned with the</w:t>
      </w:r>
      <w:r w:rsidR="0075563E" w:rsidRPr="2C7840B6">
        <w:rPr>
          <w:rStyle w:val="None"/>
        </w:rPr>
        <w:t xml:space="preserve"> </w:t>
      </w:r>
      <w:hyperlink r:id="rId22">
        <w:r w:rsidR="0075563E" w:rsidRPr="2C7840B6">
          <w:rPr>
            <w:rStyle w:val="Hyperlink2"/>
          </w:rPr>
          <w:t>GC Digital Standards</w:t>
        </w:r>
      </w:hyperlink>
      <w:r w:rsidR="0075563E" w:rsidRPr="2C7840B6">
        <w:rPr>
          <w:rStyle w:val="None"/>
        </w:rPr>
        <w:t xml:space="preserve">, </w:t>
      </w:r>
      <w:r w:rsidR="0075563E" w:rsidRPr="2C7840B6">
        <w:rPr>
          <w:rStyle w:val="None"/>
          <w:color w:val="434343"/>
        </w:rPr>
        <w:t>the</w:t>
      </w:r>
      <w:r w:rsidR="0075563E" w:rsidRPr="2C7840B6">
        <w:rPr>
          <w:rStyle w:val="None"/>
        </w:rPr>
        <w:t xml:space="preserve"> </w:t>
      </w:r>
      <w:hyperlink r:id="rId23">
        <w:r w:rsidR="0075563E" w:rsidRPr="2C7840B6">
          <w:rPr>
            <w:rStyle w:val="Hyperlink2"/>
          </w:rPr>
          <w:t>Digital Operations Strategic Plan (2018-22)</w:t>
        </w:r>
      </w:hyperlink>
      <w:r w:rsidR="00051127" w:rsidRPr="2C7840B6">
        <w:rPr>
          <w:rStyle w:val="None"/>
        </w:rPr>
        <w:t xml:space="preserve">, </w:t>
      </w:r>
      <w:r w:rsidR="00051127" w:rsidRPr="2C7840B6">
        <w:rPr>
          <w:rStyle w:val="None"/>
          <w:color w:val="535353" w:themeColor="text2" w:themeShade="80"/>
        </w:rPr>
        <w:t xml:space="preserve">the </w:t>
      </w:r>
      <w:hyperlink r:id="rId24" w:history="1">
        <w:r w:rsidR="00051127" w:rsidRPr="2C7840B6">
          <w:rPr>
            <w:rStyle w:val="Hyperlink"/>
            <w:color w:val="0066FF"/>
          </w:rPr>
          <w:t>Minister of Digital Government’s mandate letter</w:t>
        </w:r>
      </w:hyperlink>
      <w:r w:rsidR="00051127" w:rsidRPr="2C7840B6">
        <w:rPr>
          <w:rStyle w:val="None"/>
          <w:color w:val="535353" w:themeColor="text2" w:themeShade="80"/>
        </w:rPr>
        <w:t xml:space="preserve"> </w:t>
      </w:r>
      <w:r w:rsidR="0075563E" w:rsidRPr="2C7840B6">
        <w:rPr>
          <w:rStyle w:val="None"/>
          <w:color w:val="434343"/>
        </w:rPr>
        <w:t>and the</w:t>
      </w:r>
      <w:r w:rsidR="0075563E" w:rsidRPr="2C7840B6">
        <w:rPr>
          <w:rStyle w:val="None"/>
        </w:rPr>
        <w:t xml:space="preserve"> </w:t>
      </w:r>
      <w:hyperlink r:id="rId25">
        <w:r w:rsidR="0075563E" w:rsidRPr="2C7840B6">
          <w:rPr>
            <w:rStyle w:val="Hyperlink2"/>
          </w:rPr>
          <w:t>Digital Nations Charter</w:t>
        </w:r>
      </w:hyperlink>
      <w:r w:rsidR="0075563E" w:rsidRPr="2C7840B6">
        <w:rPr>
          <w:rStyle w:val="None"/>
        </w:rPr>
        <w:t xml:space="preserve"> </w:t>
      </w:r>
      <w:r w:rsidR="0075563E" w:rsidRPr="2C7840B6">
        <w:rPr>
          <w:rStyle w:val="None"/>
          <w:color w:val="434343"/>
        </w:rPr>
        <w:t xml:space="preserve">(Canada is a signatory).  </w:t>
      </w:r>
    </w:p>
    <w:p w14:paraId="3DB70B88" w14:textId="4893FBE6" w:rsidR="006366AC" w:rsidRDefault="166F5D41" w:rsidP="75581F90">
      <w:pPr>
        <w:pStyle w:val="Body"/>
        <w:shd w:val="clear" w:color="auto" w:fill="FFFFFF" w:themeFill="background1"/>
        <w:rPr>
          <w:rStyle w:val="None"/>
          <w:color w:val="434343"/>
          <w:sz w:val="28"/>
          <w:szCs w:val="28"/>
        </w:rPr>
      </w:pPr>
      <w:r w:rsidRPr="53795CEE">
        <w:rPr>
          <w:rStyle w:val="None"/>
          <w:color w:val="434343"/>
        </w:rPr>
        <w:t xml:space="preserve">This pilot is also aligned with Beyond2020 which includes ‘Agile’ as an area of focus and </w:t>
      </w:r>
      <w:r w:rsidR="286B3759" w:rsidRPr="53795CEE">
        <w:rPr>
          <w:rStyle w:val="None"/>
          <w:color w:val="434343"/>
        </w:rPr>
        <w:t>includes</w:t>
      </w:r>
      <w:r w:rsidR="286B3759" w:rsidRPr="53795CEE">
        <w:rPr>
          <w:rStyle w:val="None"/>
          <w:color w:val="535353" w:themeColor="text2" w:themeShade="80"/>
        </w:rPr>
        <w:t xml:space="preserve"> ‘</w:t>
      </w:r>
      <w:r w:rsidR="286B3759" w:rsidRPr="53795CEE">
        <w:rPr>
          <w:color w:val="535353" w:themeColor="text2" w:themeShade="80"/>
        </w:rPr>
        <w:t xml:space="preserve">Embrace uncertainty and learn through experimentation’ </w:t>
      </w:r>
      <w:r w:rsidR="286B3759" w:rsidRPr="53795CEE">
        <w:rPr>
          <w:rStyle w:val="None"/>
          <w:color w:val="434343"/>
        </w:rPr>
        <w:t xml:space="preserve">as an action item. </w:t>
      </w:r>
      <w:r w:rsidR="0075563E" w:rsidRPr="53795CEE">
        <w:rPr>
          <w:rStyle w:val="None"/>
          <w:color w:val="434343"/>
        </w:rPr>
        <w:t xml:space="preserve">Details on alignment can be found in the </w:t>
      </w:r>
      <w:r w:rsidR="415FEBF8" w:rsidRPr="53795CEE">
        <w:rPr>
          <w:rStyle w:val="None"/>
          <w:color w:val="434343"/>
        </w:rPr>
        <w:t>B</w:t>
      </w:r>
      <w:r w:rsidR="0075563E" w:rsidRPr="53795CEE">
        <w:rPr>
          <w:rStyle w:val="None"/>
          <w:color w:val="434343"/>
        </w:rPr>
        <w:t>enefits section</w:t>
      </w:r>
      <w:r w:rsidR="0075563E" w:rsidRPr="53795CEE">
        <w:rPr>
          <w:rStyle w:val="None"/>
          <w:color w:val="434343"/>
          <w:sz w:val="28"/>
          <w:szCs w:val="28"/>
        </w:rPr>
        <w:t>.</w:t>
      </w:r>
    </w:p>
    <w:p w14:paraId="7184E7B9" w14:textId="5CF1B358" w:rsidR="00EE1C95" w:rsidRDefault="006366AC" w:rsidP="00EE1C95">
      <w:pPr>
        <w:pStyle w:val="Body"/>
        <w:shd w:val="clear" w:color="auto" w:fill="FFFFFF" w:themeFill="background1"/>
        <w:rPr>
          <w:rStyle w:val="None"/>
          <w:color w:val="434343"/>
        </w:rPr>
      </w:pPr>
      <w:r w:rsidRPr="00AE56AB">
        <w:rPr>
          <w:rStyle w:val="None"/>
          <w:color w:val="434343"/>
        </w:rPr>
        <w:t>Within ESDC</w:t>
      </w:r>
      <w:r w:rsidR="00EE1C95" w:rsidRPr="00AE56AB">
        <w:rPr>
          <w:rStyle w:val="None"/>
          <w:color w:val="434343"/>
        </w:rPr>
        <w:t xml:space="preserve">, </w:t>
      </w:r>
      <w:r w:rsidR="00EE1C95" w:rsidRPr="00AE56AB" w:rsidDel="004A5CF5">
        <w:rPr>
          <w:rStyle w:val="None"/>
          <w:color w:val="434343"/>
        </w:rPr>
        <w:t xml:space="preserve">this </w:t>
      </w:r>
      <w:r w:rsidR="00EE1C95" w:rsidRPr="00AE56AB">
        <w:rPr>
          <w:rStyle w:val="None"/>
          <w:color w:val="434343"/>
        </w:rPr>
        <w:t xml:space="preserve">pilot is aligned with ESDC’s Departmental Plan 2019-2020 intent </w:t>
      </w:r>
      <w:r w:rsidR="5AAB5FF3" w:rsidRPr="00AE56AB">
        <w:rPr>
          <w:rStyle w:val="None"/>
          <w:color w:val="434343"/>
        </w:rPr>
        <w:t>to</w:t>
      </w:r>
      <w:r w:rsidR="00EE1C95" w:rsidRPr="00AE56AB">
        <w:rPr>
          <w:rStyle w:val="None"/>
          <w:color w:val="434343"/>
        </w:rPr>
        <w:t xml:space="preserve"> “continue to pursue innovation and experimentation to learn from the successes and failures that come from testing new and different approaches to policy development, program design, and service delivery”</w:t>
      </w:r>
      <w:r w:rsidR="00EE1C95" w:rsidRPr="00AE56AB">
        <w:rPr>
          <w:rStyle w:val="FootnoteReference"/>
          <w:color w:val="434343"/>
        </w:rPr>
        <w:footnoteReference w:id="7"/>
      </w:r>
      <w:r w:rsidR="00F735A4">
        <w:rPr>
          <w:rStyle w:val="None"/>
          <w:color w:val="434343"/>
        </w:rPr>
        <w:t>. There is also alignment with the practices related to procurement in ESDC’s OSS Management Framework.</w:t>
      </w:r>
    </w:p>
    <w:p w14:paraId="58CB3599" w14:textId="7107D0CA" w:rsidR="004A5CF5" w:rsidRDefault="004A5CF5" w:rsidP="00EE1C95">
      <w:pPr>
        <w:pStyle w:val="Body"/>
        <w:shd w:val="clear" w:color="auto" w:fill="FFFFFF" w:themeFill="background1"/>
        <w:rPr>
          <w:rStyle w:val="None"/>
          <w:color w:val="434343"/>
        </w:rPr>
      </w:pPr>
    </w:p>
    <w:p w14:paraId="53E1BBCF" w14:textId="727A7126" w:rsidR="004A5CF5" w:rsidRPr="00880B7E" w:rsidRDefault="004A5CF5" w:rsidP="00880B7E">
      <w:pPr>
        <w:pStyle w:val="Heading2"/>
        <w:rPr>
          <w:rStyle w:val="None"/>
        </w:rPr>
      </w:pPr>
      <w:bookmarkStart w:id="14" w:name="_Toc57803865"/>
      <w:r w:rsidRPr="00880B7E">
        <w:rPr>
          <w:rStyle w:val="None"/>
        </w:rPr>
        <w:t>1.7 CFOB review</w:t>
      </w:r>
      <w:bookmarkEnd w:id="14"/>
    </w:p>
    <w:p w14:paraId="3509FF06" w14:textId="5C81E9F4" w:rsidR="006366AC" w:rsidRPr="006366AC" w:rsidRDefault="006366AC" w:rsidP="75581F90">
      <w:pPr>
        <w:pStyle w:val="Body"/>
        <w:shd w:val="clear" w:color="auto" w:fill="FFFFFF" w:themeFill="background1"/>
        <w:rPr>
          <w:rStyle w:val="None"/>
          <w:color w:val="434343"/>
          <w:sz w:val="24"/>
          <w:szCs w:val="24"/>
        </w:rPr>
      </w:pPr>
    </w:p>
    <w:p w14:paraId="04800C0E" w14:textId="61E41031" w:rsidR="00327576" w:rsidRPr="004A5CF5" w:rsidRDefault="15128519" w:rsidP="605938A9">
      <w:pPr>
        <w:pStyle w:val="Body"/>
        <w:shd w:val="clear" w:color="auto" w:fill="FFFFFF" w:themeFill="background1"/>
        <w:rPr>
          <w:rFonts w:eastAsia="Arial" w:cs="Arial"/>
          <w:color w:val="535353" w:themeColor="text2" w:themeShade="80"/>
        </w:rPr>
      </w:pPr>
      <w:r w:rsidRPr="2C7840B6">
        <w:rPr>
          <w:rStyle w:val="None"/>
          <w:color w:val="434343"/>
        </w:rPr>
        <w:t xml:space="preserve">The design of this pilot and related processes will be done </w:t>
      </w:r>
      <w:r w:rsidR="4D1F6FDE" w:rsidRPr="2C7840B6">
        <w:rPr>
          <w:rStyle w:val="None"/>
          <w:color w:val="434343"/>
        </w:rPr>
        <w:t>to</w:t>
      </w:r>
      <w:r w:rsidRPr="2C7840B6">
        <w:rPr>
          <w:rStyle w:val="None"/>
          <w:color w:val="434343"/>
        </w:rPr>
        <w:t xml:space="preserve"> ensure alignment with Treasury Board’s </w:t>
      </w:r>
      <w:hyperlink r:id="rId26">
        <w:r w:rsidRPr="2C7840B6">
          <w:rPr>
            <w:rStyle w:val="Hyperlink"/>
            <w:color w:val="0066FF"/>
          </w:rPr>
          <w:t>Directive on Payments</w:t>
        </w:r>
      </w:hyperlink>
      <w:r w:rsidRPr="2C7840B6">
        <w:rPr>
          <w:rStyle w:val="None"/>
          <w:color w:val="434343"/>
        </w:rPr>
        <w:t xml:space="preserve"> and ESDC’s </w:t>
      </w:r>
      <w:hyperlink r:id="rId27">
        <w:r w:rsidRPr="2C7840B6">
          <w:rPr>
            <w:rStyle w:val="Hyperlink"/>
            <w:color w:val="0066FF"/>
          </w:rPr>
          <w:t>Acquisition Card Polic</w:t>
        </w:r>
        <w:r w:rsidRPr="2C7840B6">
          <w:rPr>
            <w:rStyle w:val="Hyperlink"/>
            <w:rFonts w:eastAsia="Arial" w:cs="Arial"/>
            <w:color w:val="0066FF"/>
          </w:rPr>
          <w:t>y</w:t>
        </w:r>
      </w:hyperlink>
      <w:r w:rsidRPr="2C7840B6">
        <w:rPr>
          <w:rStyle w:val="None"/>
          <w:rFonts w:eastAsia="Arial" w:cs="Arial"/>
          <w:color w:val="434343"/>
        </w:rPr>
        <w:t>.</w:t>
      </w:r>
      <w:r w:rsidR="41350883" w:rsidRPr="2C7840B6">
        <w:rPr>
          <w:rStyle w:val="None"/>
          <w:rFonts w:eastAsia="Arial" w:cs="Arial"/>
          <w:color w:val="434343"/>
        </w:rPr>
        <w:t xml:space="preserve"> </w:t>
      </w:r>
      <w:r w:rsidR="41350883" w:rsidRPr="2C7840B6">
        <w:rPr>
          <w:rFonts w:eastAsia="Arial" w:cs="Arial"/>
          <w:color w:val="535353" w:themeColor="text2" w:themeShade="80"/>
        </w:rPr>
        <w:t>CFOB has reviewed contracting policy and acquisition card policy and has found no issues with the proposed approach of the micro-procurement pilot</w:t>
      </w:r>
      <w:r w:rsidR="39967BC9" w:rsidRPr="2C7840B6">
        <w:rPr>
          <w:rFonts w:eastAsia="Arial" w:cs="Arial"/>
          <w:color w:val="535353" w:themeColor="text2" w:themeShade="80"/>
        </w:rPr>
        <w:t>.</w:t>
      </w:r>
    </w:p>
    <w:p w14:paraId="786AFE1B" w14:textId="26B9C075" w:rsidR="00327576" w:rsidRPr="004A5CF5" w:rsidRDefault="00327576" w:rsidP="605938A9">
      <w:pPr>
        <w:pStyle w:val="Body"/>
        <w:shd w:val="clear" w:color="auto" w:fill="FFFFFF" w:themeFill="background1"/>
        <w:rPr>
          <w:rFonts w:eastAsia="Arial" w:cs="Arial"/>
          <w:color w:val="535353" w:themeColor="text2" w:themeShade="80"/>
        </w:rPr>
      </w:pPr>
      <w:r w:rsidRPr="53795CEE">
        <w:rPr>
          <w:rFonts w:eastAsia="Arial" w:cs="Arial"/>
          <w:color w:val="535353" w:themeColor="text2" w:themeShade="80"/>
        </w:rPr>
        <w:t>There is no requirement to post the</w:t>
      </w:r>
      <w:r w:rsidR="004A5CF5" w:rsidRPr="53795CEE">
        <w:rPr>
          <w:rFonts w:eastAsia="Arial" w:cs="Arial"/>
          <w:color w:val="535353" w:themeColor="text2" w:themeShade="80"/>
        </w:rPr>
        <w:t xml:space="preserve"> opportunities</w:t>
      </w:r>
      <w:r w:rsidRPr="53795CEE">
        <w:rPr>
          <w:rFonts w:eastAsia="Arial" w:cs="Arial"/>
          <w:color w:val="535353" w:themeColor="text2" w:themeShade="80"/>
        </w:rPr>
        <w:t xml:space="preserve"> on </w:t>
      </w:r>
      <w:hyperlink r:id="rId28" w:history="1">
        <w:r w:rsidRPr="53795CEE">
          <w:rPr>
            <w:rStyle w:val="Hyperlink"/>
            <w:rFonts w:eastAsia="Arial" w:cs="Arial"/>
            <w:color w:val="0066FF"/>
          </w:rPr>
          <w:t>GETS</w:t>
        </w:r>
      </w:hyperlink>
      <w:r w:rsidRPr="53795CEE">
        <w:rPr>
          <w:rFonts w:eastAsia="Arial" w:cs="Arial"/>
          <w:color w:val="535353" w:themeColor="text2" w:themeShade="80"/>
        </w:rPr>
        <w:t xml:space="preserve">, </w:t>
      </w:r>
      <w:r w:rsidR="7AEA3583" w:rsidRPr="2C7840B6">
        <w:rPr>
          <w:rFonts w:eastAsia="Arial" w:cs="Arial"/>
          <w:color w:val="535353" w:themeColor="text2" w:themeShade="80"/>
        </w:rPr>
        <w:t>t</w:t>
      </w:r>
      <w:r w:rsidR="7AEA3583" w:rsidRPr="53795CEE">
        <w:rPr>
          <w:rFonts w:eastAsia="Arial" w:cs="Arial"/>
          <w:color w:val="535353" w:themeColor="text2" w:themeShade="80"/>
        </w:rPr>
        <w:t>herefore,</w:t>
      </w:r>
      <w:r w:rsidRPr="53795CEE">
        <w:rPr>
          <w:rFonts w:eastAsia="Arial" w:cs="Arial"/>
          <w:color w:val="535353" w:themeColor="text2" w:themeShade="80"/>
        </w:rPr>
        <w:t xml:space="preserve"> for the purpose of the pilot the </w:t>
      </w:r>
      <w:r w:rsidR="004A5CF5" w:rsidRPr="53795CEE">
        <w:rPr>
          <w:rFonts w:eastAsia="Arial" w:cs="Arial"/>
          <w:color w:val="535353" w:themeColor="text2" w:themeShade="80"/>
        </w:rPr>
        <w:t>opportunities</w:t>
      </w:r>
      <w:r w:rsidRPr="53795CEE">
        <w:rPr>
          <w:rFonts w:eastAsia="Arial" w:cs="Arial"/>
          <w:color w:val="535353" w:themeColor="text2" w:themeShade="80"/>
        </w:rPr>
        <w:t xml:space="preserve"> will</w:t>
      </w:r>
      <w:r w:rsidR="00B56FE1" w:rsidRPr="53795CEE">
        <w:rPr>
          <w:rFonts w:eastAsia="Arial" w:cs="Arial"/>
          <w:color w:val="535353" w:themeColor="text2" w:themeShade="80"/>
        </w:rPr>
        <w:t xml:space="preserve"> only</w:t>
      </w:r>
      <w:r w:rsidRPr="53795CEE">
        <w:rPr>
          <w:rFonts w:eastAsia="Arial" w:cs="Arial"/>
          <w:color w:val="535353" w:themeColor="text2" w:themeShade="80"/>
        </w:rPr>
        <w:t xml:space="preserve"> be posted to the Micro</w:t>
      </w:r>
      <w:r w:rsidR="004A5CF5" w:rsidRPr="53795CEE">
        <w:rPr>
          <w:rFonts w:eastAsia="Arial" w:cs="Arial"/>
          <w:color w:val="535353" w:themeColor="text2" w:themeShade="80"/>
        </w:rPr>
        <w:t>-</w:t>
      </w:r>
      <w:r w:rsidR="2023E568" w:rsidRPr="53795CEE">
        <w:rPr>
          <w:rFonts w:eastAsia="Arial" w:cs="Arial"/>
          <w:color w:val="535353" w:themeColor="text2" w:themeShade="80"/>
        </w:rPr>
        <w:t>A</w:t>
      </w:r>
      <w:r w:rsidR="004A5CF5" w:rsidRPr="2C7840B6">
        <w:rPr>
          <w:rFonts w:eastAsia="Arial" w:cs="Arial"/>
          <w:color w:val="535353" w:themeColor="text2" w:themeShade="80"/>
        </w:rPr>
        <w:t>cquisition</w:t>
      </w:r>
      <w:r w:rsidR="6A1A1F45" w:rsidRPr="53795CEE">
        <w:rPr>
          <w:rFonts w:eastAsia="Arial" w:cs="Arial"/>
          <w:color w:val="535353" w:themeColor="text2" w:themeShade="80"/>
        </w:rPr>
        <w:t>s</w:t>
      </w:r>
      <w:r w:rsidRPr="53795CEE">
        <w:rPr>
          <w:rFonts w:eastAsia="Arial" w:cs="Arial"/>
          <w:color w:val="535353" w:themeColor="text2" w:themeShade="80"/>
        </w:rPr>
        <w:t xml:space="preserve"> </w:t>
      </w:r>
      <w:r w:rsidR="004A5CF5" w:rsidRPr="2C7840B6">
        <w:rPr>
          <w:rFonts w:eastAsia="Arial" w:cs="Arial"/>
          <w:color w:val="535353" w:themeColor="text2" w:themeShade="80"/>
        </w:rPr>
        <w:t>web</w:t>
      </w:r>
      <w:r w:rsidR="004A5CF5" w:rsidRPr="53795CEE">
        <w:rPr>
          <w:rFonts w:eastAsia="Arial" w:cs="Arial"/>
          <w:color w:val="535353" w:themeColor="text2" w:themeShade="80"/>
        </w:rPr>
        <w:t>site</w:t>
      </w:r>
      <w:r w:rsidR="00B56FE1" w:rsidRPr="53795CEE">
        <w:rPr>
          <w:rFonts w:eastAsia="Arial" w:cs="Arial"/>
          <w:color w:val="535353" w:themeColor="text2" w:themeShade="80"/>
        </w:rPr>
        <w:t xml:space="preserve">, </w:t>
      </w:r>
      <w:r w:rsidR="00B56FE1" w:rsidRPr="53795CEE">
        <w:rPr>
          <w:color w:val="535353" w:themeColor="text2" w:themeShade="80"/>
        </w:rPr>
        <w:t xml:space="preserve">in addition to possible other locations where the </w:t>
      </w:r>
      <w:r w:rsidR="004A5CF5" w:rsidRPr="53795CEE">
        <w:rPr>
          <w:color w:val="535353" w:themeColor="text2" w:themeShade="80"/>
        </w:rPr>
        <w:t>opportunities will be</w:t>
      </w:r>
      <w:r w:rsidR="00B56FE1" w:rsidRPr="53795CEE">
        <w:rPr>
          <w:color w:val="535353" w:themeColor="text2" w:themeShade="80"/>
        </w:rPr>
        <w:t xml:space="preserve"> advertised.</w:t>
      </w:r>
    </w:p>
    <w:p w14:paraId="71CCC855" w14:textId="28BBE2E3" w:rsidR="00327576" w:rsidRPr="004A5CF5" w:rsidRDefault="00327576" w:rsidP="605938A9">
      <w:pPr>
        <w:pStyle w:val="Body"/>
        <w:shd w:val="clear" w:color="auto" w:fill="FFFFFF" w:themeFill="background1"/>
        <w:rPr>
          <w:rFonts w:eastAsia="Arial" w:cs="Arial"/>
          <w:color w:val="535353" w:themeColor="text2" w:themeShade="80"/>
        </w:rPr>
      </w:pPr>
      <w:r w:rsidRPr="2C7840B6">
        <w:rPr>
          <w:rFonts w:eastAsia="Arial" w:cs="Arial"/>
          <w:color w:val="535353" w:themeColor="text2" w:themeShade="80"/>
        </w:rPr>
        <w:t xml:space="preserve">For the purposes of the pilot, none of the contract delivery locations will be in </w:t>
      </w:r>
      <w:r w:rsidR="00F63D0B" w:rsidRPr="2C7840B6">
        <w:rPr>
          <w:rFonts w:eastAsia="Arial" w:cs="Arial"/>
          <w:color w:val="535353" w:themeColor="text2" w:themeShade="80"/>
        </w:rPr>
        <w:t>Comprehensive Land Claim Agreement (</w:t>
      </w:r>
      <w:r w:rsidRPr="2C7840B6">
        <w:rPr>
          <w:rFonts w:eastAsia="Arial" w:cs="Arial"/>
          <w:color w:val="535353" w:themeColor="text2" w:themeShade="80"/>
        </w:rPr>
        <w:t>CLCA</w:t>
      </w:r>
      <w:r w:rsidR="00F63D0B" w:rsidRPr="2C7840B6">
        <w:rPr>
          <w:rFonts w:eastAsia="Arial" w:cs="Arial"/>
          <w:color w:val="535353" w:themeColor="text2" w:themeShade="80"/>
        </w:rPr>
        <w:t>)</w:t>
      </w:r>
      <w:r w:rsidRPr="2C7840B6">
        <w:rPr>
          <w:rFonts w:eastAsia="Arial" w:cs="Arial"/>
          <w:color w:val="535353" w:themeColor="text2" w:themeShade="80"/>
        </w:rPr>
        <w:t xml:space="preserve"> areas.</w:t>
      </w:r>
    </w:p>
    <w:p w14:paraId="4C062C66" w14:textId="72B2B18A" w:rsidR="00D042A1" w:rsidRPr="004A5CF5" w:rsidRDefault="00EA52A9" w:rsidP="605938A9">
      <w:pPr>
        <w:pStyle w:val="Body"/>
        <w:shd w:val="clear" w:color="auto" w:fill="FFFFFF" w:themeFill="background1"/>
        <w:rPr>
          <w:rFonts w:eastAsia="Arial" w:cs="Arial"/>
          <w:color w:val="535353" w:themeColor="text2" w:themeShade="80"/>
        </w:rPr>
      </w:pPr>
      <w:r w:rsidRPr="2C7840B6">
        <w:rPr>
          <w:rFonts w:eastAsia="Arial" w:cs="Arial"/>
          <w:color w:val="535353" w:themeColor="text2" w:themeShade="80"/>
        </w:rPr>
        <w:t>CFOB has reviewed the</w:t>
      </w:r>
      <w:r w:rsidR="00327576" w:rsidRPr="2C7840B6">
        <w:rPr>
          <w:rFonts w:eastAsia="Arial" w:cs="Arial"/>
          <w:color w:val="535353" w:themeColor="text2" w:themeShade="80"/>
        </w:rPr>
        <w:t xml:space="preserve"> </w:t>
      </w:r>
      <w:r w:rsidRPr="2C7840B6">
        <w:rPr>
          <w:color w:val="535353" w:themeColor="text2" w:themeShade="80"/>
          <w:lang w:val="en"/>
        </w:rPr>
        <w:t xml:space="preserve">Policy on Decision Making in Limiting </w:t>
      </w:r>
      <w:r w:rsidRPr="2C7840B6">
        <w:rPr>
          <w:rStyle w:val="ps-gls1"/>
          <w:color w:val="535353" w:themeColor="text2" w:themeShade="80"/>
          <w:lang w:val="en"/>
        </w:rPr>
        <w:t>Contractor</w:t>
      </w:r>
      <w:r w:rsidRPr="2C7840B6">
        <w:rPr>
          <w:color w:val="535353" w:themeColor="text2" w:themeShade="80"/>
          <w:lang w:val="en"/>
        </w:rPr>
        <w:t xml:space="preserve"> Liability in Crown Procurement Contracts</w:t>
      </w:r>
      <w:r w:rsidR="00D042A1" w:rsidRPr="2C7840B6">
        <w:rPr>
          <w:color w:val="535353" w:themeColor="text2" w:themeShade="80"/>
          <w:lang w:val="en"/>
        </w:rPr>
        <w:t xml:space="preserve"> and</w:t>
      </w:r>
      <w:r w:rsidR="00D042A1" w:rsidRPr="2C7840B6">
        <w:rPr>
          <w:color w:val="535353" w:themeColor="text2" w:themeShade="80"/>
        </w:rPr>
        <w:t xml:space="preserve"> given the nature of open source software and the value of the requirements, the risk is determined to be low. Therefore</w:t>
      </w:r>
      <w:r w:rsidR="4DF3AD76" w:rsidRPr="2C7840B6">
        <w:rPr>
          <w:color w:val="535353" w:themeColor="text2" w:themeShade="80"/>
        </w:rPr>
        <w:t>,</w:t>
      </w:r>
      <w:r w:rsidRPr="2C7840B6">
        <w:rPr>
          <w:rFonts w:eastAsia="Arial" w:cs="Arial"/>
          <w:color w:val="535353" w:themeColor="text2" w:themeShade="80"/>
        </w:rPr>
        <w:t xml:space="preserve"> </w:t>
      </w:r>
      <w:r w:rsidR="00D042A1" w:rsidRPr="2C7840B6">
        <w:rPr>
          <w:rFonts w:eastAsia="Arial" w:cs="Arial"/>
          <w:color w:val="535353" w:themeColor="text2" w:themeShade="80"/>
        </w:rPr>
        <w:t>we</w:t>
      </w:r>
      <w:r w:rsidRPr="2C7840B6">
        <w:rPr>
          <w:rFonts w:eastAsia="Arial" w:cs="Arial"/>
          <w:color w:val="535353" w:themeColor="text2" w:themeShade="80"/>
        </w:rPr>
        <w:t xml:space="preserve"> </w:t>
      </w:r>
      <w:r w:rsidR="00327576" w:rsidRPr="2C7840B6">
        <w:rPr>
          <w:rFonts w:eastAsia="Arial" w:cs="Arial"/>
          <w:color w:val="535353" w:themeColor="text2" w:themeShade="80"/>
        </w:rPr>
        <w:t xml:space="preserve">will </w:t>
      </w:r>
      <w:r w:rsidR="00F63D0B" w:rsidRPr="2C7840B6">
        <w:rPr>
          <w:rFonts w:eastAsia="Arial" w:cs="Arial"/>
          <w:color w:val="535353" w:themeColor="text2" w:themeShade="80"/>
        </w:rPr>
        <w:t xml:space="preserve">remain </w:t>
      </w:r>
      <w:r w:rsidR="00F63D0B" w:rsidRPr="2C7840B6">
        <w:rPr>
          <w:color w:val="535353" w:themeColor="text2" w:themeShade="80"/>
        </w:rPr>
        <w:t xml:space="preserve">silent on the issue of indemnification of the Crown </w:t>
      </w:r>
      <w:r w:rsidR="00327576" w:rsidRPr="2C7840B6">
        <w:rPr>
          <w:rFonts w:eastAsia="Arial" w:cs="Arial"/>
          <w:color w:val="535353" w:themeColor="text2" w:themeShade="80"/>
        </w:rPr>
        <w:t xml:space="preserve">in </w:t>
      </w:r>
      <w:r w:rsidR="00F63D0B" w:rsidRPr="2C7840B6">
        <w:rPr>
          <w:rFonts w:eastAsia="Arial" w:cs="Arial"/>
          <w:color w:val="535353" w:themeColor="text2" w:themeShade="80"/>
        </w:rPr>
        <w:t>resulting contract clauses</w:t>
      </w:r>
      <w:r w:rsidRPr="2C7840B6">
        <w:rPr>
          <w:rFonts w:eastAsia="Arial" w:cs="Arial"/>
          <w:color w:val="535353" w:themeColor="text2" w:themeShade="80"/>
        </w:rPr>
        <w:t>.</w:t>
      </w:r>
      <w:r w:rsidR="00327576" w:rsidRPr="2C7840B6">
        <w:rPr>
          <w:rFonts w:eastAsia="Arial" w:cs="Arial"/>
          <w:color w:val="535353" w:themeColor="text2" w:themeShade="80"/>
        </w:rPr>
        <w:t xml:space="preserve"> </w:t>
      </w:r>
    </w:p>
    <w:p w14:paraId="47FB6F91" w14:textId="47CD0F9D" w:rsidR="00EA52A9" w:rsidRPr="004A5CF5" w:rsidRDefault="00EA52A9" w:rsidP="605938A9">
      <w:pPr>
        <w:pStyle w:val="Body"/>
        <w:shd w:val="clear" w:color="auto" w:fill="FFFFFF" w:themeFill="background1"/>
        <w:rPr>
          <w:rFonts w:eastAsia="Arial" w:cs="Arial"/>
          <w:color w:val="535353" w:themeColor="text2" w:themeShade="80"/>
        </w:rPr>
      </w:pPr>
    </w:p>
    <w:p w14:paraId="46BA076D" w14:textId="2580144C" w:rsidR="00570D7E" w:rsidRDefault="00570D7E" w:rsidP="00880B7E">
      <w:pPr>
        <w:pStyle w:val="Heading2"/>
        <w:rPr>
          <w:rFonts w:eastAsia="Arial"/>
        </w:rPr>
      </w:pPr>
      <w:bookmarkStart w:id="15" w:name="_Toc57803866"/>
      <w:r w:rsidRPr="2C7840B6">
        <w:rPr>
          <w:rFonts w:eastAsia="Arial"/>
        </w:rPr>
        <w:t>1.8 IITB review</w:t>
      </w:r>
      <w:bookmarkEnd w:id="15"/>
    </w:p>
    <w:p w14:paraId="3D978173" w14:textId="77777777" w:rsidR="00880B7E" w:rsidRPr="00880B7E" w:rsidRDefault="00880B7E" w:rsidP="00880B7E"/>
    <w:p w14:paraId="400B451C" w14:textId="50DF86E4" w:rsidR="00570D7E" w:rsidRPr="00570D7E" w:rsidRDefault="00570D7E" w:rsidP="605938A9">
      <w:pPr>
        <w:pStyle w:val="Body"/>
        <w:shd w:val="clear" w:color="auto" w:fill="FFFFFF" w:themeFill="background1"/>
        <w:rPr>
          <w:rFonts w:eastAsia="Arial" w:cs="Arial"/>
          <w:color w:val="535353" w:themeColor="text2" w:themeShade="80"/>
        </w:rPr>
      </w:pPr>
      <w:r w:rsidRPr="2C7840B6">
        <w:rPr>
          <w:rFonts w:eastAsia="Arial" w:cs="Arial"/>
          <w:color w:val="535353" w:themeColor="text2" w:themeShade="80"/>
        </w:rPr>
        <w:t xml:space="preserve">The </w:t>
      </w:r>
      <w:r w:rsidR="17B273CB" w:rsidRPr="2C7840B6">
        <w:rPr>
          <w:rFonts w:eastAsia="Arial" w:cs="Arial"/>
          <w:color w:val="535353" w:themeColor="text2" w:themeShade="80"/>
        </w:rPr>
        <w:t>M</w:t>
      </w:r>
      <w:r w:rsidRPr="2C7840B6">
        <w:rPr>
          <w:rFonts w:eastAsia="Arial" w:cs="Arial"/>
          <w:color w:val="535353" w:themeColor="text2" w:themeShade="80"/>
        </w:rPr>
        <w:t>icro-</w:t>
      </w:r>
      <w:r w:rsidR="1534013F" w:rsidRPr="2C7840B6">
        <w:rPr>
          <w:rFonts w:eastAsia="Arial" w:cs="Arial"/>
          <w:color w:val="535353" w:themeColor="text2" w:themeShade="80"/>
        </w:rPr>
        <w:t>Acquisitions</w:t>
      </w:r>
      <w:r w:rsidRPr="2C7840B6">
        <w:rPr>
          <w:rFonts w:eastAsia="Arial" w:cs="Arial"/>
          <w:color w:val="535353" w:themeColor="text2" w:themeShade="80"/>
        </w:rPr>
        <w:t xml:space="preserve"> website where opportunities are posted will be thoroughly tested to ensure GC accessibility requirements are met.  Any emails sent to suppliers will only include text or files which are accessible.</w:t>
      </w:r>
    </w:p>
    <w:p w14:paraId="5C6E954A" w14:textId="7753A78C" w:rsidR="00570D7E" w:rsidRDefault="00570D7E" w:rsidP="605938A9">
      <w:pPr>
        <w:pStyle w:val="Body"/>
        <w:shd w:val="clear" w:color="auto" w:fill="FFFFFF" w:themeFill="background1"/>
        <w:rPr>
          <w:rFonts w:eastAsia="Arial" w:cs="Arial"/>
          <w:color w:val="535353" w:themeColor="text2" w:themeShade="80"/>
        </w:rPr>
      </w:pPr>
      <w:r w:rsidRPr="2C7840B6">
        <w:rPr>
          <w:rFonts w:eastAsia="Arial" w:cs="Arial"/>
          <w:color w:val="535353" w:themeColor="text2" w:themeShade="80"/>
        </w:rPr>
        <w:t xml:space="preserve">The </w:t>
      </w:r>
      <w:r w:rsidR="40DCB11C" w:rsidRPr="2C7840B6">
        <w:rPr>
          <w:rFonts w:eastAsia="Arial" w:cs="Arial"/>
          <w:color w:val="535353" w:themeColor="text2" w:themeShade="80"/>
        </w:rPr>
        <w:t>M</w:t>
      </w:r>
      <w:r w:rsidRPr="2C7840B6">
        <w:rPr>
          <w:rFonts w:eastAsia="Arial" w:cs="Arial"/>
          <w:color w:val="535353" w:themeColor="text2" w:themeShade="80"/>
        </w:rPr>
        <w:t>icro-</w:t>
      </w:r>
      <w:r w:rsidR="59748DA4" w:rsidRPr="2C7840B6">
        <w:rPr>
          <w:rFonts w:eastAsia="Arial" w:cs="Arial"/>
          <w:color w:val="535353" w:themeColor="text2" w:themeShade="80"/>
        </w:rPr>
        <w:t>Acquisitions</w:t>
      </w:r>
      <w:r w:rsidRPr="2C7840B6">
        <w:rPr>
          <w:rFonts w:eastAsia="Arial" w:cs="Arial"/>
          <w:color w:val="535353" w:themeColor="text2" w:themeShade="80"/>
        </w:rPr>
        <w:t xml:space="preserve"> website will be hosted on GitHub Pages and all code received from suppliers will be pulled into either Git</w:t>
      </w:r>
      <w:r w:rsidR="00D13F6A" w:rsidRPr="2C7840B6">
        <w:rPr>
          <w:rFonts w:eastAsia="Arial" w:cs="Arial"/>
          <w:color w:val="535353" w:themeColor="text2" w:themeShade="80"/>
        </w:rPr>
        <w:t>Hub or GitL</w:t>
      </w:r>
      <w:r w:rsidRPr="2C7840B6">
        <w:rPr>
          <w:rFonts w:eastAsia="Arial" w:cs="Arial"/>
          <w:color w:val="535353" w:themeColor="text2" w:themeShade="80"/>
        </w:rPr>
        <w:t>ab repositories (both of which are approved technical bricks).</w:t>
      </w:r>
    </w:p>
    <w:p w14:paraId="73E439F7" w14:textId="7EA32570" w:rsidR="00570D7E" w:rsidRDefault="00570D7E" w:rsidP="605938A9">
      <w:pPr>
        <w:pStyle w:val="Body"/>
        <w:shd w:val="clear" w:color="auto" w:fill="FFFFFF" w:themeFill="background1"/>
        <w:rPr>
          <w:rFonts w:eastAsia="Arial" w:cs="Arial"/>
          <w:color w:val="535353" w:themeColor="text2" w:themeShade="80"/>
        </w:rPr>
      </w:pPr>
      <w:r w:rsidRPr="2C7840B6">
        <w:rPr>
          <w:rFonts w:eastAsia="Arial" w:cs="Arial"/>
          <w:color w:val="535353" w:themeColor="text2" w:themeShade="80"/>
        </w:rPr>
        <w:t>All code received from suppliers will be Quality Assurance tested using automated tools (to check for accessibility, security etc.).</w:t>
      </w:r>
    </w:p>
    <w:p w14:paraId="41928A38" w14:textId="76F88455" w:rsidR="006530B7" w:rsidRPr="00570D7E" w:rsidRDefault="006530B7" w:rsidP="605938A9">
      <w:pPr>
        <w:pStyle w:val="Body"/>
        <w:shd w:val="clear" w:color="auto" w:fill="FFFFFF" w:themeFill="background1"/>
        <w:rPr>
          <w:rFonts w:eastAsia="Arial" w:cs="Arial"/>
          <w:color w:val="535353" w:themeColor="text2" w:themeShade="80"/>
        </w:rPr>
      </w:pPr>
      <w:r w:rsidRPr="2C7840B6">
        <w:rPr>
          <w:color w:val="505962"/>
        </w:rPr>
        <w:t xml:space="preserve">Suppliers will not need security clearance as all work was unclassified and virtual. </w:t>
      </w:r>
    </w:p>
    <w:p w14:paraId="53220CE0" w14:textId="77777777" w:rsidR="00F50E0E" w:rsidRPr="00AB2736" w:rsidRDefault="49F3ADAF" w:rsidP="00AB2736">
      <w:pPr>
        <w:pStyle w:val="Heading1"/>
        <w:rPr>
          <w:rStyle w:val="None"/>
        </w:rPr>
      </w:pPr>
      <w:bookmarkStart w:id="16" w:name="_n3sazwfk8zdj"/>
      <w:bookmarkStart w:id="17" w:name="_Toc57803867"/>
      <w:bookmarkEnd w:id="16"/>
      <w:r w:rsidRPr="00AB2736">
        <w:rPr>
          <w:rStyle w:val="None"/>
        </w:rPr>
        <w:t>2.0 Rough order of magnitude</w:t>
      </w:r>
      <w:bookmarkEnd w:id="17"/>
      <w:r w:rsidRPr="00AB2736">
        <w:rPr>
          <w:rStyle w:val="None"/>
        </w:rPr>
        <w:t xml:space="preserve"> </w:t>
      </w:r>
    </w:p>
    <w:p w14:paraId="5C54D96C" w14:textId="3CE6EA45" w:rsidR="00F50E0E" w:rsidRDefault="49F3ADAF" w:rsidP="00880B7E">
      <w:pPr>
        <w:pStyle w:val="Heading2"/>
        <w:rPr>
          <w:rStyle w:val="None"/>
        </w:rPr>
      </w:pPr>
      <w:bookmarkStart w:id="18" w:name="_y1r30sb99xm"/>
      <w:bookmarkStart w:id="19" w:name="_Toc57803868"/>
      <w:bookmarkEnd w:id="18"/>
      <w:r w:rsidRPr="00880B7E">
        <w:rPr>
          <w:rStyle w:val="None"/>
        </w:rPr>
        <w:t xml:space="preserve">2.1 </w:t>
      </w:r>
      <w:r w:rsidR="6FE4F96A" w:rsidRPr="00880B7E">
        <w:rPr>
          <w:rStyle w:val="None"/>
        </w:rPr>
        <w:t xml:space="preserve">Cost of </w:t>
      </w:r>
      <w:r w:rsidR="71FC072D" w:rsidRPr="00880B7E">
        <w:rPr>
          <w:rStyle w:val="None"/>
        </w:rPr>
        <w:t>p</w:t>
      </w:r>
      <w:r w:rsidR="08E17EC4" w:rsidRPr="00880B7E">
        <w:rPr>
          <w:rStyle w:val="None"/>
        </w:rPr>
        <w:t xml:space="preserve">lanning and </w:t>
      </w:r>
      <w:r w:rsidR="16731CB8" w:rsidRPr="00880B7E">
        <w:rPr>
          <w:rStyle w:val="None"/>
        </w:rPr>
        <w:t>t</w:t>
      </w:r>
      <w:r w:rsidR="08E17EC4" w:rsidRPr="00880B7E">
        <w:rPr>
          <w:rStyle w:val="None"/>
        </w:rPr>
        <w:t>echn</w:t>
      </w:r>
      <w:r w:rsidR="0C735109" w:rsidRPr="00880B7E">
        <w:rPr>
          <w:rStyle w:val="None"/>
        </w:rPr>
        <w:t>ology delivery</w:t>
      </w:r>
      <w:bookmarkEnd w:id="19"/>
    </w:p>
    <w:p w14:paraId="01B6342F" w14:textId="77777777" w:rsidR="00880B7E" w:rsidRPr="00880B7E" w:rsidRDefault="00880B7E" w:rsidP="00880B7E"/>
    <w:p w14:paraId="5D47CEBD" w14:textId="757A7685" w:rsidR="00942C4D" w:rsidRDefault="00942C4D" w:rsidP="6DEDE85B">
      <w:pPr>
        <w:pStyle w:val="Body"/>
        <w:shd w:val="clear" w:color="auto" w:fill="FFFFFF" w:themeFill="background1"/>
        <w:spacing w:line="338" w:lineRule="auto"/>
        <w:rPr>
          <w:rStyle w:val="None"/>
          <w:color w:val="434343"/>
        </w:rPr>
      </w:pPr>
      <w:r w:rsidRPr="2C7840B6">
        <w:rPr>
          <w:rStyle w:val="None"/>
          <w:color w:val="434343"/>
        </w:rPr>
        <w:t xml:space="preserve">The total estimated cost of planning and technology delivery is $96K*. </w:t>
      </w:r>
    </w:p>
    <w:p w14:paraId="40BFA23B" w14:textId="79AF756C" w:rsidR="00F50E0E" w:rsidRDefault="1EA34774" w:rsidP="6DEDE85B">
      <w:pPr>
        <w:pStyle w:val="Body"/>
        <w:shd w:val="clear" w:color="auto" w:fill="FFFFFF" w:themeFill="background1"/>
        <w:spacing w:line="338" w:lineRule="auto"/>
        <w:rPr>
          <w:rStyle w:val="None"/>
          <w:color w:val="434343"/>
        </w:rPr>
      </w:pPr>
      <w:r w:rsidRPr="2C7840B6">
        <w:rPr>
          <w:rStyle w:val="None"/>
          <w:color w:val="434343"/>
        </w:rPr>
        <w:t>Costs for the planning and technology delivery include</w:t>
      </w:r>
      <w:r w:rsidR="6DAB5DCC" w:rsidRPr="2C7840B6">
        <w:rPr>
          <w:rStyle w:val="None"/>
          <w:color w:val="434343"/>
        </w:rPr>
        <w:t xml:space="preserve"> a non</w:t>
      </w:r>
      <w:r w:rsidR="00570D7E" w:rsidRPr="2C7840B6">
        <w:rPr>
          <w:rStyle w:val="None"/>
          <w:color w:val="434343"/>
        </w:rPr>
        <w:t>-</w:t>
      </w:r>
      <w:r w:rsidR="6DAB5DCC" w:rsidRPr="2C7840B6">
        <w:rPr>
          <w:rStyle w:val="None"/>
          <w:color w:val="434343"/>
        </w:rPr>
        <w:t xml:space="preserve">salary cost of $15 for a domain registration </w:t>
      </w:r>
      <w:r w:rsidRPr="2C7840B6">
        <w:rPr>
          <w:rStyle w:val="None"/>
          <w:color w:val="434343"/>
        </w:rPr>
        <w:t xml:space="preserve">as well as salary costs </w:t>
      </w:r>
      <w:r w:rsidR="00942C4D" w:rsidRPr="2C7840B6">
        <w:rPr>
          <w:rStyle w:val="None"/>
          <w:color w:val="434343"/>
        </w:rPr>
        <w:t xml:space="preserve">of approx. $96K </w:t>
      </w:r>
      <w:r w:rsidR="0807BE48" w:rsidRPr="2C7840B6">
        <w:rPr>
          <w:rStyle w:val="None"/>
          <w:color w:val="434343"/>
        </w:rPr>
        <w:t>from both the CFOB team and the IITB team</w:t>
      </w:r>
      <w:r w:rsidR="77AFFD1A" w:rsidRPr="2C7840B6">
        <w:rPr>
          <w:rStyle w:val="None"/>
          <w:color w:val="434343"/>
        </w:rPr>
        <w:t xml:space="preserve"> </w:t>
      </w:r>
      <w:r w:rsidRPr="2C7840B6">
        <w:rPr>
          <w:rStyle w:val="None"/>
          <w:color w:val="434343"/>
        </w:rPr>
        <w:t>(using existing FTEs).</w:t>
      </w:r>
      <w:r w:rsidR="3E0879F9" w:rsidRPr="2C7840B6">
        <w:rPr>
          <w:rStyle w:val="None"/>
          <w:color w:val="434343"/>
        </w:rPr>
        <w:t xml:space="preserve">  Details in the following table:</w:t>
      </w:r>
    </w:p>
    <w:tbl>
      <w:tblPr>
        <w:tblW w:w="9570"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2178"/>
        <w:gridCol w:w="1422"/>
        <w:gridCol w:w="1396"/>
        <w:gridCol w:w="1396"/>
        <w:gridCol w:w="3178"/>
      </w:tblGrid>
      <w:tr w:rsidR="00F50E0E" w14:paraId="4B1EE73B" w14:textId="77777777" w:rsidTr="00880B7E">
        <w:trPr>
          <w:trHeight w:val="1073"/>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03E7B1E4" w14:textId="274C5E22" w:rsidR="00F50E0E" w:rsidRDefault="0FD01822" w:rsidP="605938A9">
            <w:pPr>
              <w:pStyle w:val="Body"/>
              <w:spacing w:before="40" w:after="40"/>
              <w:rPr>
                <w:rStyle w:val="None"/>
                <w:b/>
                <w:bCs/>
                <w:color w:val="434343"/>
              </w:rPr>
            </w:pPr>
            <w:r w:rsidRPr="605938A9">
              <w:rPr>
                <w:rStyle w:val="None"/>
                <w:b/>
                <w:bCs/>
                <w:color w:val="434343"/>
              </w:rPr>
              <w:t>Team</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6AA03365" w14:textId="64FD1026" w:rsidR="00F50E0E" w:rsidRDefault="0075563E">
            <w:pPr>
              <w:pStyle w:val="Body"/>
              <w:spacing w:before="40" w:after="40"/>
            </w:pPr>
            <w:r w:rsidRPr="605938A9">
              <w:rPr>
                <w:rStyle w:val="None"/>
                <w:b/>
                <w:bCs/>
                <w:color w:val="434343"/>
              </w:rPr>
              <w:t xml:space="preserve">Total employees </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1EE0930B" w14:textId="209B86E8" w:rsidR="00F50E0E" w:rsidRDefault="54D05655">
            <w:pPr>
              <w:pStyle w:val="Body"/>
              <w:spacing w:before="40" w:after="40"/>
            </w:pPr>
            <w:r w:rsidRPr="252A6FFB">
              <w:rPr>
                <w:rStyle w:val="None"/>
                <w:b/>
                <w:bCs/>
                <w:color w:val="434343"/>
              </w:rPr>
              <w:t xml:space="preserve">Total </w:t>
            </w:r>
            <w:r w:rsidR="0075563E" w:rsidRPr="252A6FFB">
              <w:rPr>
                <w:rStyle w:val="None"/>
                <w:b/>
                <w:bCs/>
                <w:color w:val="434343"/>
              </w:rPr>
              <w:t>Estimated level of effort (days)</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2875CF4F" w14:textId="0FB7EF66" w:rsidR="00F50E0E" w:rsidRDefault="0075563E" w:rsidP="252A6FFB">
            <w:pPr>
              <w:pStyle w:val="Body"/>
              <w:spacing w:before="40" w:after="40"/>
              <w:rPr>
                <w:rStyle w:val="None"/>
                <w:b/>
                <w:bCs/>
                <w:color w:val="434343"/>
              </w:rPr>
            </w:pPr>
            <w:r w:rsidRPr="605938A9">
              <w:rPr>
                <w:rStyle w:val="None"/>
                <w:b/>
                <w:bCs/>
                <w:color w:val="434343"/>
              </w:rPr>
              <w:t>Estimated  cost</w:t>
            </w:r>
            <w:r w:rsidR="0B33ECED" w:rsidRPr="605938A9">
              <w:rPr>
                <w:rStyle w:val="None"/>
                <w:b/>
                <w:bCs/>
                <w:color w:val="434343"/>
              </w:rPr>
              <w:t>*</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4A9EDA06" w14:textId="1AB34926" w:rsidR="00F50E0E" w:rsidRDefault="7445DABB" w:rsidP="605938A9">
            <w:pPr>
              <w:pStyle w:val="Body"/>
              <w:spacing w:before="40" w:after="40"/>
              <w:rPr>
                <w:rStyle w:val="None"/>
                <w:b/>
                <w:bCs/>
                <w:color w:val="434343"/>
              </w:rPr>
            </w:pPr>
            <w:r w:rsidRPr="605938A9">
              <w:rPr>
                <w:rStyle w:val="None"/>
                <w:b/>
                <w:bCs/>
                <w:color w:val="434343"/>
              </w:rPr>
              <w:t>Details</w:t>
            </w:r>
          </w:p>
        </w:tc>
      </w:tr>
      <w:tr w:rsidR="605938A9" w14:paraId="75BB720B" w14:textId="77777777" w:rsidTr="2C7840B6">
        <w:trPr>
          <w:trHeight w:val="585"/>
        </w:trPr>
        <w:tc>
          <w:tcPr>
            <w:tcW w:w="957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80" w:type="dxa"/>
              <w:left w:w="80" w:type="dxa"/>
              <w:bottom w:w="80" w:type="dxa"/>
              <w:right w:w="80" w:type="dxa"/>
            </w:tcMar>
          </w:tcPr>
          <w:p w14:paraId="5250F76B" w14:textId="3164C473" w:rsidR="72ADB891" w:rsidRDefault="72ADB891" w:rsidP="605938A9">
            <w:pPr>
              <w:pStyle w:val="Body"/>
              <w:rPr>
                <w:rStyle w:val="None"/>
                <w:b/>
                <w:bCs/>
                <w:color w:val="434343"/>
              </w:rPr>
            </w:pPr>
            <w:r w:rsidRPr="605938A9">
              <w:rPr>
                <w:rStyle w:val="None"/>
                <w:b/>
                <w:bCs/>
                <w:color w:val="434343"/>
              </w:rPr>
              <w:t>Salary</w:t>
            </w:r>
          </w:p>
        </w:tc>
      </w:tr>
      <w:tr w:rsidR="00F50E0E" w14:paraId="26B5F4B2" w14:textId="77777777" w:rsidTr="2C7840B6">
        <w:trPr>
          <w:trHeight w:val="935"/>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B998E1C" w14:textId="77777777" w:rsidR="00F50E0E" w:rsidRDefault="0075563E">
            <w:pPr>
              <w:pStyle w:val="Body"/>
              <w:spacing w:before="40" w:after="40"/>
            </w:pPr>
            <w:r>
              <w:rPr>
                <w:rStyle w:val="None"/>
                <w:color w:val="434343"/>
                <w:u w:color="434343"/>
              </w:rPr>
              <w:t xml:space="preserve">CFOB: Procurement specialists </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4CEDB38B" w14:textId="5C3F740D" w:rsidR="00F50E0E" w:rsidRDefault="00570D7E" w:rsidP="605938A9">
            <w:pPr>
              <w:pStyle w:val="Body"/>
              <w:spacing w:before="40" w:after="40"/>
              <w:jc w:val="center"/>
            </w:pPr>
            <w:r w:rsidRPr="2C7840B6">
              <w:rPr>
                <w:rStyle w:val="None"/>
                <w:color w:val="434343"/>
              </w:rPr>
              <w:t>3</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60DC093" w14:textId="44BF5550" w:rsidR="00F50E0E" w:rsidRDefault="00942C4D" w:rsidP="006530B7">
            <w:pPr>
              <w:pStyle w:val="Body"/>
              <w:spacing w:before="40" w:after="40"/>
              <w:jc w:val="center"/>
            </w:pPr>
            <w:r w:rsidRPr="2C7840B6">
              <w:rPr>
                <w:rStyle w:val="None"/>
                <w:color w:val="434343"/>
              </w:rPr>
              <w:t>31</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8A1A283" w14:textId="060C93D8" w:rsidR="00F50E0E" w:rsidRDefault="0075563E" w:rsidP="2C7840B6">
            <w:pPr>
              <w:pStyle w:val="Body"/>
              <w:spacing w:before="40" w:after="40"/>
              <w:jc w:val="center"/>
            </w:pPr>
            <w:r w:rsidRPr="2C7840B6">
              <w:rPr>
                <w:rStyle w:val="None"/>
                <w:color w:val="434343"/>
              </w:rPr>
              <w:t>$</w:t>
            </w:r>
            <w:r w:rsidR="00942C4D" w:rsidRPr="2C7840B6">
              <w:rPr>
                <w:rStyle w:val="None"/>
                <w:color w:val="434343"/>
              </w:rPr>
              <w:t>15K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BE47700" w14:textId="77777777" w:rsidR="00F50E0E" w:rsidRDefault="0075563E">
            <w:pPr>
              <w:pStyle w:val="Body"/>
              <w:spacing w:before="40" w:after="40"/>
            </w:pPr>
            <w:r>
              <w:rPr>
                <w:rStyle w:val="None"/>
                <w:color w:val="434343"/>
                <w:u w:color="434343"/>
              </w:rPr>
              <w:t>Process design, IP experts, payment experts</w:t>
            </w:r>
          </w:p>
        </w:tc>
      </w:tr>
      <w:tr w:rsidR="00F50E0E" w14:paraId="4A76BEFB" w14:textId="77777777" w:rsidTr="2C7840B6">
        <w:trPr>
          <w:trHeight w:val="935"/>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D792542" w14:textId="77777777" w:rsidR="00F50E0E" w:rsidRDefault="49F3ADAF">
            <w:pPr>
              <w:pStyle w:val="Body"/>
              <w:spacing w:before="40" w:after="40"/>
            </w:pPr>
            <w:r w:rsidRPr="73C0F3DF">
              <w:rPr>
                <w:rStyle w:val="None"/>
                <w:color w:val="434343"/>
              </w:rPr>
              <w:t>IITB: Technical team</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B973197" w14:textId="34853218" w:rsidR="00F50E0E" w:rsidRDefault="11B1D006" w:rsidP="605938A9">
            <w:pPr>
              <w:pStyle w:val="Body"/>
              <w:spacing w:before="40" w:after="40"/>
              <w:jc w:val="center"/>
            </w:pPr>
            <w:r w:rsidRPr="605938A9">
              <w:rPr>
                <w:rStyle w:val="None"/>
                <w:color w:val="434343"/>
              </w:rPr>
              <w:t>3</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25634D1" w14:textId="50C6DCA9" w:rsidR="00F50E0E" w:rsidRDefault="01C6DE63" w:rsidP="252A6FFB">
            <w:pPr>
              <w:pStyle w:val="Body"/>
              <w:spacing w:before="40" w:after="40"/>
              <w:jc w:val="center"/>
            </w:pPr>
            <w:r w:rsidRPr="252A6FFB">
              <w:rPr>
                <w:rStyle w:val="None"/>
                <w:color w:val="434343"/>
              </w:rPr>
              <w:t>158</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034E9EE" w14:textId="06563011" w:rsidR="00F50E0E" w:rsidRPr="00942C4D" w:rsidRDefault="0075563E" w:rsidP="2C7840B6">
            <w:pPr>
              <w:pStyle w:val="Body"/>
              <w:spacing w:before="40" w:after="40"/>
              <w:jc w:val="center"/>
              <w:rPr>
                <w:color w:val="434343"/>
              </w:rPr>
            </w:pPr>
            <w:r w:rsidRPr="2C7840B6">
              <w:rPr>
                <w:rStyle w:val="None"/>
                <w:color w:val="434343"/>
              </w:rPr>
              <w:t>$</w:t>
            </w:r>
            <w:r w:rsidR="00942C4D" w:rsidRPr="2C7840B6">
              <w:rPr>
                <w:rStyle w:val="None"/>
                <w:color w:val="434343"/>
              </w:rPr>
              <w:t>81K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8FF052F" w14:textId="74C3DA25" w:rsidR="00F50E0E" w:rsidRDefault="49F3ADAF">
            <w:pPr>
              <w:pStyle w:val="Body"/>
              <w:spacing w:before="40" w:after="40"/>
            </w:pPr>
            <w:r w:rsidRPr="1FF6F701">
              <w:rPr>
                <w:rStyle w:val="None"/>
                <w:color w:val="434343"/>
              </w:rPr>
              <w:t xml:space="preserve">Developers, designers, open source experts, </w:t>
            </w:r>
            <w:r w:rsidR="7CBC7956" w:rsidRPr="1FF6F701">
              <w:rPr>
                <w:rStyle w:val="None"/>
                <w:color w:val="434343"/>
              </w:rPr>
              <w:t xml:space="preserve">UX, project </w:t>
            </w:r>
            <w:r w:rsidRPr="1FF6F701">
              <w:rPr>
                <w:rStyle w:val="None"/>
                <w:color w:val="434343"/>
              </w:rPr>
              <w:t>lead.</w:t>
            </w:r>
          </w:p>
        </w:tc>
      </w:tr>
      <w:tr w:rsidR="00F50E0E" w14:paraId="0C99BEDD" w14:textId="77777777" w:rsidTr="2C7840B6">
        <w:trPr>
          <w:trHeight w:val="410"/>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48897408" w14:textId="75E46E63" w:rsidR="00F50E0E" w:rsidRDefault="0075563E" w:rsidP="605938A9">
            <w:pPr>
              <w:pStyle w:val="Body"/>
              <w:spacing w:before="40" w:after="40"/>
              <w:rPr>
                <w:rStyle w:val="None"/>
                <w:rFonts w:eastAsia="Arial" w:cs="Arial"/>
                <w:b/>
                <w:bCs/>
                <w:color w:val="434343"/>
              </w:rPr>
            </w:pPr>
            <w:r w:rsidRPr="605938A9">
              <w:rPr>
                <w:rStyle w:val="None"/>
                <w:rFonts w:eastAsia="Arial" w:cs="Arial"/>
                <w:b/>
                <w:bCs/>
                <w:color w:val="434343"/>
              </w:rPr>
              <w:t>T</w:t>
            </w:r>
            <w:r w:rsidR="7A283EFD" w:rsidRPr="605938A9">
              <w:rPr>
                <w:rStyle w:val="None"/>
                <w:rFonts w:eastAsia="Arial" w:cs="Arial"/>
                <w:b/>
                <w:bCs/>
                <w:color w:val="434343"/>
              </w:rPr>
              <w:t>otal</w:t>
            </w:r>
            <w:r w:rsidR="3E398F69" w:rsidRPr="605938A9">
              <w:rPr>
                <w:rStyle w:val="None"/>
                <w:rFonts w:eastAsia="Arial" w:cs="Arial"/>
                <w:b/>
                <w:bCs/>
                <w:color w:val="434343"/>
              </w:rPr>
              <w:t xml:space="preserve"> Salary</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C35305F" w14:textId="2DBC24CD" w:rsidR="00F50E0E" w:rsidRDefault="7F151C66" w:rsidP="605938A9">
            <w:pPr>
              <w:pStyle w:val="Body"/>
              <w:spacing w:before="40" w:after="40"/>
              <w:jc w:val="center"/>
              <w:rPr>
                <w:rStyle w:val="None"/>
                <w:rFonts w:eastAsia="Arial" w:cs="Arial"/>
                <w:b/>
                <w:bCs/>
                <w:color w:val="434343"/>
              </w:rPr>
            </w:pPr>
            <w:r w:rsidRPr="605938A9">
              <w:rPr>
                <w:rStyle w:val="None"/>
                <w:rFonts w:eastAsia="Arial" w:cs="Arial"/>
                <w:b/>
                <w:bCs/>
                <w:color w:val="434343"/>
              </w:rPr>
              <w:t>5</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F8D81B4" w14:textId="7601A782" w:rsidR="00F50E0E" w:rsidRDefault="7F151C66" w:rsidP="605938A9">
            <w:pPr>
              <w:jc w:val="center"/>
              <w:rPr>
                <w:rFonts w:ascii="Arial" w:eastAsia="Arial" w:hAnsi="Arial" w:cs="Arial"/>
              </w:rPr>
            </w:pPr>
            <w:r w:rsidRPr="605938A9">
              <w:rPr>
                <w:rFonts w:ascii="Arial" w:eastAsia="Arial" w:hAnsi="Arial" w:cs="Arial"/>
              </w:rPr>
              <w:t>178</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2B5C462" w14:textId="4EBB0138" w:rsidR="00F50E0E" w:rsidRDefault="0075563E" w:rsidP="605938A9">
            <w:pPr>
              <w:pStyle w:val="Body"/>
              <w:spacing w:before="40" w:after="40"/>
              <w:jc w:val="center"/>
              <w:rPr>
                <w:rStyle w:val="None"/>
                <w:rFonts w:eastAsia="Arial" w:cs="Arial"/>
                <w:b/>
                <w:bCs/>
                <w:color w:val="434343"/>
              </w:rPr>
            </w:pPr>
            <w:r w:rsidRPr="2C7840B6">
              <w:rPr>
                <w:rStyle w:val="None"/>
                <w:rFonts w:eastAsia="Arial" w:cs="Arial"/>
                <w:b/>
                <w:bCs/>
                <w:color w:val="434343"/>
              </w:rPr>
              <w:t>$</w:t>
            </w:r>
            <w:r w:rsidR="6523DF4C" w:rsidRPr="2C7840B6">
              <w:rPr>
                <w:rStyle w:val="None"/>
                <w:rFonts w:eastAsia="Arial" w:cs="Arial"/>
                <w:b/>
                <w:bCs/>
                <w:color w:val="434343"/>
              </w:rPr>
              <w:t>9</w:t>
            </w:r>
            <w:r w:rsidR="00942C4D" w:rsidRPr="2C7840B6">
              <w:rPr>
                <w:rStyle w:val="None"/>
                <w:rFonts w:eastAsia="Arial" w:cs="Arial"/>
                <w:b/>
                <w:bCs/>
                <w:color w:val="434343"/>
              </w:rPr>
              <w:t>6</w:t>
            </w:r>
            <w:r w:rsidR="77B3B69B" w:rsidRPr="2C7840B6">
              <w:rPr>
                <w:rStyle w:val="None"/>
                <w:rFonts w:eastAsia="Arial" w:cs="Arial"/>
                <w:b/>
                <w:bCs/>
                <w:color w:val="434343"/>
              </w:rPr>
              <w:t>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423BD651" w14:textId="77777777" w:rsidR="00F50E0E" w:rsidRDefault="00F50E0E"/>
        </w:tc>
      </w:tr>
      <w:tr w:rsidR="605938A9" w14:paraId="6C7EAAF6" w14:textId="77777777" w:rsidTr="2C7840B6">
        <w:trPr>
          <w:trHeight w:val="410"/>
        </w:trPr>
        <w:tc>
          <w:tcPr>
            <w:tcW w:w="957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80" w:type="dxa"/>
              <w:left w:w="80" w:type="dxa"/>
              <w:bottom w:w="80" w:type="dxa"/>
              <w:right w:w="80" w:type="dxa"/>
            </w:tcMar>
          </w:tcPr>
          <w:p w14:paraId="690DBA57" w14:textId="11C882D1" w:rsidR="5F3E98C5" w:rsidRDefault="5F3E98C5" w:rsidP="605938A9">
            <w:pPr>
              <w:pStyle w:val="Body"/>
              <w:rPr>
                <w:rStyle w:val="None"/>
                <w:b/>
                <w:bCs/>
                <w:color w:val="434343"/>
              </w:rPr>
            </w:pPr>
            <w:r w:rsidRPr="605938A9">
              <w:rPr>
                <w:rStyle w:val="None"/>
                <w:b/>
                <w:bCs/>
                <w:color w:val="434343"/>
              </w:rPr>
              <w:t>Non-Salary</w:t>
            </w:r>
          </w:p>
        </w:tc>
      </w:tr>
      <w:tr w:rsidR="605938A9" w14:paraId="0D30421B" w14:textId="77777777" w:rsidTr="2C7840B6">
        <w:trPr>
          <w:trHeight w:val="410"/>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0062041" w14:textId="78DDA8C9" w:rsidR="459CEBB6" w:rsidRDefault="459CEBB6" w:rsidP="605938A9">
            <w:pPr>
              <w:pStyle w:val="Body"/>
              <w:rPr>
                <w:rStyle w:val="None"/>
                <w:rFonts w:eastAsia="Arial" w:cs="Arial"/>
                <w:color w:val="434343"/>
              </w:rPr>
            </w:pPr>
            <w:r w:rsidRPr="605938A9">
              <w:rPr>
                <w:rStyle w:val="None"/>
                <w:rFonts w:eastAsia="Arial" w:cs="Arial"/>
                <w:color w:val="434343"/>
              </w:rPr>
              <w:t>IITB: Technical team</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58DD1EE" w14:textId="7E2AA11B" w:rsidR="3EFFD408" w:rsidRDefault="3EFFD408" w:rsidP="605938A9">
            <w:pPr>
              <w:pStyle w:val="Body"/>
              <w:jc w:val="center"/>
              <w:rPr>
                <w:rStyle w:val="None"/>
                <w:rFonts w:eastAsia="Arial" w:cs="Arial"/>
                <w:color w:val="434343"/>
              </w:rPr>
            </w:pPr>
            <w:r w:rsidRPr="605938A9">
              <w:rPr>
                <w:rStyle w:val="None"/>
                <w:rFonts w:eastAsia="Arial" w:cs="Arial"/>
                <w:color w:val="434343"/>
              </w:rPr>
              <w:t>N/A</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D0DF9E8" w14:textId="6037C338" w:rsidR="3EFFD408" w:rsidRDefault="3EFFD408" w:rsidP="605938A9">
            <w:pPr>
              <w:jc w:val="center"/>
              <w:rPr>
                <w:rFonts w:ascii="Arial" w:eastAsia="Arial" w:hAnsi="Arial" w:cs="Arial"/>
              </w:rPr>
            </w:pPr>
            <w:r w:rsidRPr="605938A9">
              <w:rPr>
                <w:rFonts w:ascii="Arial" w:eastAsia="Arial" w:hAnsi="Arial" w:cs="Arial"/>
              </w:rPr>
              <w:t>N/A</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2DAF97E" w14:textId="2BFAAEF8" w:rsidR="3EFFD408" w:rsidRDefault="3EFFD408" w:rsidP="605938A9">
            <w:pPr>
              <w:pStyle w:val="Body"/>
              <w:jc w:val="center"/>
              <w:rPr>
                <w:rStyle w:val="None"/>
                <w:rFonts w:eastAsia="Arial" w:cs="Arial"/>
                <w:color w:val="434343"/>
              </w:rPr>
            </w:pPr>
            <w:r w:rsidRPr="605938A9">
              <w:rPr>
                <w:rStyle w:val="None"/>
                <w:rFonts w:eastAsia="Arial" w:cs="Arial"/>
                <w:color w:val="434343"/>
              </w:rPr>
              <w:t>$</w:t>
            </w:r>
            <w:r w:rsidR="2F3A5F26" w:rsidRPr="605938A9">
              <w:rPr>
                <w:rStyle w:val="None"/>
                <w:rFonts w:eastAsia="Arial" w:cs="Arial"/>
                <w:color w:val="434343"/>
              </w:rPr>
              <w:t>0.0</w:t>
            </w:r>
            <w:r w:rsidRPr="605938A9">
              <w:rPr>
                <w:rStyle w:val="None"/>
                <w:rFonts w:eastAsia="Arial" w:cs="Arial"/>
                <w:color w:val="434343"/>
              </w:rPr>
              <w:t>15</w:t>
            </w:r>
            <w:r w:rsidR="7A12D7DD" w:rsidRPr="605938A9">
              <w:rPr>
                <w:rStyle w:val="None"/>
                <w:rFonts w:eastAsia="Arial" w:cs="Arial"/>
                <w:color w:val="434343"/>
              </w:rPr>
              <w:t>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E18D9BA" w14:textId="4C91E51D" w:rsidR="19A77CEB" w:rsidRDefault="19A77CEB" w:rsidP="605938A9">
            <w:pPr>
              <w:rPr>
                <w:rFonts w:ascii="Arial" w:eastAsia="Arial" w:hAnsi="Arial" w:cs="Arial"/>
              </w:rPr>
            </w:pPr>
            <w:r w:rsidRPr="605938A9">
              <w:rPr>
                <w:rFonts w:ascii="Arial" w:eastAsia="Arial" w:hAnsi="Arial" w:cs="Arial"/>
              </w:rPr>
              <w:t>Domain name registration</w:t>
            </w:r>
          </w:p>
        </w:tc>
      </w:tr>
      <w:tr w:rsidR="605938A9" w14:paraId="616A317F" w14:textId="77777777" w:rsidTr="2C7840B6">
        <w:trPr>
          <w:trHeight w:val="410"/>
        </w:trPr>
        <w:tc>
          <w:tcPr>
            <w:tcW w:w="2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FE2F5AE" w14:textId="400F46BD" w:rsidR="19A77CEB" w:rsidRDefault="19A77CEB" w:rsidP="605938A9">
            <w:pPr>
              <w:pStyle w:val="Body"/>
              <w:rPr>
                <w:rStyle w:val="None"/>
                <w:rFonts w:eastAsia="Arial" w:cs="Arial"/>
                <w:b/>
                <w:bCs/>
                <w:color w:val="434343"/>
              </w:rPr>
            </w:pPr>
            <w:r w:rsidRPr="605938A9">
              <w:rPr>
                <w:rStyle w:val="None"/>
                <w:rFonts w:eastAsia="Arial" w:cs="Arial"/>
                <w:b/>
                <w:bCs/>
                <w:color w:val="434343"/>
              </w:rPr>
              <w:t>Total Non-Salary</w:t>
            </w:r>
          </w:p>
        </w:tc>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9B4D107" w14:textId="3885F549" w:rsidR="28D3C8C2" w:rsidRDefault="28D3C8C2" w:rsidP="605938A9">
            <w:pPr>
              <w:pStyle w:val="Body"/>
              <w:jc w:val="center"/>
              <w:rPr>
                <w:rStyle w:val="None"/>
                <w:rFonts w:eastAsia="Arial" w:cs="Arial"/>
                <w:b/>
                <w:bCs/>
                <w:color w:val="434343"/>
              </w:rPr>
            </w:pPr>
            <w:r w:rsidRPr="605938A9">
              <w:rPr>
                <w:rStyle w:val="None"/>
                <w:rFonts w:eastAsia="Arial" w:cs="Arial"/>
                <w:b/>
                <w:bCs/>
                <w:color w:val="434343"/>
              </w:rPr>
              <w:t>N/A</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0F7DBA6" w14:textId="08A0DF9B" w:rsidR="28D3C8C2" w:rsidRDefault="28D3C8C2" w:rsidP="605938A9">
            <w:pPr>
              <w:jc w:val="center"/>
              <w:rPr>
                <w:rFonts w:ascii="Arial" w:eastAsia="Arial" w:hAnsi="Arial" w:cs="Arial"/>
                <w:b/>
                <w:bCs/>
              </w:rPr>
            </w:pPr>
            <w:r w:rsidRPr="605938A9">
              <w:rPr>
                <w:rFonts w:ascii="Arial" w:eastAsia="Arial" w:hAnsi="Arial" w:cs="Arial"/>
                <w:b/>
                <w:bCs/>
              </w:rPr>
              <w:t>N/A</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CCDE473" w14:textId="1940C3CC" w:rsidR="19A77CEB" w:rsidRDefault="19A77CEB" w:rsidP="605938A9">
            <w:pPr>
              <w:pStyle w:val="Body"/>
              <w:jc w:val="center"/>
              <w:rPr>
                <w:rStyle w:val="None"/>
                <w:rFonts w:eastAsia="Arial" w:cs="Arial"/>
                <w:b/>
                <w:bCs/>
                <w:color w:val="434343"/>
              </w:rPr>
            </w:pPr>
            <w:r w:rsidRPr="605938A9">
              <w:rPr>
                <w:rStyle w:val="None"/>
                <w:rFonts w:eastAsia="Arial" w:cs="Arial"/>
                <w:b/>
                <w:bCs/>
                <w:color w:val="434343"/>
              </w:rPr>
              <w:t>$</w:t>
            </w:r>
            <w:r w:rsidR="39EE5BFE" w:rsidRPr="605938A9">
              <w:rPr>
                <w:rStyle w:val="None"/>
                <w:rFonts w:eastAsia="Arial" w:cs="Arial"/>
                <w:b/>
                <w:bCs/>
                <w:color w:val="434343"/>
              </w:rPr>
              <w:t>0.015K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4FE62553" w14:textId="73331BFD" w:rsidR="605938A9" w:rsidRDefault="605938A9" w:rsidP="605938A9">
            <w:pPr>
              <w:rPr>
                <w:rFonts w:ascii="Arial" w:eastAsia="Arial" w:hAnsi="Arial" w:cs="Arial"/>
              </w:rPr>
            </w:pPr>
          </w:p>
        </w:tc>
      </w:tr>
      <w:tr w:rsidR="605938A9" w14:paraId="78739E86" w14:textId="77777777" w:rsidTr="2C7840B6">
        <w:trPr>
          <w:trHeight w:val="410"/>
        </w:trPr>
        <w:tc>
          <w:tcPr>
            <w:tcW w:w="499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8C1664A" w14:textId="3B1395B7" w:rsidR="19A77CEB" w:rsidRDefault="19A77CEB" w:rsidP="605938A9">
            <w:pPr>
              <w:pStyle w:val="Body"/>
              <w:rPr>
                <w:rStyle w:val="None"/>
                <w:rFonts w:eastAsia="Arial" w:cs="Arial"/>
                <w:b/>
                <w:bCs/>
                <w:color w:val="434343"/>
              </w:rPr>
            </w:pPr>
            <w:r w:rsidRPr="605938A9">
              <w:rPr>
                <w:rStyle w:val="None"/>
                <w:rFonts w:eastAsia="Arial" w:cs="Arial"/>
                <w:b/>
                <w:bCs/>
                <w:color w:val="434343"/>
              </w:rPr>
              <w:t>TOTAL COSTS FOR PLANNING AND TECHNOLOGY DELIVERY</w:t>
            </w:r>
          </w:p>
        </w:tc>
        <w:tc>
          <w:tcPr>
            <w:tcW w:w="13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0EAF750" w14:textId="6A0A19E9" w:rsidR="305D990A" w:rsidRDefault="139B26AC" w:rsidP="605938A9">
            <w:pPr>
              <w:pStyle w:val="Body"/>
              <w:jc w:val="center"/>
              <w:rPr>
                <w:rStyle w:val="None"/>
                <w:rFonts w:eastAsia="Arial" w:cs="Arial"/>
                <w:b/>
                <w:bCs/>
                <w:color w:val="434343"/>
              </w:rPr>
            </w:pPr>
            <w:r w:rsidRPr="2C7840B6">
              <w:rPr>
                <w:rStyle w:val="None"/>
                <w:rFonts w:eastAsia="Arial" w:cs="Arial"/>
                <w:b/>
                <w:bCs/>
                <w:color w:val="434343"/>
              </w:rPr>
              <w:t>$9</w:t>
            </w:r>
            <w:r w:rsidR="00942C4D" w:rsidRPr="2C7840B6">
              <w:rPr>
                <w:rStyle w:val="None"/>
                <w:rFonts w:eastAsia="Arial" w:cs="Arial"/>
                <w:b/>
                <w:bCs/>
                <w:color w:val="434343"/>
              </w:rPr>
              <w:t>6</w:t>
            </w:r>
            <w:r w:rsidRPr="2C7840B6">
              <w:rPr>
                <w:rStyle w:val="None"/>
                <w:rFonts w:eastAsia="Arial" w:cs="Arial"/>
                <w:b/>
                <w:bCs/>
                <w:color w:val="434343"/>
              </w:rPr>
              <w:t>K</w:t>
            </w:r>
          </w:p>
        </w:tc>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49EC644" w14:textId="008C67B9" w:rsidR="605938A9" w:rsidRDefault="605938A9" w:rsidP="605938A9">
            <w:pPr>
              <w:rPr>
                <w:rFonts w:ascii="Arial" w:eastAsia="Arial" w:hAnsi="Arial" w:cs="Arial"/>
              </w:rPr>
            </w:pPr>
          </w:p>
        </w:tc>
      </w:tr>
    </w:tbl>
    <w:p w14:paraId="72B9A403" w14:textId="36E8FCE6" w:rsidR="00F50E0E" w:rsidRDefault="7160364F" w:rsidP="605938A9">
      <w:pPr>
        <w:pStyle w:val="Body"/>
        <w:shd w:val="clear" w:color="auto" w:fill="FFFFFF" w:themeFill="background1"/>
        <w:spacing w:line="338" w:lineRule="auto"/>
        <w:rPr>
          <w:rStyle w:val="None"/>
          <w:i/>
          <w:iCs/>
          <w:color w:val="434343"/>
        </w:rPr>
      </w:pPr>
      <w:r w:rsidRPr="605938A9">
        <w:rPr>
          <w:rStyle w:val="None"/>
          <w:i/>
          <w:iCs/>
          <w:color w:val="434343"/>
        </w:rPr>
        <w:t xml:space="preserve">* </w:t>
      </w:r>
      <w:r w:rsidR="67A44B29" w:rsidRPr="605938A9">
        <w:rPr>
          <w:rStyle w:val="None"/>
          <w:i/>
          <w:iCs/>
          <w:color w:val="434343"/>
        </w:rPr>
        <w:t xml:space="preserve">For salary costs, </w:t>
      </w:r>
      <w:r w:rsidRPr="605938A9">
        <w:rPr>
          <w:rStyle w:val="None"/>
          <w:i/>
          <w:iCs/>
          <w:color w:val="434343"/>
        </w:rPr>
        <w:t xml:space="preserve">EBP and non-salary costs related to salary </w:t>
      </w:r>
      <w:r w:rsidR="7D4733BC" w:rsidRPr="605938A9">
        <w:rPr>
          <w:rStyle w:val="None"/>
          <w:i/>
          <w:iCs/>
          <w:color w:val="434343"/>
        </w:rPr>
        <w:t xml:space="preserve">are </w:t>
      </w:r>
      <w:r w:rsidRPr="605938A9">
        <w:rPr>
          <w:rStyle w:val="None"/>
          <w:i/>
          <w:iCs/>
          <w:color w:val="434343"/>
        </w:rPr>
        <w:t>not included</w:t>
      </w:r>
    </w:p>
    <w:p w14:paraId="56D60DA9" w14:textId="77777777" w:rsidR="00F50E0E" w:rsidRDefault="00F50E0E">
      <w:pPr>
        <w:pStyle w:val="Body"/>
        <w:shd w:val="clear" w:color="auto" w:fill="FFFFFF"/>
        <w:spacing w:line="338" w:lineRule="auto"/>
        <w:rPr>
          <w:rStyle w:val="None"/>
          <w:color w:val="434343"/>
          <w:u w:color="434343"/>
        </w:rPr>
      </w:pPr>
    </w:p>
    <w:p w14:paraId="6CD6FA76" w14:textId="4D69C897" w:rsidR="00F50E0E" w:rsidRDefault="49F3ADAF" w:rsidP="00880B7E">
      <w:pPr>
        <w:pStyle w:val="Heading2"/>
        <w:rPr>
          <w:rStyle w:val="None"/>
        </w:rPr>
      </w:pPr>
      <w:bookmarkStart w:id="20" w:name="_t0ta15gnyh53"/>
      <w:bookmarkStart w:id="21" w:name="_Toc57803869"/>
      <w:bookmarkEnd w:id="20"/>
      <w:r w:rsidRPr="00880B7E">
        <w:rPr>
          <w:rStyle w:val="None"/>
        </w:rPr>
        <w:t>2.</w:t>
      </w:r>
      <w:r w:rsidR="671D007F" w:rsidRPr="00880B7E">
        <w:rPr>
          <w:rStyle w:val="None"/>
        </w:rPr>
        <w:t>2</w:t>
      </w:r>
      <w:r w:rsidRPr="00880B7E">
        <w:rPr>
          <w:rStyle w:val="None"/>
        </w:rPr>
        <w:t xml:space="preserve"> </w:t>
      </w:r>
      <w:r w:rsidR="50A5DB5C" w:rsidRPr="00880B7E">
        <w:rPr>
          <w:rStyle w:val="None"/>
        </w:rPr>
        <w:t>Cost of operation (</w:t>
      </w:r>
      <w:r w:rsidR="7B93C989" w:rsidRPr="00880B7E">
        <w:rPr>
          <w:rStyle w:val="None"/>
        </w:rPr>
        <w:t>1-year</w:t>
      </w:r>
      <w:r w:rsidR="50A5DB5C" w:rsidRPr="00880B7E">
        <w:rPr>
          <w:rStyle w:val="None"/>
        </w:rPr>
        <w:t xml:space="preserve"> pilot)</w:t>
      </w:r>
      <w:bookmarkEnd w:id="21"/>
    </w:p>
    <w:p w14:paraId="6E412730" w14:textId="77777777" w:rsidR="00880B7E" w:rsidRPr="00880B7E" w:rsidRDefault="00880B7E" w:rsidP="00880B7E"/>
    <w:p w14:paraId="0DCFBDE3" w14:textId="572ABB74" w:rsidR="00F50E0E" w:rsidRDefault="1CAFAA76" w:rsidP="252A6FFB">
      <w:pPr>
        <w:pStyle w:val="Body"/>
        <w:shd w:val="clear" w:color="auto" w:fill="FFFFFF" w:themeFill="background1"/>
        <w:spacing w:line="338" w:lineRule="auto"/>
        <w:rPr>
          <w:rStyle w:val="None"/>
          <w:color w:val="434343"/>
        </w:rPr>
      </w:pPr>
      <w:r w:rsidRPr="2C7840B6">
        <w:rPr>
          <w:rStyle w:val="None"/>
          <w:color w:val="434343"/>
        </w:rPr>
        <w:t>The total estimated cost of operation for the 1-year pilot is $210K</w:t>
      </w:r>
      <w:r w:rsidR="00570D7E" w:rsidRPr="2C7840B6">
        <w:rPr>
          <w:rStyle w:val="None"/>
          <w:color w:val="434343"/>
        </w:rPr>
        <w:t>*</w:t>
      </w:r>
      <w:r w:rsidRPr="2C7840B6">
        <w:rPr>
          <w:rStyle w:val="None"/>
          <w:color w:val="434343"/>
        </w:rPr>
        <w:t xml:space="preserve">. </w:t>
      </w:r>
    </w:p>
    <w:p w14:paraId="33914C77" w14:textId="41C0AD4D" w:rsidR="00F50E0E" w:rsidRDefault="5FFE6242" w:rsidP="252A6FFB">
      <w:pPr>
        <w:pStyle w:val="Body"/>
        <w:shd w:val="clear" w:color="auto" w:fill="FFFFFF" w:themeFill="background1"/>
        <w:spacing w:line="338" w:lineRule="auto"/>
        <w:rPr>
          <w:rStyle w:val="None"/>
          <w:color w:val="434343"/>
        </w:rPr>
      </w:pPr>
      <w:r w:rsidRPr="605938A9">
        <w:rPr>
          <w:rStyle w:val="None"/>
          <w:color w:val="434343"/>
        </w:rPr>
        <w:t>The non-salary costs for the operation of the 1 year pilot include an estimated $50</w:t>
      </w:r>
      <w:r w:rsidR="22920EB8" w:rsidRPr="605938A9">
        <w:rPr>
          <w:rStyle w:val="None"/>
          <w:color w:val="434343"/>
        </w:rPr>
        <w:t>K</w:t>
      </w:r>
      <w:r w:rsidRPr="605938A9">
        <w:rPr>
          <w:rStyle w:val="None"/>
          <w:color w:val="434343"/>
        </w:rPr>
        <w:t xml:space="preserve"> fund </w:t>
      </w:r>
      <w:r w:rsidR="2DA277B7" w:rsidRPr="605938A9">
        <w:rPr>
          <w:rStyle w:val="None"/>
          <w:color w:val="434343"/>
        </w:rPr>
        <w:t xml:space="preserve">within IITB </w:t>
      </w:r>
      <w:r w:rsidR="646FC3A6" w:rsidRPr="605938A9">
        <w:rPr>
          <w:rStyle w:val="None"/>
          <w:color w:val="434343"/>
        </w:rPr>
        <w:t xml:space="preserve">as seed funding </w:t>
      </w:r>
      <w:r w:rsidRPr="605938A9">
        <w:rPr>
          <w:rStyle w:val="None"/>
          <w:color w:val="434343"/>
        </w:rPr>
        <w:t xml:space="preserve">to do micro-procurements as well as to </w:t>
      </w:r>
      <w:r w:rsidR="5130A455" w:rsidRPr="605938A9">
        <w:rPr>
          <w:rStyle w:val="None"/>
          <w:color w:val="434343"/>
        </w:rPr>
        <w:t xml:space="preserve">ensure rapid </w:t>
      </w:r>
      <w:r w:rsidR="13E158ED" w:rsidRPr="605938A9">
        <w:rPr>
          <w:rStyle w:val="None"/>
          <w:color w:val="434343"/>
        </w:rPr>
        <w:t>payment of micro-procurements done by teams outside of IITB (eliminating delays related to budget transfers).</w:t>
      </w:r>
    </w:p>
    <w:p w14:paraId="5891ED7E" w14:textId="452ECF8F" w:rsidR="00F50E0E" w:rsidRDefault="7201C837" w:rsidP="1FF6F701">
      <w:pPr>
        <w:pStyle w:val="Body"/>
        <w:shd w:val="clear" w:color="auto" w:fill="FFFFFF" w:themeFill="background1"/>
        <w:spacing w:line="338" w:lineRule="auto"/>
        <w:rPr>
          <w:rStyle w:val="None"/>
          <w:color w:val="434343"/>
        </w:rPr>
      </w:pPr>
      <w:r w:rsidRPr="252A6FFB">
        <w:rPr>
          <w:rStyle w:val="None"/>
          <w:color w:val="434343"/>
        </w:rPr>
        <w:t>The</w:t>
      </w:r>
      <w:r w:rsidR="2F6CE2E6" w:rsidRPr="252A6FFB">
        <w:rPr>
          <w:rStyle w:val="None"/>
          <w:color w:val="434343"/>
        </w:rPr>
        <w:t xml:space="preserve"> salary costs related to the</w:t>
      </w:r>
      <w:r w:rsidRPr="252A6FFB">
        <w:rPr>
          <w:rStyle w:val="None"/>
          <w:color w:val="434343"/>
        </w:rPr>
        <w:t xml:space="preserve"> operations of this pilot will include both technical and functional support</w:t>
      </w:r>
      <w:r w:rsidR="7136C65E" w:rsidRPr="252A6FFB">
        <w:rPr>
          <w:rStyle w:val="None"/>
          <w:color w:val="434343"/>
        </w:rPr>
        <w:t>. This</w:t>
      </w:r>
      <w:r w:rsidR="49F3ADAF" w:rsidRPr="252A6FFB">
        <w:rPr>
          <w:rStyle w:val="None"/>
          <w:color w:val="434343"/>
        </w:rPr>
        <w:t xml:space="preserve"> includes but is not limited to</w:t>
      </w:r>
      <w:r w:rsidR="2D527DB9" w:rsidRPr="252A6FFB">
        <w:rPr>
          <w:rStyle w:val="None"/>
          <w:color w:val="434343"/>
        </w:rPr>
        <w:t>:</w:t>
      </w:r>
      <w:r w:rsidR="49F3ADAF" w:rsidRPr="252A6FFB">
        <w:rPr>
          <w:rStyle w:val="None"/>
          <w:color w:val="434343"/>
        </w:rPr>
        <w:t xml:space="preserve"> review of all micro-procurement opportunity text</w:t>
      </w:r>
      <w:r w:rsidR="77554405" w:rsidRPr="252A6FFB">
        <w:rPr>
          <w:rStyle w:val="None"/>
          <w:color w:val="434343"/>
        </w:rPr>
        <w:t xml:space="preserve"> (submitted by those in the GC who want to set up contracts)</w:t>
      </w:r>
      <w:r w:rsidR="49F3ADAF" w:rsidRPr="252A6FFB">
        <w:rPr>
          <w:rStyle w:val="None"/>
          <w:color w:val="434343"/>
        </w:rPr>
        <w:t xml:space="preserve">, submitted </w:t>
      </w:r>
      <w:r w:rsidR="43529A88" w:rsidRPr="252A6FFB">
        <w:rPr>
          <w:rStyle w:val="None"/>
          <w:color w:val="434343"/>
        </w:rPr>
        <w:t xml:space="preserve">source </w:t>
      </w:r>
      <w:r w:rsidR="49F3ADAF" w:rsidRPr="252A6FFB">
        <w:rPr>
          <w:rStyle w:val="None"/>
          <w:color w:val="434343"/>
        </w:rPr>
        <w:t>code</w:t>
      </w:r>
      <w:r w:rsidR="1D68F2A8" w:rsidRPr="252A6FFB">
        <w:rPr>
          <w:rStyle w:val="None"/>
          <w:color w:val="434343"/>
        </w:rPr>
        <w:t>, website monitoring and addressing any bugs. This work would be done by I</w:t>
      </w:r>
      <w:r w:rsidR="59998750" w:rsidRPr="252A6FFB">
        <w:rPr>
          <w:rStyle w:val="None"/>
          <w:color w:val="434343"/>
        </w:rPr>
        <w:t xml:space="preserve">nnovation </w:t>
      </w:r>
      <w:r w:rsidR="1D68F2A8" w:rsidRPr="252A6FFB">
        <w:rPr>
          <w:rStyle w:val="None"/>
          <w:color w:val="434343"/>
        </w:rPr>
        <w:t>I</w:t>
      </w:r>
      <w:r w:rsidR="0B73B9F6" w:rsidRPr="252A6FFB">
        <w:rPr>
          <w:rStyle w:val="None"/>
          <w:color w:val="434343"/>
        </w:rPr>
        <w:t xml:space="preserve">nformation and </w:t>
      </w:r>
      <w:r w:rsidR="1D68F2A8" w:rsidRPr="252A6FFB">
        <w:rPr>
          <w:rStyle w:val="None"/>
          <w:color w:val="434343"/>
        </w:rPr>
        <w:t>T</w:t>
      </w:r>
      <w:r w:rsidR="5E0DF795" w:rsidRPr="252A6FFB">
        <w:rPr>
          <w:rStyle w:val="None"/>
          <w:color w:val="434343"/>
        </w:rPr>
        <w:t xml:space="preserve">echnology </w:t>
      </w:r>
      <w:r w:rsidR="1D68F2A8" w:rsidRPr="252A6FFB">
        <w:rPr>
          <w:rStyle w:val="None"/>
          <w:color w:val="434343"/>
        </w:rPr>
        <w:t>B</w:t>
      </w:r>
      <w:r w:rsidR="58D0C1C0" w:rsidRPr="252A6FFB">
        <w:rPr>
          <w:rStyle w:val="None"/>
          <w:color w:val="434343"/>
        </w:rPr>
        <w:t>ranch (IITB)</w:t>
      </w:r>
      <w:r w:rsidR="1D68F2A8" w:rsidRPr="252A6FFB">
        <w:rPr>
          <w:rStyle w:val="None"/>
          <w:color w:val="434343"/>
        </w:rPr>
        <w:t xml:space="preserve"> staff.</w:t>
      </w:r>
    </w:p>
    <w:p w14:paraId="682F3184" w14:textId="3E39FA13" w:rsidR="00F50E0E" w:rsidRDefault="4379A2ED" w:rsidP="75581F90">
      <w:pPr>
        <w:pStyle w:val="Body"/>
        <w:shd w:val="clear" w:color="auto" w:fill="FFFFFF" w:themeFill="background1"/>
        <w:spacing w:line="338" w:lineRule="auto"/>
        <w:rPr>
          <w:rStyle w:val="None"/>
          <w:color w:val="434343"/>
        </w:rPr>
      </w:pPr>
      <w:r w:rsidRPr="605938A9">
        <w:rPr>
          <w:rStyle w:val="None"/>
          <w:color w:val="434343"/>
        </w:rPr>
        <w:t>In addition</w:t>
      </w:r>
      <w:r w:rsidR="1F595DC1" w:rsidRPr="605938A9">
        <w:rPr>
          <w:rStyle w:val="None"/>
          <w:color w:val="434343"/>
        </w:rPr>
        <w:t>,</w:t>
      </w:r>
      <w:r w:rsidRPr="605938A9">
        <w:rPr>
          <w:rStyle w:val="None"/>
          <w:color w:val="434343"/>
        </w:rPr>
        <w:t xml:space="preserve"> there will be </w:t>
      </w:r>
      <w:r w:rsidR="766216EA" w:rsidRPr="605938A9">
        <w:rPr>
          <w:rStyle w:val="None"/>
          <w:color w:val="434343"/>
        </w:rPr>
        <w:t>auditing,</w:t>
      </w:r>
      <w:r w:rsidR="4E6ED287" w:rsidRPr="605938A9">
        <w:rPr>
          <w:rStyle w:val="None"/>
          <w:color w:val="434343"/>
        </w:rPr>
        <w:t xml:space="preserve"> and monitoring</w:t>
      </w:r>
      <w:r w:rsidR="49F3ADAF" w:rsidRPr="605938A9">
        <w:rPr>
          <w:rStyle w:val="None"/>
          <w:color w:val="434343"/>
        </w:rPr>
        <w:t xml:space="preserve"> work and general </w:t>
      </w:r>
      <w:r w:rsidR="2CFB8A69" w:rsidRPr="605938A9">
        <w:rPr>
          <w:rStyle w:val="None"/>
          <w:color w:val="434343"/>
        </w:rPr>
        <w:t>procurement support required.  This work would be done by C</w:t>
      </w:r>
      <w:r w:rsidR="4765AA77" w:rsidRPr="605938A9">
        <w:rPr>
          <w:rStyle w:val="None"/>
          <w:color w:val="434343"/>
        </w:rPr>
        <w:t xml:space="preserve">hief </w:t>
      </w:r>
      <w:r w:rsidR="2CFB8A69" w:rsidRPr="605938A9">
        <w:rPr>
          <w:rStyle w:val="None"/>
          <w:color w:val="434343"/>
        </w:rPr>
        <w:t>F</w:t>
      </w:r>
      <w:r w:rsidR="3832BE8C" w:rsidRPr="605938A9">
        <w:rPr>
          <w:rStyle w:val="None"/>
          <w:color w:val="434343"/>
        </w:rPr>
        <w:t xml:space="preserve">inancial </w:t>
      </w:r>
      <w:r w:rsidR="2CFB8A69" w:rsidRPr="605938A9">
        <w:rPr>
          <w:rStyle w:val="None"/>
          <w:color w:val="434343"/>
        </w:rPr>
        <w:t>O</w:t>
      </w:r>
      <w:r w:rsidR="18E93DB7" w:rsidRPr="605938A9">
        <w:rPr>
          <w:rStyle w:val="None"/>
          <w:color w:val="434343"/>
        </w:rPr>
        <w:t xml:space="preserve">fficer </w:t>
      </w:r>
      <w:r w:rsidR="2CFB8A69" w:rsidRPr="605938A9">
        <w:rPr>
          <w:rStyle w:val="None"/>
          <w:color w:val="434343"/>
        </w:rPr>
        <w:t>B</w:t>
      </w:r>
      <w:r w:rsidR="5869D858" w:rsidRPr="605938A9">
        <w:rPr>
          <w:rStyle w:val="None"/>
          <w:color w:val="434343"/>
        </w:rPr>
        <w:t>ranch</w:t>
      </w:r>
      <w:r w:rsidR="2CFB8A69" w:rsidRPr="605938A9">
        <w:rPr>
          <w:rStyle w:val="None"/>
          <w:color w:val="434343"/>
        </w:rPr>
        <w:t xml:space="preserve"> staff. </w:t>
      </w:r>
      <w:r w:rsidR="49F3ADAF" w:rsidRPr="605938A9">
        <w:rPr>
          <w:rStyle w:val="None"/>
          <w:color w:val="434343"/>
        </w:rPr>
        <w:t xml:space="preserve"> </w:t>
      </w:r>
      <w:r w:rsidR="6DA2EA75" w:rsidRPr="605938A9">
        <w:rPr>
          <w:rStyle w:val="None"/>
          <w:color w:val="434343"/>
        </w:rPr>
        <w:t>Further details on the proposed Roles and Responsibilities can be found in Section</w:t>
      </w:r>
      <w:r w:rsidR="2F171486" w:rsidRPr="605938A9">
        <w:rPr>
          <w:rStyle w:val="None"/>
          <w:color w:val="434343"/>
        </w:rPr>
        <w:t xml:space="preserve"> 9.0.</w:t>
      </w:r>
      <w:r w:rsidR="49F3ADAF" w:rsidRPr="605938A9">
        <w:rPr>
          <w:rStyle w:val="None"/>
          <w:color w:val="434343"/>
        </w:rPr>
        <w:t xml:space="preserve"> As such</w:t>
      </w:r>
      <w:r w:rsidR="2736595B" w:rsidRPr="605938A9">
        <w:rPr>
          <w:rStyle w:val="None"/>
          <w:color w:val="434343"/>
        </w:rPr>
        <w:t>,</w:t>
      </w:r>
      <w:r w:rsidR="49F3ADAF" w:rsidRPr="605938A9">
        <w:rPr>
          <w:rStyle w:val="None"/>
          <w:color w:val="434343"/>
        </w:rPr>
        <w:t xml:space="preserve"> ESDC SAL requirements for the </w:t>
      </w:r>
      <w:r w:rsidR="0C887418" w:rsidRPr="605938A9">
        <w:rPr>
          <w:rStyle w:val="None"/>
          <w:color w:val="434343"/>
        </w:rPr>
        <w:t xml:space="preserve">operation of the </w:t>
      </w:r>
      <w:r w:rsidR="49F3ADAF" w:rsidRPr="605938A9">
        <w:rPr>
          <w:rStyle w:val="None"/>
          <w:color w:val="434343"/>
        </w:rPr>
        <w:t xml:space="preserve">micro-procurement pilot are as follows: </w:t>
      </w:r>
    </w:p>
    <w:tbl>
      <w:tblPr>
        <w:tblW w:w="9570"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2128"/>
        <w:gridCol w:w="1388"/>
        <w:gridCol w:w="1588"/>
        <w:gridCol w:w="1588"/>
        <w:gridCol w:w="2878"/>
      </w:tblGrid>
      <w:tr w:rsidR="00F50E0E" w14:paraId="1CEA7B94" w14:textId="77777777" w:rsidTr="00880B7E">
        <w:trPr>
          <w:trHeight w:val="798"/>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24EEEDCF" w14:textId="0799201E" w:rsidR="00F50E0E" w:rsidRDefault="2A1476C3" w:rsidP="605938A9">
            <w:pPr>
              <w:pStyle w:val="Body"/>
              <w:spacing w:before="40" w:after="40"/>
            </w:pPr>
            <w:r w:rsidRPr="605938A9">
              <w:rPr>
                <w:rStyle w:val="None"/>
                <w:b/>
                <w:bCs/>
                <w:color w:val="434343"/>
              </w:rPr>
              <w:t>Team</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7D25F590" w14:textId="3611B1BA" w:rsidR="00F50E0E" w:rsidRDefault="0075563E">
            <w:pPr>
              <w:pStyle w:val="Body"/>
              <w:spacing w:before="40" w:after="40"/>
              <w:jc w:val="center"/>
            </w:pPr>
            <w:r w:rsidRPr="605938A9">
              <w:rPr>
                <w:rStyle w:val="None"/>
                <w:b/>
                <w:bCs/>
                <w:color w:val="434343"/>
              </w:rPr>
              <w:t xml:space="preserve">Total employees </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344A8D93" w14:textId="77777777" w:rsidR="00F50E0E" w:rsidRDefault="0075563E">
            <w:pPr>
              <w:pStyle w:val="Body"/>
              <w:spacing w:before="40" w:after="40"/>
              <w:jc w:val="center"/>
            </w:pPr>
            <w:r>
              <w:rPr>
                <w:rStyle w:val="None"/>
                <w:b/>
                <w:bCs/>
                <w:color w:val="434343"/>
                <w:u w:color="434343"/>
              </w:rPr>
              <w:t>Level of effort (days)</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2B260869" w14:textId="642F2974" w:rsidR="00F50E0E" w:rsidRDefault="0075563E">
            <w:pPr>
              <w:pStyle w:val="Body"/>
              <w:spacing w:before="40" w:after="40"/>
              <w:jc w:val="center"/>
            </w:pPr>
            <w:r w:rsidRPr="605938A9">
              <w:rPr>
                <w:rStyle w:val="None"/>
                <w:b/>
                <w:bCs/>
                <w:color w:val="434343"/>
              </w:rPr>
              <w:t>Estimated cost</w:t>
            </w:r>
            <w:r w:rsidR="1836B918" w:rsidRPr="605938A9">
              <w:rPr>
                <w:rStyle w:val="None"/>
                <w:b/>
                <w:bCs/>
                <w:color w:val="434343"/>
              </w:rPr>
              <w:t>*</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80" w:type="dxa"/>
              <w:left w:w="80" w:type="dxa"/>
              <w:bottom w:w="80" w:type="dxa"/>
              <w:right w:w="80" w:type="dxa"/>
            </w:tcMar>
          </w:tcPr>
          <w:p w14:paraId="6D1D6CF9" w14:textId="0B49ACA2" w:rsidR="00F50E0E" w:rsidRDefault="38AF84B5" w:rsidP="605938A9">
            <w:pPr>
              <w:pStyle w:val="Body"/>
              <w:spacing w:before="40" w:after="40"/>
              <w:jc w:val="center"/>
              <w:rPr>
                <w:rStyle w:val="None"/>
                <w:b/>
                <w:bCs/>
                <w:color w:val="434343"/>
              </w:rPr>
            </w:pPr>
            <w:r w:rsidRPr="605938A9">
              <w:rPr>
                <w:rStyle w:val="None"/>
                <w:b/>
                <w:bCs/>
                <w:color w:val="434343"/>
              </w:rPr>
              <w:t>Details</w:t>
            </w:r>
          </w:p>
        </w:tc>
      </w:tr>
      <w:tr w:rsidR="605938A9" w14:paraId="10B7CE53" w14:textId="77777777" w:rsidTr="2C7840B6">
        <w:trPr>
          <w:trHeight w:val="465"/>
        </w:trPr>
        <w:tc>
          <w:tcPr>
            <w:tcW w:w="957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80" w:type="dxa"/>
              <w:left w:w="80" w:type="dxa"/>
              <w:bottom w:w="80" w:type="dxa"/>
              <w:right w:w="80" w:type="dxa"/>
            </w:tcMar>
          </w:tcPr>
          <w:p w14:paraId="2C0723CD" w14:textId="52C0757D" w:rsidR="58F67F74" w:rsidRDefault="58F67F74" w:rsidP="605938A9">
            <w:pPr>
              <w:pStyle w:val="Body"/>
              <w:rPr>
                <w:rStyle w:val="None"/>
                <w:b/>
                <w:bCs/>
                <w:color w:val="434343"/>
              </w:rPr>
            </w:pPr>
            <w:r w:rsidRPr="605938A9">
              <w:rPr>
                <w:rStyle w:val="None"/>
                <w:b/>
                <w:bCs/>
                <w:color w:val="434343"/>
              </w:rPr>
              <w:t>Salary</w:t>
            </w:r>
          </w:p>
        </w:tc>
      </w:tr>
      <w:tr w:rsidR="00F50E0E" w14:paraId="7ABC3483" w14:textId="77777777" w:rsidTr="2C7840B6">
        <w:trPr>
          <w:trHeight w:val="1073"/>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A939EA0" w14:textId="77777777" w:rsidR="00F50E0E" w:rsidRDefault="0075563E">
            <w:pPr>
              <w:pStyle w:val="Body"/>
              <w:spacing w:before="40" w:after="40"/>
            </w:pPr>
            <w:r>
              <w:rPr>
                <w:rStyle w:val="None"/>
                <w:color w:val="434343"/>
                <w:u w:color="434343"/>
              </w:rPr>
              <w:t xml:space="preserve">CFOB: Procurement specialists </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3C39535E" w14:textId="3CF4EC02" w:rsidR="00F50E0E" w:rsidRDefault="0075563E" w:rsidP="75581F90">
            <w:pPr>
              <w:pStyle w:val="Body"/>
              <w:spacing w:before="40" w:after="40"/>
              <w:rPr>
                <w:rStyle w:val="None"/>
                <w:color w:val="434343"/>
              </w:rPr>
            </w:pPr>
            <w:r w:rsidRPr="75581F90">
              <w:rPr>
                <w:rStyle w:val="None"/>
                <w:color w:val="434343"/>
              </w:rPr>
              <w:t>2</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E3FFE8F" w14:textId="0E12306C" w:rsidR="00F50E0E" w:rsidRDefault="00942C4D" w:rsidP="2C7840B6">
            <w:pPr>
              <w:pStyle w:val="Body"/>
              <w:spacing w:before="40" w:after="40"/>
              <w:jc w:val="center"/>
              <w:rPr>
                <w:rStyle w:val="None"/>
                <w:color w:val="434343"/>
              </w:rPr>
            </w:pPr>
            <w:r w:rsidRPr="2C7840B6">
              <w:rPr>
                <w:rStyle w:val="None"/>
                <w:color w:val="434343"/>
              </w:rPr>
              <w:t>7</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815A3BD" w14:textId="3F04DB07" w:rsidR="00F50E0E" w:rsidRDefault="0075563E">
            <w:pPr>
              <w:pStyle w:val="Body"/>
              <w:spacing w:before="40" w:after="40"/>
              <w:jc w:val="center"/>
            </w:pPr>
            <w:r w:rsidRPr="252A6FFB">
              <w:rPr>
                <w:rStyle w:val="None"/>
                <w:color w:val="434343"/>
              </w:rPr>
              <w:t>$</w:t>
            </w:r>
            <w:r w:rsidR="4CD26128" w:rsidRPr="252A6FFB">
              <w:rPr>
                <w:rStyle w:val="None"/>
                <w:color w:val="434343"/>
              </w:rPr>
              <w:t>3K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1378A29" w14:textId="6301B3AD" w:rsidR="00F50E0E" w:rsidRDefault="49F3ADAF" w:rsidP="2C7840B6">
            <w:pPr>
              <w:pStyle w:val="Body"/>
              <w:spacing w:before="40" w:after="40"/>
              <w:rPr>
                <w:rStyle w:val="None"/>
                <w:color w:val="434343"/>
              </w:rPr>
            </w:pPr>
            <w:r w:rsidRPr="2C7840B6">
              <w:rPr>
                <w:rStyle w:val="None"/>
                <w:color w:val="434343"/>
              </w:rPr>
              <w:t>Procurement innovation team (auditing and reporting</w:t>
            </w:r>
            <w:r w:rsidR="57DD2380" w:rsidRPr="2C7840B6">
              <w:rPr>
                <w:rStyle w:val="None"/>
                <w:color w:val="434343"/>
              </w:rPr>
              <w:t>, process refinement, answers to sticky procurement questions from suppliers</w:t>
            </w:r>
            <w:r w:rsidRPr="2C7840B6">
              <w:rPr>
                <w:rStyle w:val="None"/>
                <w:color w:val="434343"/>
              </w:rPr>
              <w:t>)</w:t>
            </w:r>
          </w:p>
        </w:tc>
      </w:tr>
      <w:tr w:rsidR="00F50E0E" w14:paraId="10E43DA9" w14:textId="77777777" w:rsidTr="2C7840B6">
        <w:trPr>
          <w:trHeight w:val="590"/>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1377BE7" w14:textId="77777777" w:rsidR="00F50E0E" w:rsidRDefault="0075563E">
            <w:pPr>
              <w:pStyle w:val="Body"/>
              <w:spacing w:before="40" w:after="40"/>
            </w:pPr>
            <w:r>
              <w:rPr>
                <w:rStyle w:val="None"/>
                <w:color w:val="434343"/>
                <w:u w:color="434343"/>
              </w:rPr>
              <w:t>IITB: Technical team</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8991F90" w14:textId="5EC0B93D" w:rsidR="00F50E0E" w:rsidRDefault="00A0CE88" w:rsidP="252A6FFB">
            <w:pPr>
              <w:pStyle w:val="Body"/>
              <w:spacing w:before="40" w:after="40"/>
            </w:pPr>
            <w:r w:rsidRPr="252A6FFB">
              <w:rPr>
                <w:rStyle w:val="None"/>
                <w:color w:val="434343"/>
              </w:rPr>
              <w:t>4</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55CBE90" w14:textId="5ABBAEDF" w:rsidR="00F50E0E" w:rsidRDefault="44B43923" w:rsidP="252A6FFB">
            <w:pPr>
              <w:pStyle w:val="Body"/>
              <w:spacing w:before="40" w:after="40"/>
              <w:jc w:val="center"/>
              <w:rPr>
                <w:rStyle w:val="None"/>
                <w:color w:val="434343"/>
              </w:rPr>
            </w:pPr>
            <w:r w:rsidRPr="252A6FFB">
              <w:rPr>
                <w:rStyle w:val="None"/>
                <w:color w:val="434343"/>
              </w:rPr>
              <w:t>305</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2077FB0" w14:textId="23875142" w:rsidR="00F50E0E" w:rsidRDefault="0075563E" w:rsidP="2C7840B6">
            <w:pPr>
              <w:pStyle w:val="Body"/>
              <w:spacing w:before="40" w:after="40"/>
              <w:jc w:val="center"/>
            </w:pPr>
            <w:r w:rsidRPr="2C7840B6">
              <w:rPr>
                <w:rStyle w:val="None"/>
                <w:color w:val="434343"/>
              </w:rPr>
              <w:t>$</w:t>
            </w:r>
            <w:r w:rsidR="00942C4D" w:rsidRPr="2C7840B6">
              <w:rPr>
                <w:rStyle w:val="None"/>
                <w:color w:val="434343"/>
              </w:rPr>
              <w:t>147K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4BA79EC" w14:textId="77777777" w:rsidR="00F50E0E" w:rsidRDefault="0075563E">
            <w:pPr>
              <w:pStyle w:val="Body"/>
              <w:spacing w:before="40" w:after="40"/>
            </w:pPr>
            <w:r>
              <w:rPr>
                <w:rStyle w:val="None"/>
                <w:color w:val="434343"/>
                <w:u w:color="434343"/>
              </w:rPr>
              <w:t>Developers, open source experts</w:t>
            </w:r>
          </w:p>
        </w:tc>
      </w:tr>
      <w:tr w:rsidR="00F50E0E" w14:paraId="212FD5B1" w14:textId="77777777" w:rsidTr="2C7840B6">
        <w:trPr>
          <w:trHeight w:val="410"/>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F1E3797" w14:textId="2F3258CA" w:rsidR="00F50E0E" w:rsidRDefault="0075563E">
            <w:pPr>
              <w:pStyle w:val="Body"/>
              <w:spacing w:before="40" w:after="40"/>
            </w:pPr>
            <w:r w:rsidRPr="605938A9">
              <w:rPr>
                <w:rStyle w:val="None"/>
                <w:b/>
                <w:bCs/>
                <w:color w:val="434343"/>
              </w:rPr>
              <w:t>T</w:t>
            </w:r>
            <w:r w:rsidR="54AE317D" w:rsidRPr="605938A9">
              <w:rPr>
                <w:rStyle w:val="None"/>
                <w:b/>
                <w:bCs/>
                <w:color w:val="434343"/>
              </w:rPr>
              <w:t>otal</w:t>
            </w:r>
            <w:r w:rsidR="407B5985" w:rsidRPr="605938A9">
              <w:rPr>
                <w:rStyle w:val="None"/>
                <w:b/>
                <w:bCs/>
                <w:color w:val="434343"/>
              </w:rPr>
              <w:t xml:space="preserve"> Salary</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547625C" w14:textId="77777777" w:rsidR="00F50E0E" w:rsidRDefault="00F50E0E"/>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E9560B3" w14:textId="77777777" w:rsidR="00F50E0E" w:rsidRDefault="00F50E0E"/>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43ABA7D7" w14:textId="3DD334E2" w:rsidR="00F50E0E" w:rsidRDefault="0075563E" w:rsidP="2C7840B6">
            <w:pPr>
              <w:pStyle w:val="Body"/>
              <w:spacing w:before="40" w:after="40"/>
              <w:jc w:val="center"/>
            </w:pPr>
            <w:r w:rsidRPr="2C7840B6">
              <w:rPr>
                <w:rStyle w:val="None"/>
                <w:b/>
                <w:bCs/>
                <w:color w:val="434343"/>
              </w:rPr>
              <w:t>$</w:t>
            </w:r>
            <w:r w:rsidR="00942C4D" w:rsidRPr="2C7840B6">
              <w:rPr>
                <w:rStyle w:val="None"/>
                <w:b/>
                <w:bCs/>
                <w:color w:val="434343"/>
              </w:rPr>
              <w:t>150K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2B52C3D7" w14:textId="77777777" w:rsidR="00F50E0E" w:rsidRDefault="00F50E0E"/>
        </w:tc>
      </w:tr>
      <w:tr w:rsidR="605938A9" w14:paraId="06839FB8" w14:textId="77777777" w:rsidTr="2C7840B6">
        <w:trPr>
          <w:trHeight w:val="410"/>
        </w:trPr>
        <w:tc>
          <w:tcPr>
            <w:tcW w:w="957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80" w:type="dxa"/>
              <w:left w:w="80" w:type="dxa"/>
              <w:bottom w:w="80" w:type="dxa"/>
              <w:right w:w="80" w:type="dxa"/>
            </w:tcMar>
          </w:tcPr>
          <w:p w14:paraId="0EC21B3E" w14:textId="3B2BE6C3" w:rsidR="474F52AE" w:rsidRDefault="474F52AE" w:rsidP="605938A9">
            <w:pPr>
              <w:pStyle w:val="Body"/>
              <w:rPr>
                <w:rStyle w:val="None"/>
                <w:b/>
                <w:bCs/>
                <w:color w:val="434343"/>
              </w:rPr>
            </w:pPr>
            <w:r w:rsidRPr="605938A9">
              <w:rPr>
                <w:rStyle w:val="None"/>
                <w:b/>
                <w:bCs/>
                <w:color w:val="434343"/>
              </w:rPr>
              <w:t>Non-Salary</w:t>
            </w:r>
          </w:p>
        </w:tc>
      </w:tr>
      <w:tr w:rsidR="605938A9" w14:paraId="60272A8C" w14:textId="77777777" w:rsidTr="2C7840B6">
        <w:trPr>
          <w:trHeight w:val="410"/>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F451975" w14:textId="0206DE86" w:rsidR="474F52AE" w:rsidRDefault="474F52AE" w:rsidP="605938A9">
            <w:pPr>
              <w:pStyle w:val="Body"/>
              <w:rPr>
                <w:rStyle w:val="None"/>
                <w:rFonts w:eastAsia="Arial" w:cs="Arial"/>
                <w:color w:val="434343"/>
              </w:rPr>
            </w:pPr>
            <w:r w:rsidRPr="605938A9">
              <w:rPr>
                <w:rStyle w:val="None"/>
                <w:rFonts w:eastAsia="Arial" w:cs="Arial"/>
                <w:color w:val="434343"/>
              </w:rPr>
              <w:t>IITB: Technical team</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3A41E80E" w14:textId="24F2DDB7" w:rsidR="474F52AE" w:rsidRDefault="474F52AE" w:rsidP="605938A9">
            <w:pPr>
              <w:rPr>
                <w:rFonts w:ascii="Arial" w:eastAsia="Arial" w:hAnsi="Arial" w:cs="Arial"/>
              </w:rPr>
            </w:pPr>
            <w:r w:rsidRPr="605938A9">
              <w:rPr>
                <w:rFonts w:ascii="Arial" w:eastAsia="Arial" w:hAnsi="Arial" w:cs="Arial"/>
              </w:rPr>
              <w:t>N/A</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6D7468FA" w14:textId="3C773648" w:rsidR="474F52AE" w:rsidRDefault="474F52AE" w:rsidP="605938A9">
            <w:pPr>
              <w:rPr>
                <w:rFonts w:ascii="Arial" w:eastAsia="Arial" w:hAnsi="Arial" w:cs="Arial"/>
              </w:rPr>
            </w:pPr>
            <w:r w:rsidRPr="605938A9">
              <w:rPr>
                <w:rFonts w:ascii="Arial" w:eastAsia="Arial" w:hAnsi="Arial" w:cs="Arial"/>
              </w:rPr>
              <w:t>N/A</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3E114CB3" w14:textId="45F5348C" w:rsidR="474F52AE" w:rsidRDefault="474F52AE" w:rsidP="605938A9">
            <w:pPr>
              <w:pStyle w:val="Body"/>
              <w:jc w:val="center"/>
              <w:rPr>
                <w:rStyle w:val="None"/>
                <w:rFonts w:eastAsia="Arial" w:cs="Arial"/>
                <w:color w:val="434343"/>
              </w:rPr>
            </w:pPr>
            <w:r w:rsidRPr="605938A9">
              <w:rPr>
                <w:rStyle w:val="None"/>
                <w:rFonts w:eastAsia="Arial" w:cs="Arial"/>
                <w:color w:val="434343"/>
              </w:rPr>
              <w:t>$50K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0ED03057" w14:textId="2A7EE2ED" w:rsidR="0D648DAD" w:rsidRDefault="0D648DAD" w:rsidP="605938A9">
            <w:pPr>
              <w:rPr>
                <w:rFonts w:ascii="Arial" w:eastAsia="Arial" w:hAnsi="Arial" w:cs="Arial"/>
              </w:rPr>
            </w:pPr>
            <w:r w:rsidRPr="605938A9">
              <w:rPr>
                <w:rFonts w:ascii="Arial" w:eastAsia="Arial" w:hAnsi="Arial" w:cs="Arial"/>
              </w:rPr>
              <w:t>Seed funding for procurements</w:t>
            </w:r>
            <w:r w:rsidR="474F52AE" w:rsidRPr="605938A9">
              <w:rPr>
                <w:rFonts w:ascii="Arial" w:eastAsia="Arial" w:hAnsi="Arial" w:cs="Arial"/>
              </w:rPr>
              <w:t xml:space="preserve"> as well as</w:t>
            </w:r>
            <w:r w:rsidR="04AE520E" w:rsidRPr="605938A9">
              <w:rPr>
                <w:rFonts w:ascii="Arial" w:eastAsia="Arial" w:hAnsi="Arial" w:cs="Arial"/>
              </w:rPr>
              <w:t xml:space="preserve"> </w:t>
            </w:r>
            <w:r w:rsidR="474F52AE" w:rsidRPr="605938A9">
              <w:rPr>
                <w:rFonts w:ascii="Arial" w:eastAsia="Arial" w:hAnsi="Arial" w:cs="Arial"/>
              </w:rPr>
              <w:t>to enable cost management (while waiting for budget transfers from</w:t>
            </w:r>
            <w:r w:rsidR="1569612B" w:rsidRPr="605938A9">
              <w:rPr>
                <w:rFonts w:ascii="Arial" w:eastAsia="Arial" w:hAnsi="Arial" w:cs="Arial"/>
              </w:rPr>
              <w:t xml:space="preserve"> other teams</w:t>
            </w:r>
            <w:r w:rsidR="05E5FEC6" w:rsidRPr="605938A9">
              <w:rPr>
                <w:rFonts w:ascii="Arial" w:eastAsia="Arial" w:hAnsi="Arial" w:cs="Arial"/>
              </w:rPr>
              <w:t>)</w:t>
            </w:r>
          </w:p>
        </w:tc>
      </w:tr>
      <w:tr w:rsidR="605938A9" w14:paraId="6BD3E3EF" w14:textId="77777777" w:rsidTr="2C7840B6">
        <w:trPr>
          <w:trHeight w:val="410"/>
        </w:trPr>
        <w:tc>
          <w:tcPr>
            <w:tcW w:w="2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03AB518" w14:textId="6E2717C2" w:rsidR="474F52AE" w:rsidRDefault="474F52AE" w:rsidP="605938A9">
            <w:pPr>
              <w:pStyle w:val="Body"/>
              <w:rPr>
                <w:rStyle w:val="None"/>
                <w:b/>
                <w:bCs/>
                <w:color w:val="434343"/>
              </w:rPr>
            </w:pPr>
            <w:r w:rsidRPr="605938A9">
              <w:rPr>
                <w:rStyle w:val="None"/>
                <w:b/>
                <w:bCs/>
                <w:color w:val="434343"/>
              </w:rPr>
              <w:t>Total non-Salary</w:t>
            </w:r>
          </w:p>
        </w:tc>
        <w:tc>
          <w:tcPr>
            <w:tcW w:w="13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0FFF06F4" w14:textId="11114119" w:rsidR="474F52AE" w:rsidRDefault="474F52AE" w:rsidP="605938A9">
            <w:pPr>
              <w:rPr>
                <w:rFonts w:ascii="Arial" w:eastAsia="Arial" w:hAnsi="Arial" w:cs="Arial"/>
                <w:b/>
                <w:bCs/>
              </w:rPr>
            </w:pPr>
            <w:r w:rsidRPr="605938A9">
              <w:rPr>
                <w:rFonts w:ascii="Arial" w:eastAsia="Arial" w:hAnsi="Arial" w:cs="Arial"/>
                <w:b/>
                <w:bCs/>
              </w:rPr>
              <w:t>N/A</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1FE9D59C" w14:textId="107B3CFB" w:rsidR="474F52AE" w:rsidRDefault="474F52AE" w:rsidP="605938A9">
            <w:pPr>
              <w:rPr>
                <w:rFonts w:ascii="Arial" w:eastAsia="Arial" w:hAnsi="Arial" w:cs="Arial"/>
                <w:b/>
                <w:bCs/>
              </w:rPr>
            </w:pPr>
            <w:r w:rsidRPr="605938A9">
              <w:rPr>
                <w:rFonts w:ascii="Arial" w:eastAsia="Arial" w:hAnsi="Arial" w:cs="Arial"/>
                <w:b/>
                <w:bCs/>
              </w:rPr>
              <w:t>N/A</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55BF17C" w14:textId="7B2556D5" w:rsidR="474F52AE" w:rsidRDefault="474F52AE" w:rsidP="605938A9">
            <w:pPr>
              <w:pStyle w:val="Body"/>
              <w:jc w:val="center"/>
              <w:rPr>
                <w:rStyle w:val="None"/>
                <w:rFonts w:eastAsia="Arial" w:cs="Arial"/>
                <w:b/>
                <w:bCs/>
                <w:color w:val="434343"/>
              </w:rPr>
            </w:pPr>
            <w:r w:rsidRPr="605938A9">
              <w:rPr>
                <w:rStyle w:val="None"/>
                <w:rFonts w:eastAsia="Arial" w:cs="Arial"/>
                <w:b/>
                <w:bCs/>
                <w:color w:val="434343"/>
              </w:rPr>
              <w:t>$50K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32D20B63" w14:textId="6DCF0640" w:rsidR="605938A9" w:rsidRDefault="605938A9" w:rsidP="605938A9"/>
        </w:tc>
      </w:tr>
      <w:tr w:rsidR="605938A9" w14:paraId="7701ED65" w14:textId="77777777" w:rsidTr="2C7840B6">
        <w:trPr>
          <w:trHeight w:val="410"/>
        </w:trPr>
        <w:tc>
          <w:tcPr>
            <w:tcW w:w="510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3EB456E0" w14:textId="0C86FBB7" w:rsidR="415EB552" w:rsidRDefault="415EB552" w:rsidP="605938A9">
            <w:pPr>
              <w:pStyle w:val="Body"/>
              <w:rPr>
                <w:rStyle w:val="None"/>
                <w:b/>
                <w:bCs/>
                <w:color w:val="434343"/>
              </w:rPr>
            </w:pPr>
            <w:r w:rsidRPr="605938A9">
              <w:rPr>
                <w:rStyle w:val="None"/>
                <w:b/>
                <w:bCs/>
                <w:color w:val="434343"/>
              </w:rPr>
              <w:t>TOTAL COST OF OPERATION (1 YEAR PILOT)</w:t>
            </w:r>
          </w:p>
        </w:tc>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5F1F3AD9" w14:textId="59CF4527" w:rsidR="415EB552" w:rsidRDefault="764E0A4E" w:rsidP="2C7840B6">
            <w:pPr>
              <w:pStyle w:val="Body"/>
              <w:jc w:val="center"/>
              <w:rPr>
                <w:rStyle w:val="None"/>
                <w:b/>
                <w:bCs/>
                <w:color w:val="434343"/>
              </w:rPr>
            </w:pPr>
            <w:r w:rsidRPr="2C7840B6">
              <w:rPr>
                <w:rStyle w:val="None"/>
                <w:b/>
                <w:bCs/>
                <w:color w:val="434343"/>
              </w:rPr>
              <w:t>$</w:t>
            </w:r>
            <w:r w:rsidR="00942C4D" w:rsidRPr="2C7840B6">
              <w:rPr>
                <w:rStyle w:val="None"/>
                <w:b/>
                <w:bCs/>
                <w:color w:val="434343"/>
              </w:rPr>
              <w:t>200K</w:t>
            </w:r>
          </w:p>
        </w:tc>
        <w:tc>
          <w:tcPr>
            <w:tcW w:w="28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80" w:type="dxa"/>
              <w:left w:w="80" w:type="dxa"/>
              <w:bottom w:w="80" w:type="dxa"/>
              <w:right w:w="80" w:type="dxa"/>
            </w:tcMar>
          </w:tcPr>
          <w:p w14:paraId="79C1B688" w14:textId="4EB86C52" w:rsidR="605938A9" w:rsidRDefault="605938A9" w:rsidP="605938A9"/>
        </w:tc>
      </w:tr>
    </w:tbl>
    <w:p w14:paraId="4F2A0AE8" w14:textId="5510F5DB" w:rsidR="00F50E0E" w:rsidRDefault="31A1825E" w:rsidP="605938A9">
      <w:pPr>
        <w:pStyle w:val="Body"/>
        <w:widowControl w:val="0"/>
        <w:shd w:val="clear" w:color="auto" w:fill="FFFFFF" w:themeFill="background1"/>
        <w:spacing w:line="338" w:lineRule="auto"/>
        <w:rPr>
          <w:rStyle w:val="None"/>
          <w:i/>
          <w:iCs/>
          <w:color w:val="434343"/>
        </w:rPr>
      </w:pPr>
      <w:r w:rsidRPr="605938A9">
        <w:rPr>
          <w:rStyle w:val="None"/>
          <w:i/>
          <w:iCs/>
          <w:color w:val="434343"/>
        </w:rPr>
        <w:t xml:space="preserve">* </w:t>
      </w:r>
      <w:r w:rsidR="1701C00A" w:rsidRPr="605938A9">
        <w:rPr>
          <w:rStyle w:val="None"/>
          <w:i/>
          <w:iCs/>
          <w:color w:val="434343"/>
        </w:rPr>
        <w:t xml:space="preserve">For salary costs, </w:t>
      </w:r>
      <w:r w:rsidRPr="605938A9">
        <w:rPr>
          <w:rStyle w:val="None"/>
          <w:i/>
          <w:iCs/>
          <w:color w:val="434343"/>
        </w:rPr>
        <w:t xml:space="preserve">EBP and non-salary costs related to salary </w:t>
      </w:r>
      <w:r w:rsidR="2513A9DE" w:rsidRPr="605938A9">
        <w:rPr>
          <w:rStyle w:val="None"/>
          <w:i/>
          <w:iCs/>
          <w:color w:val="434343"/>
        </w:rPr>
        <w:t xml:space="preserve">are </w:t>
      </w:r>
      <w:r w:rsidRPr="605938A9">
        <w:rPr>
          <w:rStyle w:val="None"/>
          <w:i/>
          <w:iCs/>
          <w:color w:val="434343"/>
        </w:rPr>
        <w:t>not included</w:t>
      </w:r>
    </w:p>
    <w:p w14:paraId="43259ED3" w14:textId="3577B1BB" w:rsidR="00F50E0E" w:rsidRDefault="00F50E0E" w:rsidP="252A6FFB">
      <w:pPr>
        <w:pStyle w:val="Body"/>
        <w:widowControl w:val="0"/>
        <w:shd w:val="clear" w:color="auto" w:fill="FFFFFF" w:themeFill="background1"/>
        <w:spacing w:line="240" w:lineRule="auto"/>
        <w:rPr>
          <w:rStyle w:val="None"/>
          <w:color w:val="434343"/>
          <w:sz w:val="32"/>
          <w:szCs w:val="32"/>
        </w:rPr>
      </w:pPr>
    </w:p>
    <w:p w14:paraId="154ACEFC" w14:textId="00C30DB9" w:rsidR="00F50E0E" w:rsidRDefault="7B0A47E7" w:rsidP="1FF6F701">
      <w:pPr>
        <w:pStyle w:val="Body"/>
        <w:shd w:val="clear" w:color="auto" w:fill="FFFFFF" w:themeFill="background1"/>
        <w:spacing w:line="338" w:lineRule="auto"/>
        <w:rPr>
          <w:rStyle w:val="None"/>
          <w:color w:val="434343"/>
        </w:rPr>
      </w:pPr>
      <w:r w:rsidRPr="1FF6F701">
        <w:rPr>
          <w:rStyle w:val="None"/>
          <w:color w:val="434343"/>
        </w:rPr>
        <w:t>Further details of the activities and roles and responsibilities can be found in the Stakeholder section.</w:t>
      </w:r>
    </w:p>
    <w:p w14:paraId="71F35437" w14:textId="77777777" w:rsidR="00F50E0E" w:rsidRDefault="0075563E">
      <w:pPr>
        <w:pStyle w:val="Body"/>
        <w:shd w:val="clear" w:color="auto" w:fill="FFFFFF"/>
      </w:pPr>
      <w:r>
        <w:rPr>
          <w:rStyle w:val="None"/>
        </w:rPr>
        <w:t xml:space="preserve"> </w:t>
      </w:r>
    </w:p>
    <w:p w14:paraId="1EF2A470" w14:textId="6C4AFB58" w:rsidR="00F50E0E" w:rsidRPr="00880B7E" w:rsidRDefault="0075563E" w:rsidP="00880B7E">
      <w:pPr>
        <w:pStyle w:val="Heading2"/>
        <w:rPr>
          <w:rStyle w:val="None"/>
        </w:rPr>
      </w:pPr>
      <w:bookmarkStart w:id="22" w:name="_hcaewqz65pzz"/>
      <w:bookmarkStart w:id="23" w:name="_Toc57803870"/>
      <w:bookmarkEnd w:id="22"/>
      <w:r w:rsidRPr="00880B7E">
        <w:rPr>
          <w:rStyle w:val="None"/>
        </w:rPr>
        <w:t>2.</w:t>
      </w:r>
      <w:r w:rsidR="7A635700" w:rsidRPr="00880B7E">
        <w:rPr>
          <w:rStyle w:val="None"/>
        </w:rPr>
        <w:t>3</w:t>
      </w:r>
      <w:r w:rsidRPr="00880B7E">
        <w:rPr>
          <w:rStyle w:val="None"/>
        </w:rPr>
        <w:t xml:space="preserve"> Potential Source(s) of Funds</w:t>
      </w:r>
      <w:bookmarkEnd w:id="23"/>
      <w:r w:rsidRPr="00880B7E">
        <w:rPr>
          <w:rStyle w:val="None"/>
        </w:rPr>
        <w:t xml:space="preserve"> </w:t>
      </w:r>
    </w:p>
    <w:p w14:paraId="13994074" w14:textId="77777777" w:rsidR="00880B7E" w:rsidRPr="00880B7E" w:rsidRDefault="00880B7E" w:rsidP="00880B7E"/>
    <w:p w14:paraId="5AF27762" w14:textId="3ACF18D2" w:rsidR="00F50E0E" w:rsidRDefault="6F15290D" w:rsidP="2527FA20">
      <w:pPr>
        <w:pStyle w:val="Body"/>
        <w:shd w:val="clear" w:color="auto" w:fill="FFFFFF" w:themeFill="background1"/>
        <w:rPr>
          <w:rStyle w:val="None"/>
          <w:color w:val="434343"/>
        </w:rPr>
      </w:pPr>
      <w:r w:rsidRPr="605938A9">
        <w:rPr>
          <w:rStyle w:val="None"/>
          <w:color w:val="434343"/>
        </w:rPr>
        <w:t>IITB-SABR and CFOB will leverage their existing</w:t>
      </w:r>
      <w:r w:rsidR="49F3ADAF" w:rsidRPr="605938A9">
        <w:rPr>
          <w:rStyle w:val="None"/>
          <w:color w:val="434343"/>
        </w:rPr>
        <w:t xml:space="preserve"> employees </w:t>
      </w:r>
      <w:r w:rsidR="7BCCEC5D" w:rsidRPr="605938A9">
        <w:rPr>
          <w:rStyle w:val="None"/>
          <w:color w:val="434343"/>
        </w:rPr>
        <w:t>to run the pilot</w:t>
      </w:r>
      <w:r w:rsidR="49F3ADAF" w:rsidRPr="605938A9">
        <w:rPr>
          <w:rStyle w:val="None"/>
          <w:color w:val="434343"/>
        </w:rPr>
        <w:t xml:space="preserve">. </w:t>
      </w:r>
    </w:p>
    <w:p w14:paraId="21E73D89" w14:textId="1679BE50" w:rsidR="1BA659C6" w:rsidRDefault="1BA659C6" w:rsidP="605938A9">
      <w:pPr>
        <w:pStyle w:val="Body"/>
      </w:pPr>
      <w:r w:rsidRPr="605938A9">
        <w:rPr>
          <w:rStyle w:val="None"/>
          <w:color w:val="434343"/>
        </w:rPr>
        <w:t>The $50K will be sourced through the P0 Business Case exercise however, it is not a mandatory expense to ensure the success of the Micro-Procurement pilot.</w:t>
      </w:r>
    </w:p>
    <w:p w14:paraId="24B03FED" w14:textId="77777777" w:rsidR="00F50E0E" w:rsidRDefault="00F50E0E">
      <w:pPr>
        <w:pStyle w:val="Body"/>
        <w:shd w:val="clear" w:color="auto" w:fill="FFFFFF"/>
        <w:spacing w:line="338" w:lineRule="auto"/>
        <w:rPr>
          <w:rStyle w:val="None"/>
          <w:color w:val="434343"/>
          <w:u w:color="434343"/>
        </w:rPr>
      </w:pPr>
    </w:p>
    <w:p w14:paraId="153062FC" w14:textId="24126402" w:rsidR="00F50E0E" w:rsidRPr="00880B7E" w:rsidRDefault="0075563E" w:rsidP="00880B7E">
      <w:pPr>
        <w:pStyle w:val="Heading2"/>
        <w:rPr>
          <w:rStyle w:val="None"/>
        </w:rPr>
      </w:pPr>
      <w:bookmarkStart w:id="24" w:name="_ikktgrjty4a6"/>
      <w:bookmarkStart w:id="25" w:name="_Toc57803871"/>
      <w:bookmarkEnd w:id="24"/>
      <w:r w:rsidRPr="00880B7E">
        <w:rPr>
          <w:rStyle w:val="None"/>
        </w:rPr>
        <w:t>2.</w:t>
      </w:r>
      <w:r w:rsidR="4DE593E3" w:rsidRPr="00880B7E">
        <w:rPr>
          <w:rStyle w:val="None"/>
        </w:rPr>
        <w:t>4</w:t>
      </w:r>
      <w:r w:rsidRPr="00880B7E">
        <w:rPr>
          <w:rStyle w:val="None"/>
        </w:rPr>
        <w:t xml:space="preserve"> ROM duration Range</w:t>
      </w:r>
      <w:bookmarkEnd w:id="25"/>
      <w:r w:rsidRPr="00880B7E">
        <w:rPr>
          <w:rStyle w:val="None"/>
        </w:rPr>
        <w:t xml:space="preserve"> </w:t>
      </w:r>
    </w:p>
    <w:p w14:paraId="7093576C" w14:textId="77777777" w:rsidR="00880B7E" w:rsidRPr="00880B7E" w:rsidRDefault="00880B7E" w:rsidP="00880B7E">
      <w:pPr>
        <w:rPr>
          <w:lang w:val="en-US"/>
        </w:rPr>
      </w:pPr>
    </w:p>
    <w:p w14:paraId="7C522B65" w14:textId="5F41F315" w:rsidR="00F50E0E" w:rsidRDefault="47AC1F67" w:rsidP="6DEDE85B">
      <w:pPr>
        <w:pStyle w:val="Body"/>
        <w:rPr>
          <w:rStyle w:val="None"/>
          <w:color w:val="434343"/>
        </w:rPr>
      </w:pPr>
      <w:r w:rsidRPr="6DEDE85B">
        <w:rPr>
          <w:rStyle w:val="None"/>
          <w:color w:val="434343"/>
        </w:rPr>
        <w:t>An estimated timeline for the planning and development phase as well as the one year the pilot is operational</w:t>
      </w:r>
      <w:r w:rsidR="0F81E489" w:rsidRPr="6DEDE85B">
        <w:rPr>
          <w:rStyle w:val="None"/>
          <w:color w:val="434343"/>
        </w:rPr>
        <w:t xml:space="preserve"> is as follows:</w:t>
      </w:r>
    </w:p>
    <w:p w14:paraId="4BA17053" w14:textId="034B0945" w:rsidR="6DEDE85B" w:rsidRDefault="6DEDE85B" w:rsidP="6DEDE85B">
      <w:pPr>
        <w:pStyle w:val="Body"/>
        <w:rPr>
          <w:rStyle w:val="None"/>
          <w:color w:val="434343"/>
        </w:rPr>
      </w:pPr>
    </w:p>
    <w:tbl>
      <w:tblPr>
        <w:tblStyle w:val="TableGrid"/>
        <w:tblW w:w="0" w:type="auto"/>
        <w:tblLayout w:type="fixed"/>
        <w:tblLook w:val="06A0" w:firstRow="1" w:lastRow="0" w:firstColumn="1" w:lastColumn="0" w:noHBand="1" w:noVBand="1"/>
      </w:tblPr>
      <w:tblGrid>
        <w:gridCol w:w="1560"/>
        <w:gridCol w:w="1560"/>
        <w:gridCol w:w="1560"/>
        <w:gridCol w:w="1440"/>
        <w:gridCol w:w="1455"/>
        <w:gridCol w:w="1785"/>
      </w:tblGrid>
      <w:tr w:rsidR="6DEDE85B" w14:paraId="2328690E" w14:textId="77777777" w:rsidTr="1FF6F701">
        <w:tc>
          <w:tcPr>
            <w:tcW w:w="3120" w:type="dxa"/>
            <w:gridSpan w:val="2"/>
            <w:shd w:val="clear" w:color="auto" w:fill="95B3D7" w:themeFill="accent1" w:themeFillTint="99"/>
          </w:tcPr>
          <w:p w14:paraId="265C3BE7" w14:textId="21D01924" w:rsidR="747A5D8D" w:rsidRDefault="1229ECEF" w:rsidP="6DEDE85B">
            <w:pPr>
              <w:pStyle w:val="Body"/>
              <w:rPr>
                <w:rStyle w:val="None"/>
                <w:color w:val="434343"/>
              </w:rPr>
            </w:pPr>
            <w:r w:rsidRPr="73C0F3DF">
              <w:rPr>
                <w:rStyle w:val="None"/>
                <w:color w:val="434343"/>
              </w:rPr>
              <w:t xml:space="preserve">Planning and </w:t>
            </w:r>
            <w:r w:rsidR="6605A70B" w:rsidRPr="73C0F3DF">
              <w:rPr>
                <w:rStyle w:val="None"/>
                <w:color w:val="434343"/>
              </w:rPr>
              <w:t>Technology Delivery</w:t>
            </w:r>
          </w:p>
        </w:tc>
        <w:tc>
          <w:tcPr>
            <w:tcW w:w="6240" w:type="dxa"/>
            <w:gridSpan w:val="4"/>
            <w:shd w:val="clear" w:color="auto" w:fill="D6E3BC" w:themeFill="accent3" w:themeFillTint="66"/>
          </w:tcPr>
          <w:p w14:paraId="44B31BD1" w14:textId="7959A495" w:rsidR="747A5D8D" w:rsidRDefault="747A5D8D" w:rsidP="6DEDE85B">
            <w:pPr>
              <w:pStyle w:val="Body"/>
              <w:rPr>
                <w:rStyle w:val="None"/>
                <w:color w:val="434343"/>
              </w:rPr>
            </w:pPr>
            <w:r w:rsidRPr="6DEDE85B">
              <w:rPr>
                <w:rStyle w:val="None"/>
                <w:color w:val="434343"/>
              </w:rPr>
              <w:t>Pilot launch</w:t>
            </w:r>
            <w:r w:rsidR="475FB27E" w:rsidRPr="6DEDE85B">
              <w:rPr>
                <w:rStyle w:val="None"/>
                <w:color w:val="434343"/>
              </w:rPr>
              <w:t xml:space="preserve">                                                      Pilot Complete </w:t>
            </w:r>
          </w:p>
          <w:p w14:paraId="382C0395" w14:textId="1C1E6E78" w:rsidR="6DEDE85B" w:rsidRDefault="6DEDE85B" w:rsidP="6DEDE85B">
            <w:pPr>
              <w:pStyle w:val="Body"/>
              <w:rPr>
                <w:rStyle w:val="None"/>
                <w:color w:val="434343"/>
              </w:rPr>
            </w:pPr>
          </w:p>
        </w:tc>
      </w:tr>
      <w:tr w:rsidR="6DEDE85B" w14:paraId="1702A54A" w14:textId="77777777" w:rsidTr="1FF6F701">
        <w:tc>
          <w:tcPr>
            <w:tcW w:w="1560" w:type="dxa"/>
          </w:tcPr>
          <w:p w14:paraId="20C7C68F" w14:textId="46ABF540" w:rsidR="747A5D8D" w:rsidRDefault="747A5D8D" w:rsidP="6DEDE85B">
            <w:pPr>
              <w:pStyle w:val="Body"/>
              <w:jc w:val="center"/>
              <w:rPr>
                <w:rStyle w:val="None"/>
                <w:color w:val="434343"/>
              </w:rPr>
            </w:pPr>
            <w:r w:rsidRPr="6DEDE85B">
              <w:rPr>
                <w:rStyle w:val="None"/>
                <w:color w:val="434343"/>
              </w:rPr>
              <w:t>Q3</w:t>
            </w:r>
          </w:p>
        </w:tc>
        <w:tc>
          <w:tcPr>
            <w:tcW w:w="1560" w:type="dxa"/>
          </w:tcPr>
          <w:p w14:paraId="69C84FE2" w14:textId="5F7968D6" w:rsidR="747A5D8D" w:rsidRDefault="747A5D8D" w:rsidP="6DEDE85B">
            <w:pPr>
              <w:pStyle w:val="Body"/>
              <w:jc w:val="center"/>
              <w:rPr>
                <w:rStyle w:val="None"/>
                <w:color w:val="434343"/>
              </w:rPr>
            </w:pPr>
            <w:r w:rsidRPr="6DEDE85B">
              <w:rPr>
                <w:rStyle w:val="None"/>
                <w:color w:val="434343"/>
              </w:rPr>
              <w:t>Q4</w:t>
            </w:r>
          </w:p>
        </w:tc>
        <w:tc>
          <w:tcPr>
            <w:tcW w:w="1560" w:type="dxa"/>
          </w:tcPr>
          <w:p w14:paraId="7C297F6A" w14:textId="2EBCC575" w:rsidR="747A5D8D" w:rsidRDefault="747A5D8D" w:rsidP="6DEDE85B">
            <w:pPr>
              <w:pStyle w:val="Body"/>
              <w:jc w:val="center"/>
              <w:rPr>
                <w:rStyle w:val="None"/>
                <w:color w:val="434343"/>
              </w:rPr>
            </w:pPr>
            <w:r w:rsidRPr="6DEDE85B">
              <w:rPr>
                <w:rStyle w:val="None"/>
                <w:color w:val="434343"/>
              </w:rPr>
              <w:t>Q1</w:t>
            </w:r>
          </w:p>
        </w:tc>
        <w:tc>
          <w:tcPr>
            <w:tcW w:w="1440" w:type="dxa"/>
          </w:tcPr>
          <w:p w14:paraId="2C895873" w14:textId="230F74E4" w:rsidR="747A5D8D" w:rsidRDefault="747A5D8D" w:rsidP="6DEDE85B">
            <w:pPr>
              <w:pStyle w:val="Body"/>
              <w:jc w:val="center"/>
              <w:rPr>
                <w:rStyle w:val="None"/>
                <w:color w:val="434343"/>
              </w:rPr>
            </w:pPr>
            <w:r w:rsidRPr="6DEDE85B">
              <w:rPr>
                <w:rStyle w:val="None"/>
                <w:color w:val="434343"/>
              </w:rPr>
              <w:t>Q2</w:t>
            </w:r>
          </w:p>
        </w:tc>
        <w:tc>
          <w:tcPr>
            <w:tcW w:w="1455" w:type="dxa"/>
          </w:tcPr>
          <w:p w14:paraId="46BB642C" w14:textId="171DDB05" w:rsidR="747A5D8D" w:rsidRDefault="747A5D8D" w:rsidP="6DEDE85B">
            <w:pPr>
              <w:pStyle w:val="Body"/>
              <w:jc w:val="center"/>
              <w:rPr>
                <w:rStyle w:val="None"/>
                <w:color w:val="434343"/>
              </w:rPr>
            </w:pPr>
            <w:r w:rsidRPr="6DEDE85B">
              <w:rPr>
                <w:rStyle w:val="None"/>
                <w:color w:val="434343"/>
              </w:rPr>
              <w:t>Q3</w:t>
            </w:r>
          </w:p>
        </w:tc>
        <w:tc>
          <w:tcPr>
            <w:tcW w:w="1785" w:type="dxa"/>
          </w:tcPr>
          <w:p w14:paraId="773AF93A" w14:textId="412F8E27" w:rsidR="747A5D8D" w:rsidRDefault="747A5D8D" w:rsidP="6DEDE85B">
            <w:pPr>
              <w:pStyle w:val="Body"/>
              <w:jc w:val="center"/>
              <w:rPr>
                <w:rStyle w:val="None"/>
                <w:color w:val="434343"/>
              </w:rPr>
            </w:pPr>
            <w:r w:rsidRPr="6DEDE85B">
              <w:rPr>
                <w:rStyle w:val="None"/>
                <w:color w:val="434343"/>
              </w:rPr>
              <w:t>Q4</w:t>
            </w:r>
          </w:p>
        </w:tc>
      </w:tr>
      <w:tr w:rsidR="6DEDE85B" w14:paraId="421585EC" w14:textId="77777777" w:rsidTr="1FF6F701">
        <w:tc>
          <w:tcPr>
            <w:tcW w:w="3120" w:type="dxa"/>
            <w:gridSpan w:val="2"/>
          </w:tcPr>
          <w:p w14:paraId="23317326" w14:textId="112FE1A8" w:rsidR="747A5D8D" w:rsidRDefault="1229ECEF" w:rsidP="6DEDE85B">
            <w:pPr>
              <w:pStyle w:val="Body"/>
              <w:jc w:val="center"/>
              <w:rPr>
                <w:rStyle w:val="None"/>
                <w:b/>
                <w:bCs/>
                <w:color w:val="434343"/>
              </w:rPr>
            </w:pPr>
            <w:r w:rsidRPr="73C0F3DF">
              <w:rPr>
                <w:rStyle w:val="None"/>
                <w:b/>
                <w:bCs/>
                <w:color w:val="434343"/>
              </w:rPr>
              <w:t>2020-21</w:t>
            </w:r>
          </w:p>
        </w:tc>
        <w:tc>
          <w:tcPr>
            <w:tcW w:w="6240" w:type="dxa"/>
            <w:gridSpan w:val="4"/>
          </w:tcPr>
          <w:p w14:paraId="3ED24BFC" w14:textId="6092BA4C" w:rsidR="747A5D8D" w:rsidRDefault="1229ECEF" w:rsidP="6DEDE85B">
            <w:pPr>
              <w:pStyle w:val="Body"/>
              <w:jc w:val="center"/>
              <w:rPr>
                <w:rStyle w:val="None"/>
                <w:b/>
                <w:bCs/>
                <w:color w:val="434343"/>
              </w:rPr>
            </w:pPr>
            <w:r w:rsidRPr="73C0F3DF">
              <w:rPr>
                <w:rStyle w:val="None"/>
                <w:b/>
                <w:bCs/>
                <w:color w:val="434343"/>
              </w:rPr>
              <w:t>2021-22</w:t>
            </w:r>
          </w:p>
        </w:tc>
      </w:tr>
    </w:tbl>
    <w:p w14:paraId="75529CB1" w14:textId="75282D67" w:rsidR="0B901387" w:rsidRPr="00AB2736" w:rsidRDefault="0075563E" w:rsidP="00AB2736">
      <w:pPr>
        <w:pStyle w:val="Heading1"/>
        <w:rPr>
          <w:rStyle w:val="None"/>
        </w:rPr>
      </w:pPr>
      <w:r w:rsidRPr="00AB2736">
        <w:rPr>
          <w:rStyle w:val="None"/>
        </w:rPr>
        <w:t xml:space="preserve"> </w:t>
      </w:r>
      <w:bookmarkStart w:id="26" w:name="_Toc57803872"/>
      <w:r w:rsidR="0B901387" w:rsidRPr="00AB2736">
        <w:rPr>
          <w:rStyle w:val="None"/>
        </w:rPr>
        <w:t>3.0 Stakeholders</w:t>
      </w:r>
      <w:bookmarkEnd w:id="26"/>
    </w:p>
    <w:p w14:paraId="39266333" w14:textId="09DB51F4" w:rsidR="73C0F3DF" w:rsidRDefault="73C0F3DF" w:rsidP="73C0F3DF">
      <w:pPr>
        <w:pStyle w:val="Body"/>
        <w:rPr>
          <w:rFonts w:eastAsia="Arial" w:cs="Arial"/>
        </w:rPr>
      </w:pPr>
    </w:p>
    <w:p w14:paraId="5CBA6A13" w14:textId="740094F9" w:rsidR="6C5EAB09" w:rsidRDefault="6C5EAB09" w:rsidP="73C0F3DF">
      <w:pPr>
        <w:rPr>
          <w:rFonts w:ascii="Arial" w:eastAsia="Arial" w:hAnsi="Arial" w:cs="Arial"/>
        </w:rPr>
      </w:pPr>
      <w:r w:rsidRPr="73C0F3DF">
        <w:rPr>
          <w:rFonts w:ascii="Arial" w:eastAsia="Arial" w:hAnsi="Arial" w:cs="Arial"/>
        </w:rPr>
        <w:t xml:space="preserve">Stakeholders will be involved in both </w:t>
      </w:r>
      <w:r w:rsidR="344DC4E0" w:rsidRPr="73C0F3DF">
        <w:rPr>
          <w:rFonts w:ascii="Arial" w:eastAsia="Arial" w:hAnsi="Arial" w:cs="Arial"/>
        </w:rPr>
        <w:t xml:space="preserve">Phase 1: </w:t>
      </w:r>
      <w:r w:rsidRPr="73C0F3DF">
        <w:rPr>
          <w:rFonts w:ascii="Arial" w:eastAsia="Arial" w:hAnsi="Arial" w:cs="Arial"/>
        </w:rPr>
        <w:t>planning</w:t>
      </w:r>
      <w:r w:rsidR="0311ABBA" w:rsidRPr="73C0F3DF">
        <w:rPr>
          <w:rFonts w:ascii="Arial" w:eastAsia="Arial" w:hAnsi="Arial" w:cs="Arial"/>
        </w:rPr>
        <w:t xml:space="preserve"> and technology delivery as well as </w:t>
      </w:r>
      <w:r w:rsidR="517D0181" w:rsidRPr="73C0F3DF">
        <w:rPr>
          <w:rFonts w:ascii="Arial" w:eastAsia="Arial" w:hAnsi="Arial" w:cs="Arial"/>
        </w:rPr>
        <w:t xml:space="preserve">Phase 2: </w:t>
      </w:r>
      <w:r w:rsidR="0311ABBA" w:rsidRPr="73C0F3DF">
        <w:rPr>
          <w:rFonts w:ascii="Arial" w:eastAsia="Arial" w:hAnsi="Arial" w:cs="Arial"/>
        </w:rPr>
        <w:t xml:space="preserve">pilot </w:t>
      </w:r>
      <w:r w:rsidR="7587073B" w:rsidRPr="73C0F3DF">
        <w:rPr>
          <w:rFonts w:ascii="Arial" w:eastAsia="Arial" w:hAnsi="Arial" w:cs="Arial"/>
        </w:rPr>
        <w:t>operations</w:t>
      </w:r>
      <w:r w:rsidR="0311ABBA" w:rsidRPr="73C0F3DF">
        <w:rPr>
          <w:rFonts w:ascii="Arial" w:eastAsia="Arial" w:hAnsi="Arial" w:cs="Arial"/>
        </w:rPr>
        <w:t>.  The roles and involvement of stakeholders is outlined below.</w:t>
      </w:r>
    </w:p>
    <w:p w14:paraId="6477DF9C" w14:textId="22251E45" w:rsidR="0B901387" w:rsidRPr="00880B7E" w:rsidRDefault="0B901387" w:rsidP="73C0F3DF">
      <w:pPr>
        <w:rPr>
          <w:rFonts w:ascii="Arial" w:eastAsia="Arial" w:hAnsi="Arial" w:cs="Arial"/>
          <w:b/>
        </w:rPr>
      </w:pPr>
      <w:r w:rsidRPr="00880B7E">
        <w:rPr>
          <w:rFonts w:ascii="Arial" w:eastAsia="Arial" w:hAnsi="Arial" w:cs="Arial"/>
          <w:b/>
        </w:rPr>
        <w:t>Legend:</w:t>
      </w:r>
    </w:p>
    <w:p w14:paraId="358C9CAC" w14:textId="4B448A2A" w:rsidR="0B901387" w:rsidRDefault="0B901387" w:rsidP="73C0F3DF">
      <w:pPr>
        <w:rPr>
          <w:rFonts w:ascii="Arial" w:eastAsia="Arial" w:hAnsi="Arial" w:cs="Arial"/>
        </w:rPr>
      </w:pPr>
      <w:r w:rsidRPr="73C0F3DF">
        <w:rPr>
          <w:rFonts w:ascii="Arial" w:eastAsia="Arial" w:hAnsi="Arial" w:cs="Arial"/>
        </w:rPr>
        <w:t xml:space="preserve">R: </w:t>
      </w:r>
      <w:r w:rsidR="635E298E" w:rsidRPr="73C0F3DF">
        <w:rPr>
          <w:rFonts w:ascii="Arial" w:eastAsia="Arial" w:hAnsi="Arial" w:cs="Arial"/>
        </w:rPr>
        <w:t>R</w:t>
      </w:r>
      <w:r w:rsidRPr="73C0F3DF">
        <w:rPr>
          <w:rFonts w:ascii="Arial" w:eastAsia="Arial" w:hAnsi="Arial" w:cs="Arial"/>
        </w:rPr>
        <w:t>esponsible</w:t>
      </w:r>
    </w:p>
    <w:p w14:paraId="55BD4D29" w14:textId="136C8289" w:rsidR="0B901387" w:rsidRDefault="0B901387" w:rsidP="73C0F3DF">
      <w:pPr>
        <w:rPr>
          <w:rFonts w:ascii="Arial" w:eastAsia="Arial" w:hAnsi="Arial" w:cs="Arial"/>
        </w:rPr>
      </w:pPr>
      <w:r w:rsidRPr="73C0F3DF">
        <w:rPr>
          <w:rFonts w:ascii="Arial" w:eastAsia="Arial" w:hAnsi="Arial" w:cs="Arial"/>
        </w:rPr>
        <w:t xml:space="preserve">A: </w:t>
      </w:r>
      <w:r w:rsidR="4D40DEE8" w:rsidRPr="73C0F3DF">
        <w:rPr>
          <w:rFonts w:ascii="Arial" w:eastAsia="Arial" w:hAnsi="Arial" w:cs="Arial"/>
        </w:rPr>
        <w:t>A</w:t>
      </w:r>
      <w:r w:rsidRPr="73C0F3DF">
        <w:rPr>
          <w:rFonts w:ascii="Arial" w:eastAsia="Arial" w:hAnsi="Arial" w:cs="Arial"/>
        </w:rPr>
        <w:t>ccountable</w:t>
      </w:r>
    </w:p>
    <w:p w14:paraId="1F44005A" w14:textId="4D858B81" w:rsidR="0B901387" w:rsidRDefault="0B901387" w:rsidP="73C0F3DF">
      <w:pPr>
        <w:rPr>
          <w:rFonts w:ascii="Arial" w:eastAsia="Arial" w:hAnsi="Arial" w:cs="Arial"/>
        </w:rPr>
      </w:pPr>
      <w:r w:rsidRPr="73C0F3DF">
        <w:rPr>
          <w:rFonts w:ascii="Arial" w:eastAsia="Arial" w:hAnsi="Arial" w:cs="Arial"/>
        </w:rPr>
        <w:t xml:space="preserve">C: </w:t>
      </w:r>
      <w:r w:rsidR="3ACF9A48" w:rsidRPr="73C0F3DF">
        <w:rPr>
          <w:rFonts w:ascii="Arial" w:eastAsia="Arial" w:hAnsi="Arial" w:cs="Arial"/>
        </w:rPr>
        <w:t>C</w:t>
      </w:r>
      <w:r w:rsidRPr="73C0F3DF">
        <w:rPr>
          <w:rFonts w:ascii="Arial" w:eastAsia="Arial" w:hAnsi="Arial" w:cs="Arial"/>
        </w:rPr>
        <w:t>onsulted</w:t>
      </w:r>
    </w:p>
    <w:p w14:paraId="196802B9" w14:textId="24D88BFF" w:rsidR="0B901387" w:rsidRDefault="0B901387" w:rsidP="73C0F3DF">
      <w:pPr>
        <w:rPr>
          <w:rFonts w:ascii="Arial" w:eastAsia="Arial" w:hAnsi="Arial" w:cs="Arial"/>
        </w:rPr>
      </w:pPr>
      <w:r w:rsidRPr="73C0F3DF">
        <w:rPr>
          <w:rFonts w:ascii="Arial" w:eastAsia="Arial" w:hAnsi="Arial" w:cs="Arial"/>
        </w:rPr>
        <w:t xml:space="preserve">I: </w:t>
      </w:r>
      <w:r w:rsidR="34D5F581" w:rsidRPr="73C0F3DF">
        <w:rPr>
          <w:rFonts w:ascii="Arial" w:eastAsia="Arial" w:hAnsi="Arial" w:cs="Arial"/>
        </w:rPr>
        <w:t>I</w:t>
      </w:r>
      <w:r w:rsidRPr="73C0F3DF">
        <w:rPr>
          <w:rFonts w:ascii="Arial" w:eastAsia="Arial" w:hAnsi="Arial" w:cs="Arial"/>
        </w:rPr>
        <w:t>nformed</w:t>
      </w:r>
    </w:p>
    <w:p w14:paraId="5E9D1236" w14:textId="6EAD5243" w:rsidR="73C0F3DF" w:rsidRDefault="73C0F3DF" w:rsidP="73C0F3DF">
      <w:pPr>
        <w:pStyle w:val="Body"/>
        <w:shd w:val="clear" w:color="auto" w:fill="FFFFFF" w:themeFill="background1"/>
        <w:rPr>
          <w:rStyle w:val="None"/>
          <w:rFonts w:eastAsia="Arial" w:cs="Arial"/>
        </w:rPr>
      </w:pPr>
    </w:p>
    <w:p w14:paraId="4E7FDE8B" w14:textId="363F58B2" w:rsidR="5C1487A3" w:rsidRDefault="5C1487A3" w:rsidP="73C0F3DF">
      <w:pPr>
        <w:pStyle w:val="Body"/>
        <w:shd w:val="clear" w:color="auto" w:fill="FFFFFF" w:themeFill="background1"/>
        <w:rPr>
          <w:rStyle w:val="None"/>
          <w:b/>
          <w:bCs/>
        </w:rPr>
      </w:pPr>
      <w:r w:rsidRPr="73C0F3DF">
        <w:rPr>
          <w:rStyle w:val="None"/>
          <w:b/>
          <w:bCs/>
        </w:rPr>
        <w:t xml:space="preserve">Phase 1: </w:t>
      </w:r>
      <w:r w:rsidR="05F11E13" w:rsidRPr="73C0F3DF">
        <w:rPr>
          <w:rStyle w:val="None"/>
          <w:b/>
          <w:bCs/>
        </w:rPr>
        <w:t>Planning and Technology Delivery</w:t>
      </w:r>
    </w:p>
    <w:tbl>
      <w:tblPr>
        <w:tblStyle w:val="TableGrid"/>
        <w:tblW w:w="0" w:type="auto"/>
        <w:tblLayout w:type="fixed"/>
        <w:tblLook w:val="04A0" w:firstRow="1" w:lastRow="0" w:firstColumn="1" w:lastColumn="0" w:noHBand="0" w:noVBand="1"/>
      </w:tblPr>
      <w:tblGrid>
        <w:gridCol w:w="2175"/>
        <w:gridCol w:w="855"/>
        <w:gridCol w:w="855"/>
        <w:gridCol w:w="855"/>
        <w:gridCol w:w="435"/>
        <w:gridCol w:w="855"/>
        <w:gridCol w:w="780"/>
        <w:gridCol w:w="720"/>
        <w:gridCol w:w="1080"/>
        <w:gridCol w:w="645"/>
      </w:tblGrid>
      <w:tr w:rsidR="73C0F3DF" w14:paraId="07DF9216" w14:textId="77777777" w:rsidTr="2C7840B6">
        <w:trPr>
          <w:trHeight w:val="1290"/>
        </w:trPr>
        <w:tc>
          <w:tcPr>
            <w:tcW w:w="2175" w:type="dxa"/>
            <w:shd w:val="clear" w:color="auto" w:fill="95B3D7" w:themeFill="accent1" w:themeFillTint="99"/>
          </w:tcPr>
          <w:p w14:paraId="303B59D2" w14:textId="6F0C7985" w:rsidR="73C0F3DF" w:rsidRDefault="73C0F3DF" w:rsidP="73C0F3DF">
            <w:pPr>
              <w:rPr>
                <w:rFonts w:ascii="Calibri" w:eastAsia="Calibri" w:hAnsi="Calibri" w:cs="Calibri"/>
                <w:color w:val="000000" w:themeColor="text1"/>
              </w:rPr>
            </w:pPr>
          </w:p>
        </w:tc>
        <w:tc>
          <w:tcPr>
            <w:tcW w:w="855" w:type="dxa"/>
            <w:shd w:val="clear" w:color="auto" w:fill="95B3D7" w:themeFill="accent1" w:themeFillTint="99"/>
          </w:tcPr>
          <w:p w14:paraId="1CE118A3" w14:textId="3E738596"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IT </w:t>
            </w:r>
          </w:p>
          <w:p w14:paraId="15B77F33" w14:textId="3731CCDE"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Strategy </w:t>
            </w:r>
          </w:p>
          <w:p w14:paraId="3593CE69" w14:textId="4130EA80"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Team </w:t>
            </w:r>
          </w:p>
        </w:tc>
        <w:tc>
          <w:tcPr>
            <w:tcW w:w="855" w:type="dxa"/>
            <w:shd w:val="clear" w:color="auto" w:fill="95B3D7" w:themeFill="accent1" w:themeFillTint="99"/>
          </w:tcPr>
          <w:p w14:paraId="15BCF8DA" w14:textId="77288B39" w:rsidR="73C0F3DF" w:rsidRDefault="18D65B56" w:rsidP="2C7840B6">
            <w:pPr>
              <w:ind w:left="113" w:right="113"/>
              <w:rPr>
                <w:rFonts w:ascii="Calibri" w:eastAsia="Calibri" w:hAnsi="Calibri" w:cs="Calibri"/>
                <w:b/>
                <w:bCs/>
                <w:color w:val="000000" w:themeColor="text1"/>
                <w:sz w:val="18"/>
                <w:szCs w:val="18"/>
              </w:rPr>
            </w:pPr>
            <w:r w:rsidRPr="2C7840B6">
              <w:rPr>
                <w:rFonts w:ascii="Calibri" w:eastAsia="Calibri" w:hAnsi="Calibri" w:cs="Calibri"/>
                <w:b/>
                <w:bCs/>
                <w:color w:val="000000" w:themeColor="text1"/>
                <w:sz w:val="18"/>
                <w:szCs w:val="18"/>
              </w:rPr>
              <w:t>CFOB Procurement</w:t>
            </w:r>
          </w:p>
        </w:tc>
        <w:tc>
          <w:tcPr>
            <w:tcW w:w="855" w:type="dxa"/>
            <w:shd w:val="clear" w:color="auto" w:fill="95B3D7" w:themeFill="accent1" w:themeFillTint="99"/>
          </w:tcPr>
          <w:p w14:paraId="13FA937E" w14:textId="70EFA20A" w:rsidR="73C0F3DF" w:rsidRDefault="741E4524" w:rsidP="2C7840B6">
            <w:pPr>
              <w:ind w:left="113" w:right="113"/>
              <w:rPr>
                <w:rFonts w:ascii="Calibri" w:eastAsia="Calibri" w:hAnsi="Calibri" w:cs="Calibri"/>
                <w:b/>
                <w:bCs/>
                <w:color w:val="000000" w:themeColor="text1"/>
                <w:sz w:val="18"/>
                <w:szCs w:val="18"/>
              </w:rPr>
            </w:pPr>
            <w:r w:rsidRPr="2C7840B6">
              <w:rPr>
                <w:rFonts w:ascii="Calibri" w:eastAsia="Calibri" w:hAnsi="Calibri" w:cs="Calibri"/>
                <w:b/>
                <w:bCs/>
                <w:color w:val="000000" w:themeColor="text1"/>
                <w:sz w:val="18"/>
                <w:szCs w:val="18"/>
              </w:rPr>
              <w:t>Clients</w:t>
            </w:r>
          </w:p>
          <w:p w14:paraId="77F7D6D3" w14:textId="6F240507" w:rsidR="73C0F3DF" w:rsidRDefault="73C0F3DF" w:rsidP="2C7840B6">
            <w:pPr>
              <w:ind w:left="113" w:right="113"/>
              <w:rPr>
                <w:rFonts w:ascii="Calibri" w:eastAsia="Calibri" w:hAnsi="Calibri" w:cs="Calibri"/>
                <w:b/>
                <w:bCs/>
                <w:color w:val="000000" w:themeColor="text1"/>
                <w:sz w:val="18"/>
                <w:szCs w:val="18"/>
              </w:rPr>
            </w:pPr>
          </w:p>
        </w:tc>
        <w:tc>
          <w:tcPr>
            <w:tcW w:w="435" w:type="dxa"/>
            <w:shd w:val="clear" w:color="auto" w:fill="95B3D7" w:themeFill="accent1" w:themeFillTint="99"/>
          </w:tcPr>
          <w:p w14:paraId="06148E9A" w14:textId="4D792B09"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Suppliers</w:t>
            </w:r>
          </w:p>
        </w:tc>
        <w:tc>
          <w:tcPr>
            <w:tcW w:w="855" w:type="dxa"/>
            <w:shd w:val="clear" w:color="auto" w:fill="95B3D7" w:themeFill="accent1" w:themeFillTint="99"/>
          </w:tcPr>
          <w:p w14:paraId="578C3466" w14:textId="0744F7BC"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IITB </w:t>
            </w:r>
          </w:p>
          <w:p w14:paraId="34A95B55" w14:textId="4B59D77A"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Procurement </w:t>
            </w:r>
          </w:p>
          <w:p w14:paraId="1DD26759" w14:textId="52BB6E67"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Team</w:t>
            </w:r>
          </w:p>
        </w:tc>
        <w:tc>
          <w:tcPr>
            <w:tcW w:w="780" w:type="dxa"/>
            <w:shd w:val="clear" w:color="auto" w:fill="95B3D7" w:themeFill="accent1" w:themeFillTint="99"/>
          </w:tcPr>
          <w:p w14:paraId="74250178" w14:textId="762833EE"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OSME </w:t>
            </w:r>
          </w:p>
          <w:p w14:paraId="4895FC39" w14:textId="4C3AB7B7"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(PSPC)</w:t>
            </w:r>
          </w:p>
        </w:tc>
        <w:tc>
          <w:tcPr>
            <w:tcW w:w="720" w:type="dxa"/>
            <w:shd w:val="clear" w:color="auto" w:fill="95B3D7" w:themeFill="accent1" w:themeFillTint="99"/>
          </w:tcPr>
          <w:p w14:paraId="6EC2A5C2" w14:textId="48CC9E7F"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IP </w:t>
            </w:r>
          </w:p>
          <w:p w14:paraId="2157A55B" w14:textId="4B3383D0"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CoE </w:t>
            </w:r>
          </w:p>
          <w:p w14:paraId="5CFC86A7" w14:textId="4A3B2506"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(ESDC)</w:t>
            </w:r>
          </w:p>
        </w:tc>
        <w:tc>
          <w:tcPr>
            <w:tcW w:w="1080" w:type="dxa"/>
            <w:shd w:val="clear" w:color="auto" w:fill="95B3D7" w:themeFill="accent1" w:themeFillTint="99"/>
          </w:tcPr>
          <w:p w14:paraId="7D6BA055" w14:textId="7E4C6E63"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ESDC </w:t>
            </w:r>
          </w:p>
          <w:p w14:paraId="41F7D2A2" w14:textId="34D1E973"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OSS </w:t>
            </w:r>
          </w:p>
          <w:p w14:paraId="38BD4D0F" w14:textId="23230337"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Framework </w:t>
            </w:r>
          </w:p>
          <w:p w14:paraId="468A4F69" w14:textId="4FF9AB7E"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Team</w:t>
            </w:r>
          </w:p>
        </w:tc>
        <w:tc>
          <w:tcPr>
            <w:tcW w:w="645" w:type="dxa"/>
            <w:shd w:val="clear" w:color="auto" w:fill="95B3D7" w:themeFill="accent1" w:themeFillTint="99"/>
          </w:tcPr>
          <w:p w14:paraId="4910A654" w14:textId="6283F104"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Legal </w:t>
            </w:r>
          </w:p>
          <w:p w14:paraId="089D445D" w14:textId="45429551"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(PSPC)</w:t>
            </w:r>
          </w:p>
        </w:tc>
      </w:tr>
      <w:tr w:rsidR="73C0F3DF" w14:paraId="20AB42CD" w14:textId="77777777" w:rsidTr="2C7840B6">
        <w:tc>
          <w:tcPr>
            <w:tcW w:w="2175" w:type="dxa"/>
          </w:tcPr>
          <w:p w14:paraId="0C7FD1B9" w14:textId="022BFD32"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Finalize and obtain approvals to go forward with the pilot</w:t>
            </w:r>
          </w:p>
        </w:tc>
        <w:tc>
          <w:tcPr>
            <w:tcW w:w="855" w:type="dxa"/>
          </w:tcPr>
          <w:p w14:paraId="088194DB" w14:textId="6DA411E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01F3AC8E" w14:textId="6AE07F1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2C4F4525" w14:textId="589A6A98" w:rsidR="73C0F3DF" w:rsidRDefault="73C0F3DF" w:rsidP="73C0F3DF">
            <w:pPr>
              <w:rPr>
                <w:rFonts w:ascii="Calibri" w:eastAsia="Calibri" w:hAnsi="Calibri" w:cs="Calibri"/>
                <w:color w:val="000000" w:themeColor="text1"/>
              </w:rPr>
            </w:pPr>
          </w:p>
        </w:tc>
        <w:tc>
          <w:tcPr>
            <w:tcW w:w="435" w:type="dxa"/>
          </w:tcPr>
          <w:p w14:paraId="37721349" w14:textId="08BDBE99" w:rsidR="73C0F3DF" w:rsidRDefault="73C0F3DF" w:rsidP="73C0F3DF">
            <w:pPr>
              <w:rPr>
                <w:rFonts w:ascii="Calibri" w:eastAsia="Calibri" w:hAnsi="Calibri" w:cs="Calibri"/>
                <w:color w:val="000000" w:themeColor="text1"/>
              </w:rPr>
            </w:pPr>
          </w:p>
        </w:tc>
        <w:tc>
          <w:tcPr>
            <w:tcW w:w="855" w:type="dxa"/>
          </w:tcPr>
          <w:p w14:paraId="032D77F6" w14:textId="4E39CB5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147F5DE8" w14:textId="180FBD48"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720" w:type="dxa"/>
          </w:tcPr>
          <w:p w14:paraId="444919A0" w14:textId="299B5C33" w:rsidR="73C0F3DF" w:rsidRDefault="73C0F3DF" w:rsidP="73C0F3DF">
            <w:pPr>
              <w:rPr>
                <w:rFonts w:ascii="Calibri" w:eastAsia="Calibri" w:hAnsi="Calibri" w:cs="Calibri"/>
                <w:color w:val="000000" w:themeColor="text1"/>
              </w:rPr>
            </w:pPr>
          </w:p>
        </w:tc>
        <w:tc>
          <w:tcPr>
            <w:tcW w:w="1080" w:type="dxa"/>
          </w:tcPr>
          <w:p w14:paraId="20F5C4F4" w14:textId="2FEC36F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645" w:type="dxa"/>
          </w:tcPr>
          <w:p w14:paraId="18DD400D" w14:textId="2DC40E67" w:rsidR="73C0F3DF" w:rsidRDefault="73C0F3DF" w:rsidP="73C0F3DF">
            <w:pPr>
              <w:rPr>
                <w:rFonts w:ascii="Calibri" w:eastAsia="Calibri" w:hAnsi="Calibri" w:cs="Calibri"/>
                <w:color w:val="000000" w:themeColor="text1"/>
              </w:rPr>
            </w:pPr>
          </w:p>
        </w:tc>
      </w:tr>
      <w:tr w:rsidR="73C0F3DF" w14:paraId="09887ED1" w14:textId="77777777" w:rsidTr="2C7840B6">
        <w:tc>
          <w:tcPr>
            <w:tcW w:w="2175" w:type="dxa"/>
          </w:tcPr>
          <w:p w14:paraId="239546D6" w14:textId="61E72C6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Produce procurement and payment processes</w:t>
            </w:r>
          </w:p>
        </w:tc>
        <w:tc>
          <w:tcPr>
            <w:tcW w:w="855" w:type="dxa"/>
          </w:tcPr>
          <w:p w14:paraId="53F59472" w14:textId="70EA61AA"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R</w:t>
            </w:r>
          </w:p>
        </w:tc>
        <w:tc>
          <w:tcPr>
            <w:tcW w:w="855" w:type="dxa"/>
          </w:tcPr>
          <w:p w14:paraId="30AEE787" w14:textId="410EBA83" w:rsidR="73C0F3DF" w:rsidRDefault="29954AA3" w:rsidP="73C0F3DF">
            <w:pPr>
              <w:rPr>
                <w:rFonts w:ascii="Calibri" w:eastAsia="Calibri" w:hAnsi="Calibri" w:cs="Calibri"/>
                <w:color w:val="000000" w:themeColor="text1"/>
              </w:rPr>
            </w:pPr>
            <w:r w:rsidRPr="605938A9">
              <w:rPr>
                <w:rFonts w:ascii="Calibri" w:eastAsia="Calibri" w:hAnsi="Calibri" w:cs="Calibri"/>
                <w:color w:val="000000" w:themeColor="text1"/>
              </w:rPr>
              <w:t>A/C</w:t>
            </w:r>
            <w:r w:rsidR="6CF4FFBE" w:rsidRPr="605938A9">
              <w:rPr>
                <w:rFonts w:ascii="Calibri" w:eastAsia="Calibri" w:hAnsi="Calibri" w:cs="Calibri"/>
                <w:color w:val="000000" w:themeColor="text1"/>
              </w:rPr>
              <w:t>*</w:t>
            </w:r>
          </w:p>
        </w:tc>
        <w:tc>
          <w:tcPr>
            <w:tcW w:w="855" w:type="dxa"/>
          </w:tcPr>
          <w:p w14:paraId="064053C9" w14:textId="081F1D9F" w:rsidR="73C0F3DF" w:rsidRDefault="73C0F3DF" w:rsidP="73C0F3DF">
            <w:pPr>
              <w:rPr>
                <w:rFonts w:ascii="Calibri" w:eastAsia="Calibri" w:hAnsi="Calibri" w:cs="Calibri"/>
                <w:color w:val="000000" w:themeColor="text1"/>
              </w:rPr>
            </w:pPr>
          </w:p>
        </w:tc>
        <w:tc>
          <w:tcPr>
            <w:tcW w:w="435" w:type="dxa"/>
          </w:tcPr>
          <w:p w14:paraId="08087143" w14:textId="54EEE99D" w:rsidR="73C0F3DF" w:rsidRDefault="73C0F3DF" w:rsidP="73C0F3DF">
            <w:pPr>
              <w:rPr>
                <w:rFonts w:ascii="Calibri" w:eastAsia="Calibri" w:hAnsi="Calibri" w:cs="Calibri"/>
                <w:color w:val="000000" w:themeColor="text1"/>
              </w:rPr>
            </w:pPr>
          </w:p>
        </w:tc>
        <w:tc>
          <w:tcPr>
            <w:tcW w:w="855" w:type="dxa"/>
          </w:tcPr>
          <w:p w14:paraId="31F02CB0" w14:textId="16D195A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6B8EAB80" w14:textId="43EFCC4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0300E537" w14:textId="0216E26E" w:rsidR="73C0F3DF" w:rsidRDefault="73C0F3DF" w:rsidP="73C0F3DF">
            <w:pPr>
              <w:rPr>
                <w:rFonts w:ascii="Calibri" w:eastAsia="Calibri" w:hAnsi="Calibri" w:cs="Calibri"/>
                <w:color w:val="000000" w:themeColor="text1"/>
              </w:rPr>
            </w:pPr>
          </w:p>
        </w:tc>
        <w:tc>
          <w:tcPr>
            <w:tcW w:w="1080" w:type="dxa"/>
          </w:tcPr>
          <w:p w14:paraId="0FD19FD5" w14:textId="6089CB36" w:rsidR="73C0F3DF" w:rsidRDefault="73C0F3DF" w:rsidP="73C0F3DF">
            <w:pPr>
              <w:rPr>
                <w:rFonts w:ascii="Calibri" w:eastAsia="Calibri" w:hAnsi="Calibri" w:cs="Calibri"/>
                <w:color w:val="000000" w:themeColor="text1"/>
              </w:rPr>
            </w:pPr>
          </w:p>
        </w:tc>
        <w:tc>
          <w:tcPr>
            <w:tcW w:w="645" w:type="dxa"/>
          </w:tcPr>
          <w:p w14:paraId="23B78ED2" w14:textId="7E1D3D64"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r>
      <w:tr w:rsidR="73C0F3DF" w14:paraId="5B3E9BE4" w14:textId="77777777" w:rsidTr="2C7840B6">
        <w:tc>
          <w:tcPr>
            <w:tcW w:w="2175" w:type="dxa"/>
          </w:tcPr>
          <w:p w14:paraId="7C85DA75" w14:textId="0DDF48A2"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Produce high-level system architecture</w:t>
            </w:r>
          </w:p>
        </w:tc>
        <w:tc>
          <w:tcPr>
            <w:tcW w:w="855" w:type="dxa"/>
          </w:tcPr>
          <w:p w14:paraId="3EFD5DB4" w14:textId="7785B6C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29B23FED" w14:textId="79E5E353"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44A50C41" w14:textId="6990754F" w:rsidR="73C0F3DF" w:rsidRDefault="73C0F3DF" w:rsidP="73C0F3DF">
            <w:pPr>
              <w:rPr>
                <w:rFonts w:ascii="Calibri" w:eastAsia="Calibri" w:hAnsi="Calibri" w:cs="Calibri"/>
                <w:color w:val="000000" w:themeColor="text1"/>
              </w:rPr>
            </w:pPr>
          </w:p>
        </w:tc>
        <w:tc>
          <w:tcPr>
            <w:tcW w:w="435" w:type="dxa"/>
          </w:tcPr>
          <w:p w14:paraId="1F61EB8A" w14:textId="27B4882A" w:rsidR="73C0F3DF" w:rsidRDefault="73C0F3DF" w:rsidP="73C0F3DF">
            <w:pPr>
              <w:rPr>
                <w:rFonts w:ascii="Calibri" w:eastAsia="Calibri" w:hAnsi="Calibri" w:cs="Calibri"/>
                <w:color w:val="000000" w:themeColor="text1"/>
              </w:rPr>
            </w:pPr>
          </w:p>
        </w:tc>
        <w:tc>
          <w:tcPr>
            <w:tcW w:w="855" w:type="dxa"/>
          </w:tcPr>
          <w:p w14:paraId="6B281D7E" w14:textId="3C42CE6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24D012FA" w14:textId="09553957" w:rsidR="73C0F3DF" w:rsidRDefault="73C0F3DF" w:rsidP="73C0F3DF">
            <w:pPr>
              <w:rPr>
                <w:rFonts w:ascii="Calibri" w:eastAsia="Calibri" w:hAnsi="Calibri" w:cs="Calibri"/>
                <w:color w:val="000000" w:themeColor="text1"/>
              </w:rPr>
            </w:pPr>
          </w:p>
        </w:tc>
        <w:tc>
          <w:tcPr>
            <w:tcW w:w="720" w:type="dxa"/>
          </w:tcPr>
          <w:p w14:paraId="6F157765" w14:textId="75E2FA5E" w:rsidR="73C0F3DF" w:rsidRDefault="73C0F3DF" w:rsidP="73C0F3DF">
            <w:pPr>
              <w:rPr>
                <w:rFonts w:ascii="Calibri" w:eastAsia="Calibri" w:hAnsi="Calibri" w:cs="Calibri"/>
                <w:color w:val="000000" w:themeColor="text1"/>
              </w:rPr>
            </w:pPr>
          </w:p>
        </w:tc>
        <w:tc>
          <w:tcPr>
            <w:tcW w:w="1080" w:type="dxa"/>
          </w:tcPr>
          <w:p w14:paraId="18694836" w14:textId="5A7986B9" w:rsidR="73C0F3DF" w:rsidRDefault="73C0F3DF" w:rsidP="73C0F3DF">
            <w:pPr>
              <w:rPr>
                <w:rFonts w:ascii="Calibri" w:eastAsia="Calibri" w:hAnsi="Calibri" w:cs="Calibri"/>
                <w:color w:val="000000" w:themeColor="text1"/>
              </w:rPr>
            </w:pPr>
          </w:p>
        </w:tc>
        <w:tc>
          <w:tcPr>
            <w:tcW w:w="645" w:type="dxa"/>
          </w:tcPr>
          <w:p w14:paraId="3AE14F2A" w14:textId="67A82B05" w:rsidR="73C0F3DF" w:rsidRDefault="73C0F3DF" w:rsidP="73C0F3DF">
            <w:pPr>
              <w:rPr>
                <w:rFonts w:ascii="Calibri" w:eastAsia="Calibri" w:hAnsi="Calibri" w:cs="Calibri"/>
                <w:color w:val="000000" w:themeColor="text1"/>
              </w:rPr>
            </w:pPr>
          </w:p>
        </w:tc>
      </w:tr>
      <w:tr w:rsidR="73C0F3DF" w14:paraId="368236C8" w14:textId="77777777" w:rsidTr="2C7840B6">
        <w:tc>
          <w:tcPr>
            <w:tcW w:w="2175" w:type="dxa"/>
          </w:tcPr>
          <w:p w14:paraId="42FC4294" w14:textId="4741A056"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Design (technical components)</w:t>
            </w:r>
          </w:p>
        </w:tc>
        <w:tc>
          <w:tcPr>
            <w:tcW w:w="855" w:type="dxa"/>
          </w:tcPr>
          <w:p w14:paraId="0F44BA0B" w14:textId="56142CA3"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6957127E" w14:textId="783AC2C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4AC1AC6D" w14:textId="7C1EE815" w:rsidR="73C0F3DF" w:rsidRDefault="73C0F3DF" w:rsidP="73C0F3DF">
            <w:pPr>
              <w:rPr>
                <w:rFonts w:ascii="Calibri" w:eastAsia="Calibri" w:hAnsi="Calibri" w:cs="Calibri"/>
                <w:color w:val="000000" w:themeColor="text1"/>
              </w:rPr>
            </w:pPr>
          </w:p>
        </w:tc>
        <w:tc>
          <w:tcPr>
            <w:tcW w:w="435" w:type="dxa"/>
          </w:tcPr>
          <w:p w14:paraId="3D6088EB" w14:textId="18153A09" w:rsidR="73C0F3DF" w:rsidRDefault="73C0F3DF" w:rsidP="73C0F3DF">
            <w:pPr>
              <w:rPr>
                <w:rFonts w:ascii="Calibri" w:eastAsia="Calibri" w:hAnsi="Calibri" w:cs="Calibri"/>
                <w:color w:val="000000" w:themeColor="text1"/>
              </w:rPr>
            </w:pPr>
          </w:p>
        </w:tc>
        <w:tc>
          <w:tcPr>
            <w:tcW w:w="855" w:type="dxa"/>
          </w:tcPr>
          <w:p w14:paraId="2C16DB3A" w14:textId="2260A2E9" w:rsidR="73C0F3DF" w:rsidRDefault="73C0F3DF" w:rsidP="73C0F3DF">
            <w:pPr>
              <w:rPr>
                <w:rFonts w:ascii="Calibri" w:eastAsia="Calibri" w:hAnsi="Calibri" w:cs="Calibri"/>
                <w:color w:val="000000" w:themeColor="text1"/>
              </w:rPr>
            </w:pPr>
          </w:p>
        </w:tc>
        <w:tc>
          <w:tcPr>
            <w:tcW w:w="780" w:type="dxa"/>
          </w:tcPr>
          <w:p w14:paraId="52533D18" w14:textId="48E7DB49"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5CDF752D" w14:textId="569C4605" w:rsidR="73C0F3DF" w:rsidRDefault="73C0F3DF" w:rsidP="73C0F3DF">
            <w:pPr>
              <w:rPr>
                <w:rFonts w:ascii="Calibri" w:eastAsia="Calibri" w:hAnsi="Calibri" w:cs="Calibri"/>
                <w:color w:val="000000" w:themeColor="text1"/>
              </w:rPr>
            </w:pPr>
          </w:p>
        </w:tc>
        <w:tc>
          <w:tcPr>
            <w:tcW w:w="1080" w:type="dxa"/>
          </w:tcPr>
          <w:p w14:paraId="48F0CE31" w14:textId="424A6B2F" w:rsidR="73C0F3DF" w:rsidRDefault="73C0F3DF" w:rsidP="73C0F3DF">
            <w:pPr>
              <w:rPr>
                <w:rFonts w:ascii="Calibri" w:eastAsia="Calibri" w:hAnsi="Calibri" w:cs="Calibri"/>
                <w:color w:val="000000" w:themeColor="text1"/>
              </w:rPr>
            </w:pPr>
          </w:p>
        </w:tc>
        <w:tc>
          <w:tcPr>
            <w:tcW w:w="645" w:type="dxa"/>
          </w:tcPr>
          <w:p w14:paraId="144FCB6C" w14:textId="7439C1FD" w:rsidR="73C0F3DF" w:rsidRDefault="73C0F3DF" w:rsidP="73C0F3DF">
            <w:pPr>
              <w:rPr>
                <w:rFonts w:ascii="Calibri" w:eastAsia="Calibri" w:hAnsi="Calibri" w:cs="Calibri"/>
                <w:color w:val="000000" w:themeColor="text1"/>
              </w:rPr>
            </w:pPr>
          </w:p>
        </w:tc>
      </w:tr>
      <w:tr w:rsidR="73C0F3DF" w14:paraId="64688B13" w14:textId="77777777" w:rsidTr="2C7840B6">
        <w:tc>
          <w:tcPr>
            <w:tcW w:w="2175" w:type="dxa"/>
          </w:tcPr>
          <w:p w14:paraId="69C9D470" w14:textId="12B31D42"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Build (the technical components)</w:t>
            </w:r>
          </w:p>
        </w:tc>
        <w:tc>
          <w:tcPr>
            <w:tcW w:w="855" w:type="dxa"/>
          </w:tcPr>
          <w:p w14:paraId="074F5B08" w14:textId="44C95F5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6A4E6057" w14:textId="45617BB3"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855" w:type="dxa"/>
          </w:tcPr>
          <w:p w14:paraId="68DB6A09" w14:textId="6841B7F5" w:rsidR="73C0F3DF" w:rsidRDefault="73C0F3DF" w:rsidP="73C0F3DF">
            <w:pPr>
              <w:rPr>
                <w:rFonts w:ascii="Calibri" w:eastAsia="Calibri" w:hAnsi="Calibri" w:cs="Calibri"/>
                <w:color w:val="000000" w:themeColor="text1"/>
              </w:rPr>
            </w:pPr>
          </w:p>
        </w:tc>
        <w:tc>
          <w:tcPr>
            <w:tcW w:w="435" w:type="dxa"/>
          </w:tcPr>
          <w:p w14:paraId="5D165FCF" w14:textId="09B86FEF" w:rsidR="73C0F3DF" w:rsidRDefault="73C0F3DF" w:rsidP="73C0F3DF">
            <w:pPr>
              <w:rPr>
                <w:rFonts w:ascii="Calibri" w:eastAsia="Calibri" w:hAnsi="Calibri" w:cs="Calibri"/>
                <w:color w:val="000000" w:themeColor="text1"/>
              </w:rPr>
            </w:pPr>
          </w:p>
        </w:tc>
        <w:tc>
          <w:tcPr>
            <w:tcW w:w="855" w:type="dxa"/>
          </w:tcPr>
          <w:p w14:paraId="3F80961B" w14:textId="06EB8AA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780" w:type="dxa"/>
          </w:tcPr>
          <w:p w14:paraId="545A5363" w14:textId="78ADA049" w:rsidR="73C0F3DF" w:rsidRDefault="73C0F3DF" w:rsidP="73C0F3DF">
            <w:pPr>
              <w:rPr>
                <w:rFonts w:ascii="Calibri" w:eastAsia="Calibri" w:hAnsi="Calibri" w:cs="Calibri"/>
                <w:color w:val="000000" w:themeColor="text1"/>
              </w:rPr>
            </w:pPr>
          </w:p>
        </w:tc>
        <w:tc>
          <w:tcPr>
            <w:tcW w:w="720" w:type="dxa"/>
          </w:tcPr>
          <w:p w14:paraId="3F73547A" w14:textId="6D1C12F3" w:rsidR="73C0F3DF" w:rsidRDefault="73C0F3DF" w:rsidP="73C0F3DF">
            <w:pPr>
              <w:rPr>
                <w:rFonts w:ascii="Calibri" w:eastAsia="Calibri" w:hAnsi="Calibri" w:cs="Calibri"/>
                <w:color w:val="000000" w:themeColor="text1"/>
              </w:rPr>
            </w:pPr>
          </w:p>
        </w:tc>
        <w:tc>
          <w:tcPr>
            <w:tcW w:w="1080" w:type="dxa"/>
          </w:tcPr>
          <w:p w14:paraId="73F06798" w14:textId="1A95C5B1" w:rsidR="73C0F3DF" w:rsidRDefault="73C0F3DF" w:rsidP="73C0F3DF">
            <w:pPr>
              <w:rPr>
                <w:rFonts w:ascii="Calibri" w:eastAsia="Calibri" w:hAnsi="Calibri" w:cs="Calibri"/>
                <w:color w:val="000000" w:themeColor="text1"/>
              </w:rPr>
            </w:pPr>
          </w:p>
        </w:tc>
        <w:tc>
          <w:tcPr>
            <w:tcW w:w="645" w:type="dxa"/>
          </w:tcPr>
          <w:p w14:paraId="66BDA4EF" w14:textId="6F5C6674" w:rsidR="73C0F3DF" w:rsidRDefault="73C0F3DF" w:rsidP="73C0F3DF">
            <w:pPr>
              <w:rPr>
                <w:rFonts w:ascii="Calibri" w:eastAsia="Calibri" w:hAnsi="Calibri" w:cs="Calibri"/>
                <w:color w:val="000000" w:themeColor="text1"/>
              </w:rPr>
            </w:pPr>
          </w:p>
        </w:tc>
      </w:tr>
      <w:tr w:rsidR="73C0F3DF" w14:paraId="64E6A26C" w14:textId="77777777" w:rsidTr="2C7840B6">
        <w:tc>
          <w:tcPr>
            <w:tcW w:w="2175" w:type="dxa"/>
          </w:tcPr>
          <w:p w14:paraId="2BD4A024" w14:textId="59A0B831"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Testing</w:t>
            </w:r>
          </w:p>
        </w:tc>
        <w:tc>
          <w:tcPr>
            <w:tcW w:w="855" w:type="dxa"/>
          </w:tcPr>
          <w:p w14:paraId="2CA12954" w14:textId="7A87736E"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5240D3B8" w14:textId="422153FE"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77D7CAD4" w14:textId="6D9AE1B5"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435" w:type="dxa"/>
          </w:tcPr>
          <w:p w14:paraId="0D540038" w14:textId="187C879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651DEE51" w14:textId="3F1B26A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233D2E6A" w14:textId="28E52AFC"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6CECD757" w14:textId="2205E04F" w:rsidR="73C0F3DF" w:rsidRDefault="73C0F3DF" w:rsidP="73C0F3DF">
            <w:pPr>
              <w:rPr>
                <w:rFonts w:ascii="Calibri" w:eastAsia="Calibri" w:hAnsi="Calibri" w:cs="Calibri"/>
                <w:color w:val="000000" w:themeColor="text1"/>
              </w:rPr>
            </w:pPr>
          </w:p>
        </w:tc>
        <w:tc>
          <w:tcPr>
            <w:tcW w:w="1080" w:type="dxa"/>
          </w:tcPr>
          <w:p w14:paraId="73D32BF2" w14:textId="13617B66"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645" w:type="dxa"/>
          </w:tcPr>
          <w:p w14:paraId="67530FE2" w14:textId="0EEE3F4B" w:rsidR="73C0F3DF" w:rsidRDefault="73C0F3DF" w:rsidP="73C0F3DF">
            <w:pPr>
              <w:rPr>
                <w:rFonts w:ascii="Calibri" w:eastAsia="Calibri" w:hAnsi="Calibri" w:cs="Calibri"/>
                <w:color w:val="000000" w:themeColor="text1"/>
              </w:rPr>
            </w:pPr>
          </w:p>
        </w:tc>
      </w:tr>
      <w:tr w:rsidR="73C0F3DF" w14:paraId="1EE0933D" w14:textId="77777777" w:rsidTr="2C7840B6">
        <w:tc>
          <w:tcPr>
            <w:tcW w:w="2175" w:type="dxa"/>
          </w:tcPr>
          <w:p w14:paraId="133DB32D" w14:textId="385DD8D8"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Complete SA&amp;A and obtain ATO (*only if required)</w:t>
            </w:r>
          </w:p>
        </w:tc>
        <w:tc>
          <w:tcPr>
            <w:tcW w:w="855" w:type="dxa"/>
          </w:tcPr>
          <w:p w14:paraId="643D53E3" w14:textId="3236428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33186FA2" w14:textId="4B5D82C3"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855" w:type="dxa"/>
          </w:tcPr>
          <w:p w14:paraId="55E6D377" w14:textId="3E8CF2A3" w:rsidR="73C0F3DF" w:rsidRDefault="73C0F3DF" w:rsidP="73C0F3DF">
            <w:pPr>
              <w:rPr>
                <w:rFonts w:ascii="Calibri" w:eastAsia="Calibri" w:hAnsi="Calibri" w:cs="Calibri"/>
                <w:color w:val="000000" w:themeColor="text1"/>
              </w:rPr>
            </w:pPr>
          </w:p>
        </w:tc>
        <w:tc>
          <w:tcPr>
            <w:tcW w:w="435" w:type="dxa"/>
          </w:tcPr>
          <w:p w14:paraId="5150390A" w14:textId="39FE3DFF" w:rsidR="73C0F3DF" w:rsidRDefault="73C0F3DF" w:rsidP="73C0F3DF">
            <w:pPr>
              <w:rPr>
                <w:rFonts w:ascii="Calibri" w:eastAsia="Calibri" w:hAnsi="Calibri" w:cs="Calibri"/>
                <w:color w:val="000000" w:themeColor="text1"/>
              </w:rPr>
            </w:pPr>
          </w:p>
        </w:tc>
        <w:tc>
          <w:tcPr>
            <w:tcW w:w="855" w:type="dxa"/>
          </w:tcPr>
          <w:p w14:paraId="5A81DFAA" w14:textId="6DF6A9B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780" w:type="dxa"/>
          </w:tcPr>
          <w:p w14:paraId="5D6AABCF" w14:textId="63E35F06" w:rsidR="73C0F3DF" w:rsidRDefault="73C0F3DF" w:rsidP="73C0F3DF">
            <w:pPr>
              <w:rPr>
                <w:rFonts w:ascii="Calibri" w:eastAsia="Calibri" w:hAnsi="Calibri" w:cs="Calibri"/>
                <w:color w:val="000000" w:themeColor="text1"/>
              </w:rPr>
            </w:pPr>
          </w:p>
        </w:tc>
        <w:tc>
          <w:tcPr>
            <w:tcW w:w="720" w:type="dxa"/>
          </w:tcPr>
          <w:p w14:paraId="4B5A08D1" w14:textId="747C5D7C" w:rsidR="73C0F3DF" w:rsidRDefault="73C0F3DF" w:rsidP="73C0F3DF">
            <w:pPr>
              <w:rPr>
                <w:rFonts w:ascii="Calibri" w:eastAsia="Calibri" w:hAnsi="Calibri" w:cs="Calibri"/>
                <w:color w:val="000000" w:themeColor="text1"/>
              </w:rPr>
            </w:pPr>
          </w:p>
        </w:tc>
        <w:tc>
          <w:tcPr>
            <w:tcW w:w="1080" w:type="dxa"/>
          </w:tcPr>
          <w:p w14:paraId="7B8D6DDB" w14:textId="38B51350" w:rsidR="73C0F3DF" w:rsidRDefault="73C0F3DF" w:rsidP="73C0F3DF">
            <w:pPr>
              <w:rPr>
                <w:rFonts w:ascii="Calibri" w:eastAsia="Calibri" w:hAnsi="Calibri" w:cs="Calibri"/>
                <w:color w:val="000000" w:themeColor="text1"/>
              </w:rPr>
            </w:pPr>
          </w:p>
        </w:tc>
        <w:tc>
          <w:tcPr>
            <w:tcW w:w="645" w:type="dxa"/>
          </w:tcPr>
          <w:p w14:paraId="34A487F7" w14:textId="1376E0AF" w:rsidR="73C0F3DF" w:rsidRDefault="73C0F3DF" w:rsidP="73C0F3DF">
            <w:pPr>
              <w:rPr>
                <w:rFonts w:ascii="Calibri" w:eastAsia="Calibri" w:hAnsi="Calibri" w:cs="Calibri"/>
                <w:color w:val="000000" w:themeColor="text1"/>
              </w:rPr>
            </w:pPr>
          </w:p>
        </w:tc>
      </w:tr>
      <w:tr w:rsidR="73C0F3DF" w14:paraId="0FF047EC" w14:textId="77777777" w:rsidTr="2C7840B6">
        <w:tc>
          <w:tcPr>
            <w:tcW w:w="2175" w:type="dxa"/>
          </w:tcPr>
          <w:p w14:paraId="40D98A30" w14:textId="6A1ED1F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Produce procedures for suppliers</w:t>
            </w:r>
          </w:p>
        </w:tc>
        <w:tc>
          <w:tcPr>
            <w:tcW w:w="855" w:type="dxa"/>
          </w:tcPr>
          <w:p w14:paraId="37FE5613" w14:textId="2874AF55"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02B2DC12" w14:textId="3F611348"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177E0EF9" w14:textId="300DE534" w:rsidR="73C0F3DF" w:rsidRDefault="73C0F3DF" w:rsidP="73C0F3DF">
            <w:pPr>
              <w:rPr>
                <w:rFonts w:ascii="Calibri" w:eastAsia="Calibri" w:hAnsi="Calibri" w:cs="Calibri"/>
                <w:color w:val="000000" w:themeColor="text1"/>
              </w:rPr>
            </w:pPr>
          </w:p>
        </w:tc>
        <w:tc>
          <w:tcPr>
            <w:tcW w:w="435" w:type="dxa"/>
          </w:tcPr>
          <w:p w14:paraId="19AB5371" w14:textId="35A298D4" w:rsidR="73C0F3DF" w:rsidRDefault="73C0F3DF" w:rsidP="73C0F3DF">
            <w:pPr>
              <w:rPr>
                <w:rFonts w:ascii="Calibri" w:eastAsia="Calibri" w:hAnsi="Calibri" w:cs="Calibri"/>
                <w:color w:val="000000" w:themeColor="text1"/>
              </w:rPr>
            </w:pPr>
          </w:p>
        </w:tc>
        <w:tc>
          <w:tcPr>
            <w:tcW w:w="855" w:type="dxa"/>
          </w:tcPr>
          <w:p w14:paraId="33F8D0DC" w14:textId="286EA220"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181C6924" w14:textId="5105FAF5"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717ED808" w14:textId="708C267D" w:rsidR="73C0F3DF" w:rsidRDefault="73C0F3DF" w:rsidP="73C0F3DF">
            <w:pPr>
              <w:rPr>
                <w:rFonts w:ascii="Calibri" w:eastAsia="Calibri" w:hAnsi="Calibri" w:cs="Calibri"/>
                <w:color w:val="000000" w:themeColor="text1"/>
              </w:rPr>
            </w:pPr>
          </w:p>
        </w:tc>
        <w:tc>
          <w:tcPr>
            <w:tcW w:w="1080" w:type="dxa"/>
          </w:tcPr>
          <w:p w14:paraId="24A79FA3" w14:textId="2BEFD9CE" w:rsidR="73C0F3DF" w:rsidRDefault="73C0F3DF" w:rsidP="73C0F3DF">
            <w:pPr>
              <w:rPr>
                <w:rFonts w:ascii="Calibri" w:eastAsia="Calibri" w:hAnsi="Calibri" w:cs="Calibri"/>
                <w:color w:val="000000" w:themeColor="text1"/>
              </w:rPr>
            </w:pPr>
          </w:p>
        </w:tc>
        <w:tc>
          <w:tcPr>
            <w:tcW w:w="645" w:type="dxa"/>
          </w:tcPr>
          <w:p w14:paraId="490FD687" w14:textId="4198DCD5" w:rsidR="73C0F3DF" w:rsidRDefault="73C0F3DF" w:rsidP="73C0F3DF">
            <w:pPr>
              <w:rPr>
                <w:rFonts w:ascii="Calibri" w:eastAsia="Calibri" w:hAnsi="Calibri" w:cs="Calibri"/>
                <w:color w:val="000000" w:themeColor="text1"/>
              </w:rPr>
            </w:pPr>
          </w:p>
        </w:tc>
      </w:tr>
      <w:tr w:rsidR="73C0F3DF" w14:paraId="04EFB22C" w14:textId="77777777" w:rsidTr="2C7840B6">
        <w:tc>
          <w:tcPr>
            <w:tcW w:w="2175" w:type="dxa"/>
          </w:tcPr>
          <w:p w14:paraId="49E03C69" w14:textId="454FD96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Produce procedures for clients and ESDC procurement/financial personnel (checklists, FAQ, contract splitting)</w:t>
            </w:r>
          </w:p>
        </w:tc>
        <w:tc>
          <w:tcPr>
            <w:tcW w:w="855" w:type="dxa"/>
          </w:tcPr>
          <w:p w14:paraId="0A48ACF0" w14:textId="48A7B928"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75D40F76" w14:textId="2783556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68B0A0A5" w14:textId="6D5A58BA" w:rsidR="73C0F3DF" w:rsidRDefault="73C0F3DF" w:rsidP="73C0F3DF">
            <w:pPr>
              <w:rPr>
                <w:rFonts w:ascii="Calibri" w:eastAsia="Calibri" w:hAnsi="Calibri" w:cs="Calibri"/>
                <w:color w:val="000000" w:themeColor="text1"/>
              </w:rPr>
            </w:pPr>
          </w:p>
        </w:tc>
        <w:tc>
          <w:tcPr>
            <w:tcW w:w="435" w:type="dxa"/>
          </w:tcPr>
          <w:p w14:paraId="2479A035" w14:textId="03A1D761" w:rsidR="73C0F3DF" w:rsidRDefault="73C0F3DF" w:rsidP="73C0F3DF">
            <w:pPr>
              <w:rPr>
                <w:rFonts w:ascii="Calibri" w:eastAsia="Calibri" w:hAnsi="Calibri" w:cs="Calibri"/>
                <w:color w:val="000000" w:themeColor="text1"/>
              </w:rPr>
            </w:pPr>
          </w:p>
        </w:tc>
        <w:tc>
          <w:tcPr>
            <w:tcW w:w="855" w:type="dxa"/>
          </w:tcPr>
          <w:p w14:paraId="28BE6F7E" w14:textId="19A4849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40F50811" w14:textId="05EEFFDA"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46951A7C" w14:textId="0020C2E2" w:rsidR="73C0F3DF" w:rsidRDefault="73C0F3DF" w:rsidP="73C0F3DF">
            <w:pPr>
              <w:rPr>
                <w:rFonts w:ascii="Calibri" w:eastAsia="Calibri" w:hAnsi="Calibri" w:cs="Calibri"/>
                <w:color w:val="000000" w:themeColor="text1"/>
              </w:rPr>
            </w:pPr>
          </w:p>
        </w:tc>
        <w:tc>
          <w:tcPr>
            <w:tcW w:w="1080" w:type="dxa"/>
          </w:tcPr>
          <w:p w14:paraId="23703F3F" w14:textId="32A95721" w:rsidR="73C0F3DF" w:rsidRDefault="73C0F3DF" w:rsidP="73C0F3DF">
            <w:pPr>
              <w:rPr>
                <w:rFonts w:ascii="Calibri" w:eastAsia="Calibri" w:hAnsi="Calibri" w:cs="Calibri"/>
                <w:color w:val="000000" w:themeColor="text1"/>
              </w:rPr>
            </w:pPr>
          </w:p>
        </w:tc>
        <w:tc>
          <w:tcPr>
            <w:tcW w:w="645" w:type="dxa"/>
          </w:tcPr>
          <w:p w14:paraId="46B24ADF" w14:textId="64C81BE9" w:rsidR="73C0F3DF" w:rsidRDefault="73C0F3DF" w:rsidP="73C0F3DF">
            <w:pPr>
              <w:rPr>
                <w:rFonts w:ascii="Calibri" w:eastAsia="Calibri" w:hAnsi="Calibri" w:cs="Calibri"/>
                <w:color w:val="000000" w:themeColor="text1"/>
              </w:rPr>
            </w:pPr>
          </w:p>
        </w:tc>
      </w:tr>
      <w:tr w:rsidR="73C0F3DF" w14:paraId="309D9077" w14:textId="77777777" w:rsidTr="2C7840B6">
        <w:tc>
          <w:tcPr>
            <w:tcW w:w="2175" w:type="dxa"/>
          </w:tcPr>
          <w:p w14:paraId="552F28F2" w14:textId="096F1B2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Produce communication plan</w:t>
            </w:r>
          </w:p>
        </w:tc>
        <w:tc>
          <w:tcPr>
            <w:tcW w:w="855" w:type="dxa"/>
          </w:tcPr>
          <w:p w14:paraId="5D429908" w14:textId="09B8164F"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2A433171" w14:textId="62292A42"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466C8733" w14:textId="58E43C4E" w:rsidR="73C0F3DF" w:rsidRDefault="73C0F3DF" w:rsidP="73C0F3DF">
            <w:pPr>
              <w:rPr>
                <w:rFonts w:ascii="Calibri" w:eastAsia="Calibri" w:hAnsi="Calibri" w:cs="Calibri"/>
                <w:color w:val="000000" w:themeColor="text1"/>
              </w:rPr>
            </w:pPr>
          </w:p>
        </w:tc>
        <w:tc>
          <w:tcPr>
            <w:tcW w:w="435" w:type="dxa"/>
          </w:tcPr>
          <w:p w14:paraId="288C4DE6" w14:textId="0F3025CA" w:rsidR="73C0F3DF" w:rsidRDefault="73C0F3DF" w:rsidP="73C0F3DF">
            <w:pPr>
              <w:rPr>
                <w:rFonts w:ascii="Calibri" w:eastAsia="Calibri" w:hAnsi="Calibri" w:cs="Calibri"/>
                <w:color w:val="000000" w:themeColor="text1"/>
              </w:rPr>
            </w:pPr>
          </w:p>
        </w:tc>
        <w:tc>
          <w:tcPr>
            <w:tcW w:w="855" w:type="dxa"/>
          </w:tcPr>
          <w:p w14:paraId="6E31BB28" w14:textId="37C51B56"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780" w:type="dxa"/>
          </w:tcPr>
          <w:p w14:paraId="31F5C7C0" w14:textId="36D35423"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72D8164B" w14:textId="517972C1" w:rsidR="73C0F3DF" w:rsidRDefault="73C0F3DF" w:rsidP="73C0F3DF">
            <w:pPr>
              <w:rPr>
                <w:rFonts w:ascii="Calibri" w:eastAsia="Calibri" w:hAnsi="Calibri" w:cs="Calibri"/>
                <w:color w:val="000000" w:themeColor="text1"/>
              </w:rPr>
            </w:pPr>
          </w:p>
        </w:tc>
        <w:tc>
          <w:tcPr>
            <w:tcW w:w="1080" w:type="dxa"/>
          </w:tcPr>
          <w:p w14:paraId="734A076A" w14:textId="62CFBB0C" w:rsidR="73C0F3DF" w:rsidRDefault="73C0F3DF" w:rsidP="73C0F3DF">
            <w:pPr>
              <w:rPr>
                <w:rFonts w:ascii="Calibri" w:eastAsia="Calibri" w:hAnsi="Calibri" w:cs="Calibri"/>
                <w:color w:val="000000" w:themeColor="text1"/>
              </w:rPr>
            </w:pPr>
          </w:p>
        </w:tc>
        <w:tc>
          <w:tcPr>
            <w:tcW w:w="645" w:type="dxa"/>
          </w:tcPr>
          <w:p w14:paraId="55C73958" w14:textId="7440DE49" w:rsidR="73C0F3DF" w:rsidRDefault="73C0F3DF" w:rsidP="73C0F3DF">
            <w:pPr>
              <w:rPr>
                <w:rFonts w:ascii="Calibri" w:eastAsia="Calibri" w:hAnsi="Calibri" w:cs="Calibri"/>
                <w:color w:val="000000" w:themeColor="text1"/>
              </w:rPr>
            </w:pPr>
          </w:p>
        </w:tc>
      </w:tr>
      <w:tr w:rsidR="73C0F3DF" w14:paraId="188F7E5A" w14:textId="77777777" w:rsidTr="2C7840B6">
        <w:tc>
          <w:tcPr>
            <w:tcW w:w="2175" w:type="dxa"/>
          </w:tcPr>
          <w:p w14:paraId="0DEB69E5" w14:textId="199E612F"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Write and get approval on process and contract terms and conditions</w:t>
            </w:r>
          </w:p>
        </w:tc>
        <w:tc>
          <w:tcPr>
            <w:tcW w:w="855" w:type="dxa"/>
          </w:tcPr>
          <w:p w14:paraId="26F0BEF1" w14:textId="67FCB473" w:rsid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I</w:t>
            </w:r>
          </w:p>
        </w:tc>
        <w:tc>
          <w:tcPr>
            <w:tcW w:w="855" w:type="dxa"/>
          </w:tcPr>
          <w:p w14:paraId="5C71E0FB" w14:textId="084C1067" w:rsid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A/R</w:t>
            </w:r>
          </w:p>
        </w:tc>
        <w:tc>
          <w:tcPr>
            <w:tcW w:w="855" w:type="dxa"/>
          </w:tcPr>
          <w:p w14:paraId="594E6812" w14:textId="3B581C5F" w:rsidR="73C0F3DF" w:rsidRDefault="73C0F3DF" w:rsidP="73C0F3DF">
            <w:pPr>
              <w:rPr>
                <w:rFonts w:ascii="Calibri" w:eastAsia="Calibri" w:hAnsi="Calibri" w:cs="Calibri"/>
                <w:color w:val="000000" w:themeColor="text1"/>
              </w:rPr>
            </w:pPr>
          </w:p>
        </w:tc>
        <w:tc>
          <w:tcPr>
            <w:tcW w:w="435" w:type="dxa"/>
          </w:tcPr>
          <w:p w14:paraId="280E3DEB" w14:textId="179D8B8A" w:rsidR="73C0F3DF" w:rsidRDefault="73C0F3DF" w:rsidP="73C0F3DF">
            <w:pPr>
              <w:rPr>
                <w:rFonts w:ascii="Calibri" w:eastAsia="Calibri" w:hAnsi="Calibri" w:cs="Calibri"/>
                <w:color w:val="000000" w:themeColor="text1"/>
              </w:rPr>
            </w:pPr>
          </w:p>
        </w:tc>
        <w:tc>
          <w:tcPr>
            <w:tcW w:w="855" w:type="dxa"/>
          </w:tcPr>
          <w:p w14:paraId="23779B82" w14:textId="75C6209C" w:rsidR="73C0F3DF" w:rsidRDefault="73C0F3DF" w:rsidP="73C0F3DF">
            <w:pPr>
              <w:rPr>
                <w:rFonts w:ascii="Calibri" w:eastAsia="Calibri" w:hAnsi="Calibri" w:cs="Calibri"/>
                <w:color w:val="000000" w:themeColor="text1"/>
              </w:rPr>
            </w:pPr>
          </w:p>
        </w:tc>
        <w:tc>
          <w:tcPr>
            <w:tcW w:w="780" w:type="dxa"/>
          </w:tcPr>
          <w:p w14:paraId="40042982" w14:textId="19933772"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20" w:type="dxa"/>
          </w:tcPr>
          <w:p w14:paraId="53E12E19" w14:textId="4B3B4514" w:rsidR="73C0F3DF" w:rsidRDefault="73C0F3DF" w:rsidP="2C7840B6">
            <w:pPr>
              <w:rPr>
                <w:rFonts w:ascii="Calibri" w:eastAsia="Calibri" w:hAnsi="Calibri" w:cs="Calibri"/>
                <w:color w:val="000000" w:themeColor="text1"/>
              </w:rPr>
            </w:pPr>
          </w:p>
        </w:tc>
        <w:tc>
          <w:tcPr>
            <w:tcW w:w="1080" w:type="dxa"/>
          </w:tcPr>
          <w:p w14:paraId="0FEE628B" w14:textId="1A983586" w:rsidR="73C0F3DF" w:rsidRDefault="73C0F3DF" w:rsidP="73C0F3DF">
            <w:pPr>
              <w:rPr>
                <w:rFonts w:ascii="Calibri" w:eastAsia="Calibri" w:hAnsi="Calibri" w:cs="Calibri"/>
                <w:color w:val="000000" w:themeColor="text1"/>
              </w:rPr>
            </w:pPr>
          </w:p>
        </w:tc>
        <w:tc>
          <w:tcPr>
            <w:tcW w:w="645" w:type="dxa"/>
          </w:tcPr>
          <w:p w14:paraId="576B1434" w14:textId="0A3778F1" w:rsid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C**</w:t>
            </w:r>
          </w:p>
        </w:tc>
      </w:tr>
      <w:tr w:rsidR="00B427C0" w14:paraId="58C48C99" w14:textId="77777777" w:rsidTr="2C7840B6">
        <w:tc>
          <w:tcPr>
            <w:tcW w:w="2175" w:type="dxa"/>
          </w:tcPr>
          <w:p w14:paraId="7765CEF6" w14:textId="1B931016" w:rsidR="00B427C0" w:rsidRP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Identify and/or add licence terms</w:t>
            </w:r>
          </w:p>
        </w:tc>
        <w:tc>
          <w:tcPr>
            <w:tcW w:w="855" w:type="dxa"/>
          </w:tcPr>
          <w:p w14:paraId="17C19EBE" w14:textId="14DF47E3" w:rsidR="00B427C0" w:rsidRPr="73C0F3DF" w:rsidDel="00B427C0"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A/R</w:t>
            </w:r>
          </w:p>
        </w:tc>
        <w:tc>
          <w:tcPr>
            <w:tcW w:w="855" w:type="dxa"/>
          </w:tcPr>
          <w:p w14:paraId="79F39DBC" w14:textId="0281C159" w:rsidR="00B427C0" w:rsidRPr="73C0F3DF" w:rsidDel="00B427C0"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C</w:t>
            </w:r>
          </w:p>
        </w:tc>
        <w:tc>
          <w:tcPr>
            <w:tcW w:w="855" w:type="dxa"/>
          </w:tcPr>
          <w:p w14:paraId="11F736C7" w14:textId="77777777" w:rsidR="00B427C0" w:rsidRDefault="00B427C0" w:rsidP="73C0F3DF">
            <w:pPr>
              <w:rPr>
                <w:rFonts w:ascii="Calibri" w:eastAsia="Calibri" w:hAnsi="Calibri" w:cs="Calibri"/>
                <w:color w:val="000000" w:themeColor="text1"/>
              </w:rPr>
            </w:pPr>
          </w:p>
        </w:tc>
        <w:tc>
          <w:tcPr>
            <w:tcW w:w="435" w:type="dxa"/>
          </w:tcPr>
          <w:p w14:paraId="53FD1EF9" w14:textId="77777777" w:rsidR="00B427C0" w:rsidRDefault="00B427C0" w:rsidP="73C0F3DF">
            <w:pPr>
              <w:rPr>
                <w:rFonts w:ascii="Calibri" w:eastAsia="Calibri" w:hAnsi="Calibri" w:cs="Calibri"/>
                <w:color w:val="000000" w:themeColor="text1"/>
              </w:rPr>
            </w:pPr>
          </w:p>
        </w:tc>
        <w:tc>
          <w:tcPr>
            <w:tcW w:w="855" w:type="dxa"/>
          </w:tcPr>
          <w:p w14:paraId="309A1684" w14:textId="77777777" w:rsidR="00B427C0" w:rsidRDefault="00B427C0" w:rsidP="73C0F3DF">
            <w:pPr>
              <w:rPr>
                <w:rFonts w:ascii="Calibri" w:eastAsia="Calibri" w:hAnsi="Calibri" w:cs="Calibri"/>
                <w:color w:val="000000" w:themeColor="text1"/>
              </w:rPr>
            </w:pPr>
          </w:p>
        </w:tc>
        <w:tc>
          <w:tcPr>
            <w:tcW w:w="780" w:type="dxa"/>
          </w:tcPr>
          <w:p w14:paraId="225E9A8D" w14:textId="29BB2573" w:rsidR="00B427C0" w:rsidRP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C</w:t>
            </w:r>
          </w:p>
        </w:tc>
        <w:tc>
          <w:tcPr>
            <w:tcW w:w="720" w:type="dxa"/>
          </w:tcPr>
          <w:p w14:paraId="225BC979" w14:textId="282C1160" w:rsidR="00B427C0" w:rsidRPr="73C0F3DF" w:rsidRDefault="00B427C0" w:rsidP="73C0F3DF">
            <w:pPr>
              <w:rPr>
                <w:rFonts w:ascii="Calibri" w:eastAsia="Calibri" w:hAnsi="Calibri" w:cs="Calibri"/>
                <w:color w:val="000000" w:themeColor="text1"/>
              </w:rPr>
            </w:pPr>
            <w:r w:rsidRPr="2C7840B6">
              <w:rPr>
                <w:rFonts w:ascii="Calibri" w:eastAsia="Calibri" w:hAnsi="Calibri" w:cs="Calibri"/>
                <w:color w:val="000000" w:themeColor="text1"/>
              </w:rPr>
              <w:t>C</w:t>
            </w:r>
          </w:p>
        </w:tc>
        <w:tc>
          <w:tcPr>
            <w:tcW w:w="1080" w:type="dxa"/>
          </w:tcPr>
          <w:p w14:paraId="364CEDEA" w14:textId="77777777" w:rsidR="00B427C0" w:rsidRDefault="00B427C0" w:rsidP="73C0F3DF">
            <w:pPr>
              <w:rPr>
                <w:rFonts w:ascii="Calibri" w:eastAsia="Calibri" w:hAnsi="Calibri" w:cs="Calibri"/>
                <w:color w:val="000000" w:themeColor="text1"/>
              </w:rPr>
            </w:pPr>
          </w:p>
        </w:tc>
        <w:tc>
          <w:tcPr>
            <w:tcW w:w="645" w:type="dxa"/>
          </w:tcPr>
          <w:p w14:paraId="4050045F" w14:textId="77777777" w:rsidR="00B427C0" w:rsidRPr="605938A9" w:rsidRDefault="00B427C0" w:rsidP="73C0F3DF">
            <w:pPr>
              <w:rPr>
                <w:rFonts w:ascii="Calibri" w:eastAsia="Calibri" w:hAnsi="Calibri" w:cs="Calibri"/>
                <w:color w:val="000000" w:themeColor="text1"/>
              </w:rPr>
            </w:pPr>
          </w:p>
        </w:tc>
      </w:tr>
      <w:tr w:rsidR="73C0F3DF" w14:paraId="6DBA3B8B" w14:textId="77777777" w:rsidTr="2C7840B6">
        <w:tc>
          <w:tcPr>
            <w:tcW w:w="2175" w:type="dxa"/>
          </w:tcPr>
          <w:p w14:paraId="77EECCB9" w14:textId="0F1D815A"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Communication activities</w:t>
            </w:r>
          </w:p>
        </w:tc>
        <w:tc>
          <w:tcPr>
            <w:tcW w:w="855" w:type="dxa"/>
          </w:tcPr>
          <w:p w14:paraId="037DD5AE" w14:textId="2F62C625"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79D4C8B2" w14:textId="0945DB2B"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0D18D6C3" w14:textId="526203EC"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435" w:type="dxa"/>
          </w:tcPr>
          <w:p w14:paraId="01441B77" w14:textId="5A35061D"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855" w:type="dxa"/>
          </w:tcPr>
          <w:p w14:paraId="0B83E606" w14:textId="7DBC7B7A"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780" w:type="dxa"/>
          </w:tcPr>
          <w:p w14:paraId="2A038156" w14:textId="25791499" w:rsidR="73C0F3DF" w:rsidRDefault="69C97930" w:rsidP="2C7840B6">
            <w:pPr>
              <w:rPr>
                <w:rFonts w:ascii="Calibri" w:eastAsia="Calibri" w:hAnsi="Calibri" w:cs="Calibri"/>
                <w:color w:val="000000" w:themeColor="text1"/>
              </w:rPr>
            </w:pPr>
            <w:r w:rsidRPr="2C7840B6">
              <w:rPr>
                <w:rFonts w:ascii="Calibri" w:eastAsia="Calibri" w:hAnsi="Calibri" w:cs="Calibri"/>
                <w:color w:val="000000" w:themeColor="text1"/>
              </w:rPr>
              <w:t>C</w:t>
            </w:r>
          </w:p>
        </w:tc>
        <w:tc>
          <w:tcPr>
            <w:tcW w:w="720" w:type="dxa"/>
          </w:tcPr>
          <w:p w14:paraId="62E1AF2F" w14:textId="2E18BED7" w:rsidR="73C0F3DF" w:rsidRDefault="73C0F3DF" w:rsidP="73C0F3DF">
            <w:pPr>
              <w:rPr>
                <w:rFonts w:ascii="Calibri" w:eastAsia="Calibri" w:hAnsi="Calibri" w:cs="Calibri"/>
                <w:color w:val="000000" w:themeColor="text1"/>
              </w:rPr>
            </w:pPr>
          </w:p>
        </w:tc>
        <w:tc>
          <w:tcPr>
            <w:tcW w:w="1080" w:type="dxa"/>
          </w:tcPr>
          <w:p w14:paraId="67F90BBB" w14:textId="74AAA786"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I</w:t>
            </w:r>
          </w:p>
        </w:tc>
        <w:tc>
          <w:tcPr>
            <w:tcW w:w="645" w:type="dxa"/>
          </w:tcPr>
          <w:p w14:paraId="578511A4" w14:textId="0AE410E8" w:rsidR="73C0F3DF" w:rsidRDefault="73C0F3DF" w:rsidP="73C0F3DF">
            <w:pPr>
              <w:rPr>
                <w:rFonts w:ascii="Calibri" w:eastAsia="Calibri" w:hAnsi="Calibri" w:cs="Calibri"/>
                <w:color w:val="000000" w:themeColor="text1"/>
              </w:rPr>
            </w:pPr>
          </w:p>
        </w:tc>
      </w:tr>
      <w:tr w:rsidR="73C0F3DF" w14:paraId="461D0B66" w14:textId="77777777" w:rsidTr="2C7840B6">
        <w:tc>
          <w:tcPr>
            <w:tcW w:w="2175" w:type="dxa"/>
          </w:tcPr>
          <w:p w14:paraId="57092977" w14:textId="7A4F5F37" w:rsidR="23CD723B" w:rsidRDefault="23CD723B" w:rsidP="73C0F3DF">
            <w:pPr>
              <w:rPr>
                <w:rFonts w:ascii="Calibri" w:eastAsia="Calibri" w:hAnsi="Calibri" w:cs="Calibri"/>
                <w:color w:val="000000" w:themeColor="text1"/>
              </w:rPr>
            </w:pPr>
            <w:r w:rsidRPr="73C0F3DF">
              <w:rPr>
                <w:rFonts w:ascii="Calibri" w:eastAsia="Calibri" w:hAnsi="Calibri" w:cs="Calibri"/>
                <w:color w:val="000000" w:themeColor="text1"/>
              </w:rPr>
              <w:t xml:space="preserve">Produce </w:t>
            </w:r>
            <w:r w:rsidR="73C0F3DF" w:rsidRPr="73C0F3DF">
              <w:rPr>
                <w:rFonts w:ascii="Calibri" w:eastAsia="Calibri" w:hAnsi="Calibri" w:cs="Calibri"/>
                <w:color w:val="000000" w:themeColor="text1"/>
              </w:rPr>
              <w:t>audit and reporting process</w:t>
            </w:r>
          </w:p>
        </w:tc>
        <w:tc>
          <w:tcPr>
            <w:tcW w:w="855" w:type="dxa"/>
          </w:tcPr>
          <w:p w14:paraId="3E22C478" w14:textId="43726D11"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855" w:type="dxa"/>
          </w:tcPr>
          <w:p w14:paraId="097CAF55" w14:textId="5622342F"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A/R</w:t>
            </w:r>
          </w:p>
        </w:tc>
        <w:tc>
          <w:tcPr>
            <w:tcW w:w="855" w:type="dxa"/>
          </w:tcPr>
          <w:p w14:paraId="1272BFC4" w14:textId="72D97BB1" w:rsidR="73C0F3DF" w:rsidRDefault="73C0F3DF" w:rsidP="73C0F3DF">
            <w:pPr>
              <w:rPr>
                <w:rFonts w:ascii="Calibri" w:eastAsia="Calibri" w:hAnsi="Calibri" w:cs="Calibri"/>
                <w:color w:val="000000" w:themeColor="text1"/>
              </w:rPr>
            </w:pPr>
          </w:p>
        </w:tc>
        <w:tc>
          <w:tcPr>
            <w:tcW w:w="435" w:type="dxa"/>
          </w:tcPr>
          <w:p w14:paraId="723A4006" w14:textId="7D887083" w:rsidR="73C0F3DF" w:rsidRDefault="73C0F3DF" w:rsidP="73C0F3DF">
            <w:pPr>
              <w:rPr>
                <w:rFonts w:ascii="Calibri" w:eastAsia="Calibri" w:hAnsi="Calibri" w:cs="Calibri"/>
                <w:color w:val="000000" w:themeColor="text1"/>
              </w:rPr>
            </w:pPr>
          </w:p>
        </w:tc>
        <w:tc>
          <w:tcPr>
            <w:tcW w:w="855" w:type="dxa"/>
          </w:tcPr>
          <w:p w14:paraId="4DFE3037" w14:textId="3DF29D77" w:rsidR="73C0F3DF" w:rsidRDefault="73C0F3DF" w:rsidP="73C0F3DF">
            <w:pPr>
              <w:rPr>
                <w:rFonts w:ascii="Calibri" w:eastAsia="Calibri" w:hAnsi="Calibri" w:cs="Calibri"/>
                <w:color w:val="000000" w:themeColor="text1"/>
              </w:rPr>
            </w:pPr>
            <w:r w:rsidRPr="73C0F3DF">
              <w:rPr>
                <w:rFonts w:ascii="Calibri" w:eastAsia="Calibri" w:hAnsi="Calibri" w:cs="Calibri"/>
                <w:color w:val="000000" w:themeColor="text1"/>
              </w:rPr>
              <w:t>C</w:t>
            </w:r>
          </w:p>
        </w:tc>
        <w:tc>
          <w:tcPr>
            <w:tcW w:w="780" w:type="dxa"/>
          </w:tcPr>
          <w:p w14:paraId="713FCD45" w14:textId="6169B865" w:rsidR="73C0F3DF" w:rsidRDefault="73C0F3DF" w:rsidP="73C0F3DF">
            <w:pPr>
              <w:rPr>
                <w:rFonts w:ascii="Calibri" w:eastAsia="Calibri" w:hAnsi="Calibri" w:cs="Calibri"/>
                <w:color w:val="000000" w:themeColor="text1"/>
              </w:rPr>
            </w:pPr>
          </w:p>
        </w:tc>
        <w:tc>
          <w:tcPr>
            <w:tcW w:w="720" w:type="dxa"/>
          </w:tcPr>
          <w:p w14:paraId="5F9E49BB" w14:textId="6E49C67A" w:rsidR="73C0F3DF" w:rsidRDefault="73C0F3DF" w:rsidP="73C0F3DF">
            <w:pPr>
              <w:rPr>
                <w:rFonts w:ascii="Calibri" w:eastAsia="Calibri" w:hAnsi="Calibri" w:cs="Calibri"/>
                <w:color w:val="000000" w:themeColor="text1"/>
              </w:rPr>
            </w:pPr>
          </w:p>
        </w:tc>
        <w:tc>
          <w:tcPr>
            <w:tcW w:w="1080" w:type="dxa"/>
          </w:tcPr>
          <w:p w14:paraId="4EB69323" w14:textId="3AFC2E08" w:rsidR="73C0F3DF" w:rsidRDefault="73C0F3DF" w:rsidP="73C0F3DF">
            <w:pPr>
              <w:rPr>
                <w:rFonts w:ascii="Calibri" w:eastAsia="Calibri" w:hAnsi="Calibri" w:cs="Calibri"/>
                <w:color w:val="000000" w:themeColor="text1"/>
              </w:rPr>
            </w:pPr>
          </w:p>
        </w:tc>
        <w:tc>
          <w:tcPr>
            <w:tcW w:w="645" w:type="dxa"/>
          </w:tcPr>
          <w:p w14:paraId="16BF80CB" w14:textId="17532FFD" w:rsidR="73C0F3DF" w:rsidRDefault="73C0F3DF" w:rsidP="73C0F3DF">
            <w:pPr>
              <w:rPr>
                <w:rFonts w:ascii="Calibri" w:eastAsia="Calibri" w:hAnsi="Calibri" w:cs="Calibri"/>
                <w:color w:val="000000" w:themeColor="text1"/>
              </w:rPr>
            </w:pPr>
          </w:p>
        </w:tc>
      </w:tr>
    </w:tbl>
    <w:p w14:paraId="2AB1CA0D" w14:textId="1FDEC73F" w:rsidR="73C0F3DF" w:rsidRDefault="6C0246EF" w:rsidP="605938A9">
      <w:pPr>
        <w:pStyle w:val="Body"/>
        <w:shd w:val="clear" w:color="auto" w:fill="FFFFFF" w:themeFill="background1"/>
        <w:rPr>
          <w:rStyle w:val="None"/>
          <w:rFonts w:ascii="Calibri" w:eastAsia="Calibri" w:hAnsi="Calibri" w:cs="Calibri"/>
        </w:rPr>
      </w:pPr>
      <w:r w:rsidRPr="605938A9">
        <w:rPr>
          <w:rStyle w:val="None"/>
          <w:rFonts w:ascii="Calibri" w:eastAsia="Calibri" w:hAnsi="Calibri" w:cs="Calibri"/>
        </w:rPr>
        <w:t xml:space="preserve">*For this item, the accounts payable team </w:t>
      </w:r>
      <w:r w:rsidR="25334E8C" w:rsidRPr="605938A9">
        <w:rPr>
          <w:rStyle w:val="None"/>
          <w:rFonts w:ascii="Calibri" w:eastAsia="Calibri" w:hAnsi="Calibri" w:cs="Calibri"/>
        </w:rPr>
        <w:t xml:space="preserve">could </w:t>
      </w:r>
      <w:r w:rsidRPr="605938A9">
        <w:rPr>
          <w:rStyle w:val="None"/>
          <w:rFonts w:ascii="Calibri" w:eastAsia="Calibri" w:hAnsi="Calibri" w:cs="Calibri"/>
        </w:rPr>
        <w:t xml:space="preserve">also be </w:t>
      </w:r>
      <w:r w:rsidR="760392A5" w:rsidRPr="605938A9">
        <w:rPr>
          <w:rStyle w:val="None"/>
          <w:rFonts w:ascii="Calibri" w:eastAsia="Calibri" w:hAnsi="Calibri" w:cs="Calibri"/>
        </w:rPr>
        <w:t>includ</w:t>
      </w:r>
      <w:r w:rsidRPr="605938A9">
        <w:rPr>
          <w:rStyle w:val="None"/>
          <w:rFonts w:ascii="Calibri" w:eastAsia="Calibri" w:hAnsi="Calibri" w:cs="Calibri"/>
        </w:rPr>
        <w:t>ed.</w:t>
      </w:r>
    </w:p>
    <w:p w14:paraId="557252DA" w14:textId="7319E0A9" w:rsidR="73C0F3DF" w:rsidRDefault="065F31ED" w:rsidP="605938A9">
      <w:pPr>
        <w:rPr>
          <w:rFonts w:ascii="Calibri" w:eastAsia="Calibri" w:hAnsi="Calibri" w:cs="Calibri"/>
        </w:rPr>
      </w:pPr>
      <w:r w:rsidRPr="605938A9">
        <w:rPr>
          <w:rFonts w:ascii="Calibri" w:eastAsia="Calibri" w:hAnsi="Calibri" w:cs="Calibri"/>
        </w:rPr>
        <w:t>**Might not need to go for full legal review if standard clauses are used.</w:t>
      </w:r>
    </w:p>
    <w:p w14:paraId="492FA7E6" w14:textId="54D04A94" w:rsidR="73C0F3DF" w:rsidRDefault="73C0F3DF"/>
    <w:p w14:paraId="72A7C9A2" w14:textId="3407C9FF" w:rsidR="62A7503A" w:rsidRDefault="62A7503A" w:rsidP="73C0F3DF">
      <w:pPr>
        <w:rPr>
          <w:rFonts w:ascii="Arial" w:eastAsia="Arial" w:hAnsi="Arial" w:cs="Arial"/>
          <w:b/>
          <w:bCs/>
        </w:rPr>
      </w:pPr>
      <w:r w:rsidRPr="73C0F3DF">
        <w:rPr>
          <w:rFonts w:ascii="Arial" w:eastAsia="Arial" w:hAnsi="Arial" w:cs="Arial"/>
          <w:b/>
          <w:bCs/>
        </w:rPr>
        <w:t>Phase 2: Pilot Operations</w:t>
      </w:r>
    </w:p>
    <w:p w14:paraId="7E87BD3B" w14:textId="276FA2FC" w:rsidR="73C0F3DF" w:rsidRDefault="73C0F3DF" w:rsidP="73C0F3DF"/>
    <w:tbl>
      <w:tblPr>
        <w:tblStyle w:val="TableGrid"/>
        <w:tblW w:w="0" w:type="auto"/>
        <w:tblLayout w:type="fixed"/>
        <w:tblLook w:val="04A0" w:firstRow="1" w:lastRow="0" w:firstColumn="1" w:lastColumn="0" w:noHBand="0" w:noVBand="1"/>
      </w:tblPr>
      <w:tblGrid>
        <w:gridCol w:w="2175"/>
        <w:gridCol w:w="855"/>
        <w:gridCol w:w="855"/>
        <w:gridCol w:w="855"/>
        <w:gridCol w:w="435"/>
        <w:gridCol w:w="855"/>
        <w:gridCol w:w="645"/>
        <w:gridCol w:w="855"/>
        <w:gridCol w:w="1080"/>
        <w:gridCol w:w="645"/>
      </w:tblGrid>
      <w:tr w:rsidR="73C0F3DF" w14:paraId="63762EE3" w14:textId="77777777" w:rsidTr="2C7840B6">
        <w:tc>
          <w:tcPr>
            <w:tcW w:w="2175" w:type="dxa"/>
            <w:shd w:val="clear" w:color="auto" w:fill="D6E3BC" w:themeFill="accent3" w:themeFillTint="66"/>
          </w:tcPr>
          <w:p w14:paraId="66B11080" w14:textId="6F0C7985" w:rsidR="73C0F3DF" w:rsidRDefault="73C0F3DF" w:rsidP="73C0F3DF">
            <w:pPr>
              <w:rPr>
                <w:rFonts w:ascii="Calibri" w:eastAsia="Calibri" w:hAnsi="Calibri" w:cs="Calibri"/>
                <w:color w:val="000000" w:themeColor="text1"/>
              </w:rPr>
            </w:pPr>
          </w:p>
        </w:tc>
        <w:tc>
          <w:tcPr>
            <w:tcW w:w="855" w:type="dxa"/>
            <w:shd w:val="clear" w:color="auto" w:fill="D6E3BC" w:themeFill="accent3" w:themeFillTint="66"/>
          </w:tcPr>
          <w:p w14:paraId="5699546F" w14:textId="3E738596"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IT </w:t>
            </w:r>
          </w:p>
          <w:p w14:paraId="0398B1AD" w14:textId="56CCDBF6" w:rsidR="73C0F3DF" w:rsidRDefault="17B46689" w:rsidP="73C0F3DF">
            <w:pPr>
              <w:ind w:left="113" w:right="113"/>
              <w:rPr>
                <w:rFonts w:ascii="Calibri" w:eastAsia="Calibri" w:hAnsi="Calibri" w:cs="Calibri"/>
                <w:b/>
                <w:bCs/>
                <w:color w:val="000000" w:themeColor="text1"/>
                <w:sz w:val="18"/>
                <w:szCs w:val="18"/>
              </w:rPr>
            </w:pPr>
            <w:r w:rsidRPr="1FF6F701">
              <w:rPr>
                <w:rFonts w:ascii="Calibri" w:eastAsia="Calibri" w:hAnsi="Calibri" w:cs="Calibri"/>
                <w:b/>
                <w:bCs/>
                <w:color w:val="000000" w:themeColor="text1"/>
                <w:sz w:val="18"/>
                <w:szCs w:val="18"/>
              </w:rPr>
              <w:t xml:space="preserve">Strategy </w:t>
            </w:r>
            <w:r w:rsidR="73C0F3DF">
              <w:br/>
            </w:r>
            <w:r w:rsidRPr="1FF6F701">
              <w:rPr>
                <w:rFonts w:ascii="Calibri" w:eastAsia="Calibri" w:hAnsi="Calibri" w:cs="Calibri"/>
                <w:b/>
                <w:bCs/>
                <w:color w:val="000000" w:themeColor="text1"/>
                <w:sz w:val="18"/>
                <w:szCs w:val="18"/>
              </w:rPr>
              <w:t>Team </w:t>
            </w:r>
          </w:p>
        </w:tc>
        <w:tc>
          <w:tcPr>
            <w:tcW w:w="855" w:type="dxa"/>
            <w:shd w:val="clear" w:color="auto" w:fill="D6E3BC" w:themeFill="accent3" w:themeFillTint="66"/>
          </w:tcPr>
          <w:p w14:paraId="5A67E0B4" w14:textId="160A98BA" w:rsidR="73C0F3DF" w:rsidRDefault="00B427C0" w:rsidP="2C7840B6">
            <w:pPr>
              <w:ind w:left="113" w:right="113"/>
              <w:rPr>
                <w:rFonts w:ascii="Calibri" w:eastAsia="Calibri" w:hAnsi="Calibri" w:cs="Calibri"/>
                <w:b/>
                <w:bCs/>
                <w:color w:val="000000" w:themeColor="text1"/>
                <w:sz w:val="18"/>
                <w:szCs w:val="18"/>
              </w:rPr>
            </w:pPr>
            <w:r w:rsidRPr="2C7840B6">
              <w:rPr>
                <w:rFonts w:ascii="Calibri" w:eastAsia="Calibri" w:hAnsi="Calibri" w:cs="Calibri"/>
                <w:b/>
                <w:bCs/>
                <w:color w:val="000000" w:themeColor="text1"/>
                <w:sz w:val="18"/>
                <w:szCs w:val="18"/>
              </w:rPr>
              <w:t>CFOB Procurement</w:t>
            </w:r>
            <w:r w:rsidR="73C0F3DF" w:rsidRPr="2C7840B6">
              <w:rPr>
                <w:rFonts w:ascii="Calibri" w:eastAsia="Calibri" w:hAnsi="Calibri" w:cs="Calibri"/>
                <w:b/>
                <w:bCs/>
                <w:color w:val="000000" w:themeColor="text1"/>
                <w:sz w:val="18"/>
                <w:szCs w:val="18"/>
              </w:rPr>
              <w:t> </w:t>
            </w:r>
          </w:p>
        </w:tc>
        <w:tc>
          <w:tcPr>
            <w:tcW w:w="855" w:type="dxa"/>
            <w:shd w:val="clear" w:color="auto" w:fill="D6E3BC" w:themeFill="accent3" w:themeFillTint="66"/>
          </w:tcPr>
          <w:p w14:paraId="4A1245A1" w14:textId="0A188075" w:rsidR="73C0F3DF" w:rsidRDefault="4D33E4DC" w:rsidP="2C7840B6">
            <w:pPr>
              <w:ind w:left="113" w:right="113"/>
              <w:rPr>
                <w:rFonts w:ascii="Calibri" w:eastAsia="Calibri" w:hAnsi="Calibri" w:cs="Calibri"/>
                <w:b/>
                <w:bCs/>
                <w:color w:val="000000" w:themeColor="text1"/>
                <w:sz w:val="18"/>
                <w:szCs w:val="18"/>
              </w:rPr>
            </w:pPr>
            <w:r w:rsidRPr="2C7840B6">
              <w:rPr>
                <w:rFonts w:ascii="Calibri" w:eastAsia="Calibri" w:hAnsi="Calibri" w:cs="Calibri"/>
                <w:b/>
                <w:bCs/>
                <w:color w:val="000000" w:themeColor="text1"/>
                <w:sz w:val="18"/>
                <w:szCs w:val="18"/>
              </w:rPr>
              <w:t>Clients</w:t>
            </w:r>
          </w:p>
          <w:p w14:paraId="01D58931" w14:textId="493C3A4B" w:rsidR="1FF6F701" w:rsidRDefault="1FF6F701" w:rsidP="1FF6F701">
            <w:pPr>
              <w:ind w:left="113" w:right="113"/>
              <w:rPr>
                <w:rFonts w:ascii="Calibri" w:eastAsia="Calibri" w:hAnsi="Calibri" w:cs="Calibri"/>
                <w:b/>
                <w:bCs/>
                <w:color w:val="000000" w:themeColor="text1"/>
                <w:sz w:val="18"/>
                <w:szCs w:val="18"/>
              </w:rPr>
            </w:pPr>
          </w:p>
          <w:p w14:paraId="3CBA1B53" w14:textId="1EDA02F4" w:rsidR="73C0F3DF" w:rsidRDefault="73C0F3DF" w:rsidP="2C7840B6">
            <w:pPr>
              <w:ind w:left="113" w:right="113"/>
              <w:rPr>
                <w:rFonts w:ascii="Calibri" w:eastAsia="Calibri" w:hAnsi="Calibri" w:cs="Calibri"/>
                <w:b/>
                <w:bCs/>
                <w:color w:val="000000" w:themeColor="text1"/>
                <w:sz w:val="18"/>
                <w:szCs w:val="18"/>
              </w:rPr>
            </w:pPr>
          </w:p>
        </w:tc>
        <w:tc>
          <w:tcPr>
            <w:tcW w:w="435" w:type="dxa"/>
            <w:shd w:val="clear" w:color="auto" w:fill="D6E3BC" w:themeFill="accent3" w:themeFillTint="66"/>
          </w:tcPr>
          <w:p w14:paraId="3A54CE43" w14:textId="4D792B09"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Suppliers</w:t>
            </w:r>
          </w:p>
        </w:tc>
        <w:tc>
          <w:tcPr>
            <w:tcW w:w="855" w:type="dxa"/>
            <w:shd w:val="clear" w:color="auto" w:fill="D6E3BC" w:themeFill="accent3" w:themeFillTint="66"/>
          </w:tcPr>
          <w:p w14:paraId="431EC8FD" w14:textId="61336BA1" w:rsidR="001806B2" w:rsidRDefault="435A5600" w:rsidP="1FF6F701">
            <w:pPr>
              <w:ind w:left="113" w:right="113"/>
              <w:rPr>
                <w:rFonts w:ascii="Calibri" w:eastAsia="Calibri" w:hAnsi="Calibri" w:cs="Calibri"/>
                <w:b/>
                <w:bCs/>
                <w:color w:val="000000" w:themeColor="text1"/>
                <w:sz w:val="18"/>
                <w:szCs w:val="18"/>
              </w:rPr>
            </w:pPr>
            <w:r w:rsidRPr="605938A9">
              <w:rPr>
                <w:rFonts w:ascii="Calibri" w:eastAsia="Calibri" w:hAnsi="Calibri" w:cs="Calibri"/>
                <w:b/>
                <w:bCs/>
                <w:color w:val="000000" w:themeColor="text1"/>
                <w:sz w:val="18"/>
                <w:szCs w:val="18"/>
              </w:rPr>
              <w:t>Branch</w:t>
            </w:r>
            <w:r w:rsidR="001806B2">
              <w:br/>
            </w:r>
          </w:p>
          <w:p w14:paraId="0DBB9E33" w14:textId="177CDC5E" w:rsidR="73C0F3DF" w:rsidRDefault="645C52EC" w:rsidP="605938A9">
            <w:pPr>
              <w:ind w:left="113" w:right="113"/>
              <w:rPr>
                <w:rFonts w:ascii="Calibri" w:eastAsia="Calibri" w:hAnsi="Calibri" w:cs="Calibri"/>
                <w:b/>
                <w:bCs/>
                <w:color w:val="000000" w:themeColor="text1"/>
                <w:sz w:val="18"/>
                <w:szCs w:val="18"/>
              </w:rPr>
            </w:pPr>
            <w:r w:rsidRPr="605938A9">
              <w:rPr>
                <w:rFonts w:ascii="Calibri" w:eastAsia="Calibri" w:hAnsi="Calibri" w:cs="Calibri"/>
                <w:b/>
                <w:bCs/>
                <w:color w:val="000000" w:themeColor="text1"/>
                <w:sz w:val="18"/>
                <w:szCs w:val="18"/>
              </w:rPr>
              <w:t>Financial</w:t>
            </w:r>
            <w:r w:rsidR="73C0F3DF">
              <w:br/>
            </w:r>
            <w:r w:rsidR="481955D5" w:rsidRPr="605938A9">
              <w:rPr>
                <w:rFonts w:ascii="Calibri" w:eastAsia="Calibri" w:hAnsi="Calibri" w:cs="Calibri"/>
                <w:b/>
                <w:bCs/>
                <w:color w:val="000000" w:themeColor="text1"/>
                <w:sz w:val="18"/>
                <w:szCs w:val="18"/>
              </w:rPr>
              <w:t>Team</w:t>
            </w:r>
            <w:r w:rsidR="47FFAFB3" w:rsidRPr="605938A9">
              <w:rPr>
                <w:rFonts w:ascii="Calibri" w:eastAsia="Calibri" w:hAnsi="Calibri" w:cs="Calibri"/>
                <w:b/>
                <w:bCs/>
                <w:color w:val="000000" w:themeColor="text1"/>
                <w:sz w:val="18"/>
                <w:szCs w:val="18"/>
              </w:rPr>
              <w:t>s</w:t>
            </w:r>
          </w:p>
        </w:tc>
        <w:tc>
          <w:tcPr>
            <w:tcW w:w="645" w:type="dxa"/>
            <w:shd w:val="clear" w:color="auto" w:fill="D6E3BC" w:themeFill="accent3" w:themeFillTint="66"/>
          </w:tcPr>
          <w:p w14:paraId="74DE081F" w14:textId="762833EE"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OSME </w:t>
            </w:r>
          </w:p>
          <w:p w14:paraId="479D5636" w14:textId="4C3AB7B7"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(PSPC)</w:t>
            </w:r>
          </w:p>
        </w:tc>
        <w:tc>
          <w:tcPr>
            <w:tcW w:w="855" w:type="dxa"/>
            <w:shd w:val="clear" w:color="auto" w:fill="D6E3BC" w:themeFill="accent3" w:themeFillTint="66"/>
          </w:tcPr>
          <w:p w14:paraId="71A9D61D" w14:textId="48CC9E7F"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IP </w:t>
            </w:r>
          </w:p>
          <w:p w14:paraId="75660081" w14:textId="4B3383D0"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CoE </w:t>
            </w:r>
          </w:p>
          <w:p w14:paraId="09418B39" w14:textId="4A3B2506"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(ESDC)</w:t>
            </w:r>
          </w:p>
        </w:tc>
        <w:tc>
          <w:tcPr>
            <w:tcW w:w="1080" w:type="dxa"/>
            <w:shd w:val="clear" w:color="auto" w:fill="D6E3BC" w:themeFill="accent3" w:themeFillTint="66"/>
          </w:tcPr>
          <w:p w14:paraId="68BAC457" w14:textId="7E4C6E63"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ESDC </w:t>
            </w:r>
          </w:p>
          <w:p w14:paraId="39D5B1F1" w14:textId="34D1E973"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OSS </w:t>
            </w:r>
          </w:p>
          <w:p w14:paraId="63AD45B6" w14:textId="22A3D028" w:rsidR="73C0F3DF" w:rsidRDefault="17B46689" w:rsidP="73C0F3DF">
            <w:pPr>
              <w:ind w:left="113" w:right="113"/>
              <w:rPr>
                <w:rFonts w:ascii="Calibri" w:eastAsia="Calibri" w:hAnsi="Calibri" w:cs="Calibri"/>
                <w:b/>
                <w:bCs/>
                <w:color w:val="000000" w:themeColor="text1"/>
                <w:sz w:val="18"/>
                <w:szCs w:val="18"/>
              </w:rPr>
            </w:pPr>
            <w:r w:rsidRPr="1FF6F701">
              <w:rPr>
                <w:rFonts w:ascii="Calibri" w:eastAsia="Calibri" w:hAnsi="Calibri" w:cs="Calibri"/>
                <w:b/>
                <w:bCs/>
                <w:color w:val="000000" w:themeColor="text1"/>
                <w:sz w:val="18"/>
                <w:szCs w:val="18"/>
              </w:rPr>
              <w:t xml:space="preserve">Framework </w:t>
            </w:r>
            <w:r w:rsidR="73C0F3DF">
              <w:br/>
            </w:r>
            <w:r w:rsidRPr="1FF6F701">
              <w:rPr>
                <w:rFonts w:ascii="Calibri" w:eastAsia="Calibri" w:hAnsi="Calibri" w:cs="Calibri"/>
                <w:b/>
                <w:bCs/>
                <w:color w:val="000000" w:themeColor="text1"/>
                <w:sz w:val="18"/>
                <w:szCs w:val="18"/>
              </w:rPr>
              <w:t>Team</w:t>
            </w:r>
          </w:p>
        </w:tc>
        <w:tc>
          <w:tcPr>
            <w:tcW w:w="645" w:type="dxa"/>
            <w:shd w:val="clear" w:color="auto" w:fill="D6E3BC" w:themeFill="accent3" w:themeFillTint="66"/>
          </w:tcPr>
          <w:p w14:paraId="2EC6C9FC" w14:textId="6283F104" w:rsidR="73C0F3DF" w:rsidRDefault="73C0F3DF" w:rsidP="73C0F3DF">
            <w:pPr>
              <w:ind w:left="113" w:right="113"/>
              <w:rPr>
                <w:rFonts w:ascii="Calibri" w:eastAsia="Calibri" w:hAnsi="Calibri" w:cs="Calibri"/>
                <w:b/>
                <w:bCs/>
                <w:color w:val="000000" w:themeColor="text1"/>
                <w:sz w:val="18"/>
                <w:szCs w:val="18"/>
              </w:rPr>
            </w:pPr>
            <w:r w:rsidRPr="73C0F3DF">
              <w:rPr>
                <w:rFonts w:ascii="Calibri" w:eastAsia="Calibri" w:hAnsi="Calibri" w:cs="Calibri"/>
                <w:b/>
                <w:bCs/>
                <w:color w:val="000000" w:themeColor="text1"/>
                <w:sz w:val="18"/>
                <w:szCs w:val="18"/>
              </w:rPr>
              <w:t xml:space="preserve">Legal </w:t>
            </w:r>
          </w:p>
          <w:p w14:paraId="3FDA1409" w14:textId="45429551" w:rsidR="73C0F3DF" w:rsidRDefault="73C0F3DF" w:rsidP="73C0F3DF">
            <w:pPr>
              <w:ind w:left="113" w:right="113"/>
              <w:rPr>
                <w:rFonts w:ascii="Calibri" w:eastAsia="Calibri" w:hAnsi="Calibri" w:cs="Calibri"/>
                <w:b/>
                <w:bCs/>
                <w:color w:val="000000" w:themeColor="text1"/>
                <w:sz w:val="18"/>
                <w:szCs w:val="18"/>
              </w:rPr>
            </w:pPr>
            <w:r>
              <w:br/>
            </w:r>
            <w:r w:rsidRPr="73C0F3DF">
              <w:rPr>
                <w:rFonts w:ascii="Calibri" w:eastAsia="Calibri" w:hAnsi="Calibri" w:cs="Calibri"/>
                <w:b/>
                <w:bCs/>
                <w:color w:val="000000" w:themeColor="text1"/>
                <w:sz w:val="18"/>
                <w:szCs w:val="18"/>
              </w:rPr>
              <w:t>(PSPC)</w:t>
            </w:r>
          </w:p>
        </w:tc>
      </w:tr>
      <w:tr w:rsidR="73C0F3DF" w14:paraId="0DC8B9D6" w14:textId="77777777" w:rsidTr="2C7840B6">
        <w:tc>
          <w:tcPr>
            <w:tcW w:w="2175" w:type="dxa"/>
            <w:shd w:val="clear" w:color="auto" w:fill="D9D9D9" w:themeFill="background1" w:themeFillShade="D9"/>
          </w:tcPr>
          <w:p w14:paraId="2DEE2FB9" w14:textId="7FC40FB4" w:rsidR="73C0F3DF" w:rsidRDefault="73C0F3DF" w:rsidP="73C0F3DF">
            <w:pPr>
              <w:rPr>
                <w:rFonts w:ascii="Calibri" w:eastAsia="Calibri" w:hAnsi="Calibri" w:cs="Calibri"/>
              </w:rPr>
            </w:pPr>
            <w:r w:rsidRPr="73C0F3DF">
              <w:rPr>
                <w:rFonts w:ascii="Calibri" w:eastAsia="Calibri" w:hAnsi="Calibri" w:cs="Calibri"/>
              </w:rPr>
              <w:t>Pre-contractual phase</w:t>
            </w:r>
          </w:p>
        </w:tc>
        <w:tc>
          <w:tcPr>
            <w:tcW w:w="855" w:type="dxa"/>
            <w:shd w:val="clear" w:color="auto" w:fill="D9D9D9" w:themeFill="background1" w:themeFillShade="D9"/>
          </w:tcPr>
          <w:p w14:paraId="23818071" w14:textId="107F6192" w:rsidR="73C0F3DF" w:rsidRDefault="73C0F3DF" w:rsidP="73C0F3DF">
            <w:pPr>
              <w:rPr>
                <w:rFonts w:ascii="Calibri" w:eastAsia="Calibri" w:hAnsi="Calibri" w:cs="Calibri"/>
              </w:rPr>
            </w:pPr>
          </w:p>
        </w:tc>
        <w:tc>
          <w:tcPr>
            <w:tcW w:w="855" w:type="dxa"/>
            <w:shd w:val="clear" w:color="auto" w:fill="D9D9D9" w:themeFill="background1" w:themeFillShade="D9"/>
          </w:tcPr>
          <w:p w14:paraId="40CFF415" w14:textId="6A9E29DE" w:rsidR="73C0F3DF" w:rsidRDefault="73C0F3DF" w:rsidP="73C0F3DF">
            <w:pPr>
              <w:rPr>
                <w:rFonts w:ascii="Calibri" w:eastAsia="Calibri" w:hAnsi="Calibri" w:cs="Calibri"/>
              </w:rPr>
            </w:pPr>
          </w:p>
        </w:tc>
        <w:tc>
          <w:tcPr>
            <w:tcW w:w="855" w:type="dxa"/>
            <w:shd w:val="clear" w:color="auto" w:fill="D9D9D9" w:themeFill="background1" w:themeFillShade="D9"/>
          </w:tcPr>
          <w:p w14:paraId="14845BD2" w14:textId="724E946A" w:rsidR="73C0F3DF" w:rsidRDefault="73C0F3DF" w:rsidP="73C0F3DF">
            <w:pPr>
              <w:rPr>
                <w:rFonts w:ascii="Calibri" w:eastAsia="Calibri" w:hAnsi="Calibri" w:cs="Calibri"/>
              </w:rPr>
            </w:pPr>
          </w:p>
        </w:tc>
        <w:tc>
          <w:tcPr>
            <w:tcW w:w="435" w:type="dxa"/>
            <w:shd w:val="clear" w:color="auto" w:fill="D9D9D9" w:themeFill="background1" w:themeFillShade="D9"/>
          </w:tcPr>
          <w:p w14:paraId="3000BCCF" w14:textId="1F6E1FE2" w:rsidR="73C0F3DF" w:rsidRDefault="73C0F3DF" w:rsidP="73C0F3DF">
            <w:pPr>
              <w:rPr>
                <w:rFonts w:ascii="Calibri" w:eastAsia="Calibri" w:hAnsi="Calibri" w:cs="Calibri"/>
              </w:rPr>
            </w:pPr>
          </w:p>
        </w:tc>
        <w:tc>
          <w:tcPr>
            <w:tcW w:w="855" w:type="dxa"/>
            <w:shd w:val="clear" w:color="auto" w:fill="D9D9D9" w:themeFill="background1" w:themeFillShade="D9"/>
          </w:tcPr>
          <w:p w14:paraId="48261FE6" w14:textId="1275ABF5" w:rsidR="73C0F3DF" w:rsidRDefault="73C0F3DF" w:rsidP="73C0F3DF">
            <w:pPr>
              <w:rPr>
                <w:rFonts w:ascii="Calibri" w:eastAsia="Calibri" w:hAnsi="Calibri" w:cs="Calibri"/>
              </w:rPr>
            </w:pPr>
          </w:p>
        </w:tc>
        <w:tc>
          <w:tcPr>
            <w:tcW w:w="645" w:type="dxa"/>
            <w:shd w:val="clear" w:color="auto" w:fill="D9D9D9" w:themeFill="background1" w:themeFillShade="D9"/>
          </w:tcPr>
          <w:p w14:paraId="3274D2AC" w14:textId="4EC67373" w:rsidR="73C0F3DF" w:rsidRDefault="73C0F3DF" w:rsidP="73C0F3DF">
            <w:pPr>
              <w:rPr>
                <w:rFonts w:ascii="Calibri" w:eastAsia="Calibri" w:hAnsi="Calibri" w:cs="Calibri"/>
              </w:rPr>
            </w:pPr>
          </w:p>
        </w:tc>
        <w:tc>
          <w:tcPr>
            <w:tcW w:w="855" w:type="dxa"/>
            <w:shd w:val="clear" w:color="auto" w:fill="D9D9D9" w:themeFill="background1" w:themeFillShade="D9"/>
          </w:tcPr>
          <w:p w14:paraId="49F61D44" w14:textId="6C828C1B" w:rsidR="73C0F3DF" w:rsidRDefault="73C0F3DF" w:rsidP="73C0F3DF">
            <w:pPr>
              <w:rPr>
                <w:rFonts w:ascii="Calibri" w:eastAsia="Calibri" w:hAnsi="Calibri" w:cs="Calibri"/>
              </w:rPr>
            </w:pPr>
          </w:p>
        </w:tc>
        <w:tc>
          <w:tcPr>
            <w:tcW w:w="1080" w:type="dxa"/>
            <w:shd w:val="clear" w:color="auto" w:fill="D9D9D9" w:themeFill="background1" w:themeFillShade="D9"/>
          </w:tcPr>
          <w:p w14:paraId="6B9CBEF8" w14:textId="1902619F" w:rsidR="73C0F3DF" w:rsidRDefault="73C0F3DF" w:rsidP="73C0F3DF">
            <w:pPr>
              <w:rPr>
                <w:rFonts w:ascii="Calibri" w:eastAsia="Calibri" w:hAnsi="Calibri" w:cs="Calibri"/>
              </w:rPr>
            </w:pPr>
          </w:p>
        </w:tc>
        <w:tc>
          <w:tcPr>
            <w:tcW w:w="645" w:type="dxa"/>
            <w:shd w:val="clear" w:color="auto" w:fill="D9D9D9" w:themeFill="background1" w:themeFillShade="D9"/>
          </w:tcPr>
          <w:p w14:paraId="54EBD2A8" w14:textId="5E65BE3E" w:rsidR="73C0F3DF" w:rsidRDefault="73C0F3DF" w:rsidP="73C0F3DF">
            <w:pPr>
              <w:rPr>
                <w:rFonts w:ascii="Calibri" w:eastAsia="Calibri" w:hAnsi="Calibri" w:cs="Calibri"/>
              </w:rPr>
            </w:pPr>
          </w:p>
        </w:tc>
      </w:tr>
      <w:tr w:rsidR="73C0F3DF" w14:paraId="1BA151C5" w14:textId="77777777" w:rsidTr="2C7840B6">
        <w:tc>
          <w:tcPr>
            <w:tcW w:w="2175" w:type="dxa"/>
          </w:tcPr>
          <w:p w14:paraId="605ADE59" w14:textId="1DAB1BAD" w:rsidR="73C0F3DF" w:rsidRDefault="73C0F3DF" w:rsidP="73C0F3DF">
            <w:pPr>
              <w:rPr>
                <w:rFonts w:ascii="Calibri" w:eastAsia="Calibri" w:hAnsi="Calibri" w:cs="Calibri"/>
              </w:rPr>
            </w:pPr>
            <w:r w:rsidRPr="73C0F3DF">
              <w:rPr>
                <w:rFonts w:ascii="Calibri" w:eastAsia="Calibri" w:hAnsi="Calibri" w:cs="Calibri"/>
              </w:rPr>
              <w:t>Develop the opportunity text using template (problem to be solved, evaluation criteria, acceptance criteria, start date, contract value)</w:t>
            </w:r>
          </w:p>
        </w:tc>
        <w:tc>
          <w:tcPr>
            <w:tcW w:w="855" w:type="dxa"/>
          </w:tcPr>
          <w:p w14:paraId="01739A90" w14:textId="226F738A"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25DC33E4" w14:textId="7222B2AF"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20DEC9C4" w14:textId="4E31CE59"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5C449850" w14:textId="11C1077C" w:rsidR="73C0F3DF" w:rsidRDefault="73C0F3DF" w:rsidP="73C0F3DF">
            <w:pPr>
              <w:rPr>
                <w:rFonts w:ascii="Calibri" w:eastAsia="Calibri" w:hAnsi="Calibri" w:cs="Calibri"/>
              </w:rPr>
            </w:pPr>
          </w:p>
        </w:tc>
        <w:tc>
          <w:tcPr>
            <w:tcW w:w="855" w:type="dxa"/>
          </w:tcPr>
          <w:p w14:paraId="3A2BB254" w14:textId="1ABF4B1F" w:rsidR="73C0F3DF" w:rsidRDefault="73C0F3DF" w:rsidP="2986E700">
            <w:pPr>
              <w:rPr>
                <w:rFonts w:ascii="Calibri" w:eastAsia="Calibri" w:hAnsi="Calibri" w:cs="Calibri"/>
              </w:rPr>
            </w:pPr>
          </w:p>
        </w:tc>
        <w:tc>
          <w:tcPr>
            <w:tcW w:w="645" w:type="dxa"/>
          </w:tcPr>
          <w:p w14:paraId="699689DE" w14:textId="1EB47BB9" w:rsidR="73C0F3DF" w:rsidRDefault="73C0F3DF" w:rsidP="73C0F3DF">
            <w:pPr>
              <w:rPr>
                <w:rFonts w:ascii="Calibri" w:eastAsia="Calibri" w:hAnsi="Calibri" w:cs="Calibri"/>
              </w:rPr>
            </w:pPr>
          </w:p>
        </w:tc>
        <w:tc>
          <w:tcPr>
            <w:tcW w:w="855" w:type="dxa"/>
          </w:tcPr>
          <w:p w14:paraId="46E91F2A" w14:textId="2778C6AE" w:rsidR="73C0F3DF" w:rsidRDefault="73C0F3DF" w:rsidP="73C0F3DF">
            <w:pPr>
              <w:rPr>
                <w:rFonts w:ascii="Calibri" w:eastAsia="Calibri" w:hAnsi="Calibri" w:cs="Calibri"/>
              </w:rPr>
            </w:pPr>
          </w:p>
        </w:tc>
        <w:tc>
          <w:tcPr>
            <w:tcW w:w="1080" w:type="dxa"/>
          </w:tcPr>
          <w:p w14:paraId="1491239C" w14:textId="5355D1E8" w:rsidR="73C0F3DF" w:rsidRDefault="73C0F3DF" w:rsidP="73C0F3DF">
            <w:pPr>
              <w:rPr>
                <w:rFonts w:ascii="Calibri" w:eastAsia="Calibri" w:hAnsi="Calibri" w:cs="Calibri"/>
              </w:rPr>
            </w:pPr>
          </w:p>
        </w:tc>
        <w:tc>
          <w:tcPr>
            <w:tcW w:w="645" w:type="dxa"/>
          </w:tcPr>
          <w:p w14:paraId="1F9F4DA4" w14:textId="6FB67694" w:rsidR="73C0F3DF" w:rsidRDefault="73C0F3DF" w:rsidP="73C0F3DF">
            <w:pPr>
              <w:rPr>
                <w:rFonts w:ascii="Calibri" w:eastAsia="Calibri" w:hAnsi="Calibri" w:cs="Calibri"/>
              </w:rPr>
            </w:pPr>
          </w:p>
        </w:tc>
      </w:tr>
      <w:tr w:rsidR="6B86B688" w14:paraId="2ED46FC3" w14:textId="77777777" w:rsidTr="2C7840B6">
        <w:tc>
          <w:tcPr>
            <w:tcW w:w="2175" w:type="dxa"/>
          </w:tcPr>
          <w:p w14:paraId="5B99631E" w14:textId="0BDECC10" w:rsidR="27903822" w:rsidRDefault="27903822" w:rsidP="6B86B688">
            <w:pPr>
              <w:rPr>
                <w:rFonts w:ascii="Calibri" w:eastAsia="Calibri" w:hAnsi="Calibri" w:cs="Calibri"/>
              </w:rPr>
            </w:pPr>
            <w:r w:rsidRPr="6B86B688">
              <w:rPr>
                <w:rFonts w:ascii="Calibri" w:eastAsia="Calibri" w:hAnsi="Calibri" w:cs="Calibri"/>
              </w:rPr>
              <w:t>PIF created</w:t>
            </w:r>
            <w:r w:rsidR="00EADD01" w:rsidRPr="6B86B688">
              <w:rPr>
                <w:rFonts w:ascii="Calibri" w:eastAsia="Calibri" w:hAnsi="Calibri" w:cs="Calibri"/>
              </w:rPr>
              <w:t xml:space="preserve"> and signed by section 32 Mgr</w:t>
            </w:r>
          </w:p>
        </w:tc>
        <w:tc>
          <w:tcPr>
            <w:tcW w:w="855" w:type="dxa"/>
          </w:tcPr>
          <w:p w14:paraId="7ACF5536" w14:textId="4D09A927" w:rsidR="6B86B688" w:rsidRDefault="6B86B688" w:rsidP="6B86B688">
            <w:pPr>
              <w:rPr>
                <w:rFonts w:ascii="Calibri" w:eastAsia="Calibri" w:hAnsi="Calibri" w:cs="Calibri"/>
              </w:rPr>
            </w:pPr>
          </w:p>
        </w:tc>
        <w:tc>
          <w:tcPr>
            <w:tcW w:w="855" w:type="dxa"/>
          </w:tcPr>
          <w:p w14:paraId="5059F72F" w14:textId="540A391D" w:rsidR="6B86B688" w:rsidRDefault="6B86B688" w:rsidP="6B86B688">
            <w:pPr>
              <w:rPr>
                <w:rFonts w:ascii="Calibri" w:eastAsia="Calibri" w:hAnsi="Calibri" w:cs="Calibri"/>
              </w:rPr>
            </w:pPr>
          </w:p>
        </w:tc>
        <w:tc>
          <w:tcPr>
            <w:tcW w:w="855" w:type="dxa"/>
          </w:tcPr>
          <w:p w14:paraId="16AEFD9D" w14:textId="379A2187" w:rsidR="27903822" w:rsidRDefault="27903822" w:rsidP="6B86B688">
            <w:pPr>
              <w:rPr>
                <w:rFonts w:ascii="Calibri" w:eastAsia="Calibri" w:hAnsi="Calibri" w:cs="Calibri"/>
              </w:rPr>
            </w:pPr>
            <w:r w:rsidRPr="6B86B688">
              <w:rPr>
                <w:rFonts w:ascii="Calibri" w:eastAsia="Calibri" w:hAnsi="Calibri" w:cs="Calibri"/>
              </w:rPr>
              <w:t>A/R</w:t>
            </w:r>
          </w:p>
        </w:tc>
        <w:tc>
          <w:tcPr>
            <w:tcW w:w="435" w:type="dxa"/>
          </w:tcPr>
          <w:p w14:paraId="374E77D9" w14:textId="27DEE632" w:rsidR="6B86B688" w:rsidRDefault="6B86B688" w:rsidP="6B86B688">
            <w:pPr>
              <w:rPr>
                <w:rFonts w:ascii="Calibri" w:eastAsia="Calibri" w:hAnsi="Calibri" w:cs="Calibri"/>
              </w:rPr>
            </w:pPr>
          </w:p>
        </w:tc>
        <w:tc>
          <w:tcPr>
            <w:tcW w:w="855" w:type="dxa"/>
          </w:tcPr>
          <w:p w14:paraId="20D7C1CA" w14:textId="25F4B6CD" w:rsidR="6B86B688" w:rsidRDefault="6B86B688" w:rsidP="6B86B688">
            <w:pPr>
              <w:rPr>
                <w:rFonts w:ascii="Calibri" w:eastAsia="Calibri" w:hAnsi="Calibri" w:cs="Calibri"/>
              </w:rPr>
            </w:pPr>
          </w:p>
        </w:tc>
        <w:tc>
          <w:tcPr>
            <w:tcW w:w="645" w:type="dxa"/>
          </w:tcPr>
          <w:p w14:paraId="4CED18D3" w14:textId="5C9F2320" w:rsidR="6B86B688" w:rsidRDefault="6B86B688" w:rsidP="6B86B688">
            <w:pPr>
              <w:rPr>
                <w:rFonts w:ascii="Calibri" w:eastAsia="Calibri" w:hAnsi="Calibri" w:cs="Calibri"/>
              </w:rPr>
            </w:pPr>
          </w:p>
        </w:tc>
        <w:tc>
          <w:tcPr>
            <w:tcW w:w="855" w:type="dxa"/>
          </w:tcPr>
          <w:p w14:paraId="348B4301" w14:textId="5B042910" w:rsidR="6B86B688" w:rsidRDefault="6B86B688" w:rsidP="6B86B688">
            <w:pPr>
              <w:rPr>
                <w:rFonts w:ascii="Calibri" w:eastAsia="Calibri" w:hAnsi="Calibri" w:cs="Calibri"/>
              </w:rPr>
            </w:pPr>
          </w:p>
        </w:tc>
        <w:tc>
          <w:tcPr>
            <w:tcW w:w="1080" w:type="dxa"/>
          </w:tcPr>
          <w:p w14:paraId="523B4496" w14:textId="2FF6FE80" w:rsidR="6B86B688" w:rsidRDefault="6B86B688" w:rsidP="6B86B688">
            <w:pPr>
              <w:rPr>
                <w:rFonts w:ascii="Calibri" w:eastAsia="Calibri" w:hAnsi="Calibri" w:cs="Calibri"/>
              </w:rPr>
            </w:pPr>
          </w:p>
        </w:tc>
        <w:tc>
          <w:tcPr>
            <w:tcW w:w="645" w:type="dxa"/>
          </w:tcPr>
          <w:p w14:paraId="19ED3B82" w14:textId="181DCAEE" w:rsidR="6B86B688" w:rsidRDefault="6B86B688" w:rsidP="6B86B688">
            <w:pPr>
              <w:rPr>
                <w:rFonts w:ascii="Calibri" w:eastAsia="Calibri" w:hAnsi="Calibri" w:cs="Calibri"/>
              </w:rPr>
            </w:pPr>
          </w:p>
        </w:tc>
      </w:tr>
      <w:tr w:rsidR="6B86B688" w14:paraId="628B763F" w14:textId="77777777" w:rsidTr="2C7840B6">
        <w:tc>
          <w:tcPr>
            <w:tcW w:w="2175" w:type="dxa"/>
          </w:tcPr>
          <w:p w14:paraId="663CDCD8" w14:textId="42A20FB3" w:rsidR="1FE368B1" w:rsidRDefault="176501D9" w:rsidP="6B86B688">
            <w:pPr>
              <w:rPr>
                <w:rFonts w:ascii="Calibri" w:eastAsia="Calibri" w:hAnsi="Calibri" w:cs="Calibri"/>
              </w:rPr>
            </w:pPr>
            <w:r w:rsidRPr="605938A9">
              <w:rPr>
                <w:rFonts w:ascii="Calibri" w:eastAsia="Calibri" w:hAnsi="Calibri" w:cs="Calibri"/>
              </w:rPr>
              <w:t>Opportunity text and PIF sent to F</w:t>
            </w:r>
            <w:r w:rsidR="37D26BA1" w:rsidRPr="605938A9">
              <w:rPr>
                <w:rFonts w:ascii="Calibri" w:eastAsia="Calibri" w:hAnsi="Calibri" w:cs="Calibri"/>
              </w:rPr>
              <w:t>inancial Team (FPS if in IITB)</w:t>
            </w:r>
          </w:p>
        </w:tc>
        <w:tc>
          <w:tcPr>
            <w:tcW w:w="855" w:type="dxa"/>
          </w:tcPr>
          <w:p w14:paraId="20C0D624" w14:textId="675ABD0B" w:rsidR="6B86B688" w:rsidRDefault="6B86B688" w:rsidP="6B86B688">
            <w:pPr>
              <w:rPr>
                <w:rFonts w:ascii="Calibri" w:eastAsia="Calibri" w:hAnsi="Calibri" w:cs="Calibri"/>
              </w:rPr>
            </w:pPr>
          </w:p>
        </w:tc>
        <w:tc>
          <w:tcPr>
            <w:tcW w:w="855" w:type="dxa"/>
          </w:tcPr>
          <w:p w14:paraId="272A355F" w14:textId="1093F2B1" w:rsidR="6B86B688" w:rsidRDefault="6B86B688" w:rsidP="6B86B688">
            <w:pPr>
              <w:rPr>
                <w:rFonts w:ascii="Calibri" w:eastAsia="Calibri" w:hAnsi="Calibri" w:cs="Calibri"/>
              </w:rPr>
            </w:pPr>
          </w:p>
        </w:tc>
        <w:tc>
          <w:tcPr>
            <w:tcW w:w="855" w:type="dxa"/>
          </w:tcPr>
          <w:p w14:paraId="313FF00A" w14:textId="37A060BD" w:rsidR="1FE368B1" w:rsidRDefault="1FE368B1" w:rsidP="6B86B688">
            <w:pPr>
              <w:rPr>
                <w:rFonts w:ascii="Calibri" w:eastAsia="Calibri" w:hAnsi="Calibri" w:cs="Calibri"/>
              </w:rPr>
            </w:pPr>
            <w:r w:rsidRPr="6B86B688">
              <w:rPr>
                <w:rFonts w:ascii="Calibri" w:eastAsia="Calibri" w:hAnsi="Calibri" w:cs="Calibri"/>
              </w:rPr>
              <w:t>A/R</w:t>
            </w:r>
          </w:p>
        </w:tc>
        <w:tc>
          <w:tcPr>
            <w:tcW w:w="435" w:type="dxa"/>
          </w:tcPr>
          <w:p w14:paraId="5BC1FE4E" w14:textId="37BA0C43" w:rsidR="6B86B688" w:rsidRDefault="6B86B688" w:rsidP="6B86B688">
            <w:pPr>
              <w:rPr>
                <w:rFonts w:ascii="Calibri" w:eastAsia="Calibri" w:hAnsi="Calibri" w:cs="Calibri"/>
              </w:rPr>
            </w:pPr>
          </w:p>
        </w:tc>
        <w:tc>
          <w:tcPr>
            <w:tcW w:w="855" w:type="dxa"/>
          </w:tcPr>
          <w:p w14:paraId="1CA4470B" w14:textId="1DEF865F" w:rsidR="6B86B688" w:rsidRDefault="6B86B688" w:rsidP="6B86B688">
            <w:pPr>
              <w:rPr>
                <w:rFonts w:ascii="Calibri" w:eastAsia="Calibri" w:hAnsi="Calibri" w:cs="Calibri"/>
              </w:rPr>
            </w:pPr>
          </w:p>
        </w:tc>
        <w:tc>
          <w:tcPr>
            <w:tcW w:w="645" w:type="dxa"/>
          </w:tcPr>
          <w:p w14:paraId="1A306A23" w14:textId="6A68A2CD" w:rsidR="6B86B688" w:rsidRDefault="6B86B688" w:rsidP="6B86B688">
            <w:pPr>
              <w:rPr>
                <w:rFonts w:ascii="Calibri" w:eastAsia="Calibri" w:hAnsi="Calibri" w:cs="Calibri"/>
              </w:rPr>
            </w:pPr>
          </w:p>
        </w:tc>
        <w:tc>
          <w:tcPr>
            <w:tcW w:w="855" w:type="dxa"/>
          </w:tcPr>
          <w:p w14:paraId="5C4A6708" w14:textId="3728FDB3" w:rsidR="6B86B688" w:rsidRDefault="6B86B688" w:rsidP="6B86B688">
            <w:pPr>
              <w:rPr>
                <w:rFonts w:ascii="Calibri" w:eastAsia="Calibri" w:hAnsi="Calibri" w:cs="Calibri"/>
              </w:rPr>
            </w:pPr>
          </w:p>
        </w:tc>
        <w:tc>
          <w:tcPr>
            <w:tcW w:w="1080" w:type="dxa"/>
          </w:tcPr>
          <w:p w14:paraId="71A5F119" w14:textId="444555FF" w:rsidR="6B86B688" w:rsidRDefault="6B86B688" w:rsidP="6B86B688">
            <w:pPr>
              <w:rPr>
                <w:rFonts w:ascii="Calibri" w:eastAsia="Calibri" w:hAnsi="Calibri" w:cs="Calibri"/>
              </w:rPr>
            </w:pPr>
          </w:p>
        </w:tc>
        <w:tc>
          <w:tcPr>
            <w:tcW w:w="645" w:type="dxa"/>
          </w:tcPr>
          <w:p w14:paraId="69111A69" w14:textId="3B6DD898" w:rsidR="6B86B688" w:rsidRDefault="6B86B688" w:rsidP="6B86B688">
            <w:pPr>
              <w:rPr>
                <w:rFonts w:ascii="Calibri" w:eastAsia="Calibri" w:hAnsi="Calibri" w:cs="Calibri"/>
              </w:rPr>
            </w:pPr>
          </w:p>
        </w:tc>
      </w:tr>
      <w:tr w:rsidR="73C0F3DF" w14:paraId="2C156775" w14:textId="77777777" w:rsidTr="2C7840B6">
        <w:tc>
          <w:tcPr>
            <w:tcW w:w="2175" w:type="dxa"/>
          </w:tcPr>
          <w:p w14:paraId="6A060500" w14:textId="0BF1A0A3" w:rsidR="73C0F3DF" w:rsidRDefault="73C0F3DF" w:rsidP="73C0F3DF">
            <w:pPr>
              <w:rPr>
                <w:rFonts w:ascii="Calibri" w:eastAsia="Calibri" w:hAnsi="Calibri" w:cs="Calibri"/>
              </w:rPr>
            </w:pPr>
            <w:r w:rsidRPr="6B86B688">
              <w:rPr>
                <w:rFonts w:ascii="Calibri" w:eastAsia="Calibri" w:hAnsi="Calibri" w:cs="Calibri"/>
              </w:rPr>
              <w:t>Commit funds in SAP</w:t>
            </w:r>
          </w:p>
        </w:tc>
        <w:tc>
          <w:tcPr>
            <w:tcW w:w="855" w:type="dxa"/>
          </w:tcPr>
          <w:p w14:paraId="7D6F2E40" w14:textId="1B4A78DD"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3B02177F" w14:textId="53BECA8F" w:rsidR="73C0F3DF" w:rsidRDefault="73C0F3DF" w:rsidP="73C0F3DF">
            <w:pPr>
              <w:rPr>
                <w:rFonts w:ascii="Calibri" w:eastAsia="Calibri" w:hAnsi="Calibri" w:cs="Calibri"/>
              </w:rPr>
            </w:pPr>
          </w:p>
        </w:tc>
        <w:tc>
          <w:tcPr>
            <w:tcW w:w="855" w:type="dxa"/>
          </w:tcPr>
          <w:p w14:paraId="4A564D5F" w14:textId="2CAF1DD2" w:rsidR="73C0F3DF" w:rsidRDefault="73C0F3DF" w:rsidP="6B86B688">
            <w:pPr>
              <w:rPr>
                <w:rFonts w:ascii="Calibri" w:eastAsia="Calibri" w:hAnsi="Calibri" w:cs="Calibri"/>
              </w:rPr>
            </w:pPr>
          </w:p>
        </w:tc>
        <w:tc>
          <w:tcPr>
            <w:tcW w:w="435" w:type="dxa"/>
          </w:tcPr>
          <w:p w14:paraId="71824ABE" w14:textId="5C2E9997" w:rsidR="73C0F3DF" w:rsidRDefault="73C0F3DF" w:rsidP="73C0F3DF">
            <w:pPr>
              <w:rPr>
                <w:rFonts w:ascii="Calibri" w:eastAsia="Calibri" w:hAnsi="Calibri" w:cs="Calibri"/>
              </w:rPr>
            </w:pPr>
          </w:p>
        </w:tc>
        <w:tc>
          <w:tcPr>
            <w:tcW w:w="855" w:type="dxa"/>
          </w:tcPr>
          <w:p w14:paraId="53C5D062" w14:textId="47B40053" w:rsidR="73C0F3DF" w:rsidRDefault="310D93B3" w:rsidP="73C0F3DF">
            <w:pPr>
              <w:rPr>
                <w:rFonts w:ascii="Calibri" w:eastAsia="Calibri" w:hAnsi="Calibri" w:cs="Calibri"/>
              </w:rPr>
            </w:pPr>
            <w:r w:rsidRPr="6B86B688">
              <w:rPr>
                <w:rFonts w:ascii="Calibri" w:eastAsia="Calibri" w:hAnsi="Calibri" w:cs="Calibri"/>
              </w:rPr>
              <w:t>A/</w:t>
            </w:r>
            <w:r w:rsidR="73C0F3DF" w:rsidRPr="6B86B688">
              <w:rPr>
                <w:rFonts w:ascii="Calibri" w:eastAsia="Calibri" w:hAnsi="Calibri" w:cs="Calibri"/>
              </w:rPr>
              <w:t>R</w:t>
            </w:r>
          </w:p>
        </w:tc>
        <w:tc>
          <w:tcPr>
            <w:tcW w:w="645" w:type="dxa"/>
          </w:tcPr>
          <w:p w14:paraId="11C5325B" w14:textId="08F1D116" w:rsidR="73C0F3DF" w:rsidRDefault="73C0F3DF" w:rsidP="73C0F3DF">
            <w:pPr>
              <w:rPr>
                <w:rFonts w:ascii="Calibri" w:eastAsia="Calibri" w:hAnsi="Calibri" w:cs="Calibri"/>
              </w:rPr>
            </w:pPr>
          </w:p>
        </w:tc>
        <w:tc>
          <w:tcPr>
            <w:tcW w:w="855" w:type="dxa"/>
          </w:tcPr>
          <w:p w14:paraId="559D4A79" w14:textId="0C6C166D" w:rsidR="73C0F3DF" w:rsidRDefault="73C0F3DF" w:rsidP="73C0F3DF">
            <w:pPr>
              <w:rPr>
                <w:rFonts w:ascii="Calibri" w:eastAsia="Calibri" w:hAnsi="Calibri" w:cs="Calibri"/>
              </w:rPr>
            </w:pPr>
          </w:p>
        </w:tc>
        <w:tc>
          <w:tcPr>
            <w:tcW w:w="1080" w:type="dxa"/>
          </w:tcPr>
          <w:p w14:paraId="22108DEF" w14:textId="61144874" w:rsidR="73C0F3DF" w:rsidRDefault="73C0F3DF" w:rsidP="73C0F3DF">
            <w:pPr>
              <w:rPr>
                <w:rFonts w:ascii="Calibri" w:eastAsia="Calibri" w:hAnsi="Calibri" w:cs="Calibri"/>
              </w:rPr>
            </w:pPr>
          </w:p>
        </w:tc>
        <w:tc>
          <w:tcPr>
            <w:tcW w:w="645" w:type="dxa"/>
          </w:tcPr>
          <w:p w14:paraId="5BE47F9F" w14:textId="7020B35B" w:rsidR="73C0F3DF" w:rsidRDefault="73C0F3DF" w:rsidP="73C0F3DF">
            <w:pPr>
              <w:rPr>
                <w:rFonts w:ascii="Calibri" w:eastAsia="Calibri" w:hAnsi="Calibri" w:cs="Calibri"/>
              </w:rPr>
            </w:pPr>
          </w:p>
        </w:tc>
      </w:tr>
      <w:tr w:rsidR="73C0F3DF" w14:paraId="637998A9" w14:textId="77777777" w:rsidTr="2C7840B6">
        <w:tc>
          <w:tcPr>
            <w:tcW w:w="2175" w:type="dxa"/>
            <w:shd w:val="clear" w:color="auto" w:fill="D9D9D9" w:themeFill="background1" w:themeFillShade="D9"/>
          </w:tcPr>
          <w:p w14:paraId="1B357E38" w14:textId="3173428C" w:rsidR="73C0F3DF" w:rsidRDefault="73C0F3DF" w:rsidP="73C0F3DF">
            <w:pPr>
              <w:ind w:left="176"/>
              <w:rPr>
                <w:rFonts w:ascii="Calibri" w:eastAsia="Calibri" w:hAnsi="Calibri" w:cs="Calibri"/>
              </w:rPr>
            </w:pPr>
            <w:r w:rsidRPr="73C0F3DF">
              <w:rPr>
                <w:rFonts w:ascii="Calibri" w:eastAsia="Calibri" w:hAnsi="Calibri" w:cs="Calibri"/>
              </w:rPr>
              <w:t>Contractual phase</w:t>
            </w:r>
          </w:p>
        </w:tc>
        <w:tc>
          <w:tcPr>
            <w:tcW w:w="855" w:type="dxa"/>
            <w:shd w:val="clear" w:color="auto" w:fill="D9D9D9" w:themeFill="background1" w:themeFillShade="D9"/>
          </w:tcPr>
          <w:p w14:paraId="545CB7B1" w14:textId="68AC683A" w:rsidR="73C0F3DF" w:rsidRDefault="73C0F3DF" w:rsidP="73C0F3DF">
            <w:pPr>
              <w:rPr>
                <w:rFonts w:ascii="Calibri" w:eastAsia="Calibri" w:hAnsi="Calibri" w:cs="Calibri"/>
              </w:rPr>
            </w:pPr>
          </w:p>
        </w:tc>
        <w:tc>
          <w:tcPr>
            <w:tcW w:w="855" w:type="dxa"/>
            <w:shd w:val="clear" w:color="auto" w:fill="D9D9D9" w:themeFill="background1" w:themeFillShade="D9"/>
          </w:tcPr>
          <w:p w14:paraId="075419E3" w14:textId="71F96AF7" w:rsidR="73C0F3DF" w:rsidRDefault="73C0F3DF" w:rsidP="73C0F3DF">
            <w:pPr>
              <w:rPr>
                <w:rFonts w:ascii="Calibri" w:eastAsia="Calibri" w:hAnsi="Calibri" w:cs="Calibri"/>
              </w:rPr>
            </w:pPr>
          </w:p>
        </w:tc>
        <w:tc>
          <w:tcPr>
            <w:tcW w:w="855" w:type="dxa"/>
            <w:shd w:val="clear" w:color="auto" w:fill="D9D9D9" w:themeFill="background1" w:themeFillShade="D9"/>
          </w:tcPr>
          <w:p w14:paraId="1BA275DF" w14:textId="18002A2E" w:rsidR="73C0F3DF" w:rsidRDefault="73C0F3DF" w:rsidP="73C0F3DF">
            <w:pPr>
              <w:rPr>
                <w:rFonts w:ascii="Calibri" w:eastAsia="Calibri" w:hAnsi="Calibri" w:cs="Calibri"/>
              </w:rPr>
            </w:pPr>
          </w:p>
        </w:tc>
        <w:tc>
          <w:tcPr>
            <w:tcW w:w="435" w:type="dxa"/>
            <w:shd w:val="clear" w:color="auto" w:fill="D9D9D9" w:themeFill="background1" w:themeFillShade="D9"/>
          </w:tcPr>
          <w:p w14:paraId="42A9C8C6" w14:textId="55659239" w:rsidR="73C0F3DF" w:rsidRDefault="73C0F3DF" w:rsidP="73C0F3DF">
            <w:pPr>
              <w:rPr>
                <w:rFonts w:ascii="Calibri" w:eastAsia="Calibri" w:hAnsi="Calibri" w:cs="Calibri"/>
              </w:rPr>
            </w:pPr>
          </w:p>
        </w:tc>
        <w:tc>
          <w:tcPr>
            <w:tcW w:w="855" w:type="dxa"/>
            <w:shd w:val="clear" w:color="auto" w:fill="D9D9D9" w:themeFill="background1" w:themeFillShade="D9"/>
          </w:tcPr>
          <w:p w14:paraId="499A9098" w14:textId="2B63BE80" w:rsidR="73C0F3DF" w:rsidRDefault="73C0F3DF" w:rsidP="73C0F3DF">
            <w:pPr>
              <w:rPr>
                <w:rFonts w:ascii="Calibri" w:eastAsia="Calibri" w:hAnsi="Calibri" w:cs="Calibri"/>
              </w:rPr>
            </w:pPr>
          </w:p>
        </w:tc>
        <w:tc>
          <w:tcPr>
            <w:tcW w:w="645" w:type="dxa"/>
            <w:shd w:val="clear" w:color="auto" w:fill="D9D9D9" w:themeFill="background1" w:themeFillShade="D9"/>
          </w:tcPr>
          <w:p w14:paraId="3456D8E9" w14:textId="2C95B5F6" w:rsidR="73C0F3DF" w:rsidRDefault="73C0F3DF" w:rsidP="73C0F3DF">
            <w:pPr>
              <w:rPr>
                <w:rFonts w:ascii="Calibri" w:eastAsia="Calibri" w:hAnsi="Calibri" w:cs="Calibri"/>
              </w:rPr>
            </w:pPr>
          </w:p>
        </w:tc>
        <w:tc>
          <w:tcPr>
            <w:tcW w:w="855" w:type="dxa"/>
            <w:shd w:val="clear" w:color="auto" w:fill="D9D9D9" w:themeFill="background1" w:themeFillShade="D9"/>
          </w:tcPr>
          <w:p w14:paraId="42DA731C" w14:textId="29907CDC" w:rsidR="73C0F3DF" w:rsidRDefault="73C0F3DF" w:rsidP="73C0F3DF">
            <w:pPr>
              <w:rPr>
                <w:rFonts w:ascii="Calibri" w:eastAsia="Calibri" w:hAnsi="Calibri" w:cs="Calibri"/>
              </w:rPr>
            </w:pPr>
          </w:p>
        </w:tc>
        <w:tc>
          <w:tcPr>
            <w:tcW w:w="1080" w:type="dxa"/>
            <w:shd w:val="clear" w:color="auto" w:fill="D9D9D9" w:themeFill="background1" w:themeFillShade="D9"/>
          </w:tcPr>
          <w:p w14:paraId="55D428BF" w14:textId="65A555C0" w:rsidR="73C0F3DF" w:rsidRDefault="73C0F3DF" w:rsidP="73C0F3DF">
            <w:pPr>
              <w:rPr>
                <w:rFonts w:ascii="Calibri" w:eastAsia="Calibri" w:hAnsi="Calibri" w:cs="Calibri"/>
              </w:rPr>
            </w:pPr>
          </w:p>
        </w:tc>
        <w:tc>
          <w:tcPr>
            <w:tcW w:w="645" w:type="dxa"/>
            <w:shd w:val="clear" w:color="auto" w:fill="D9D9D9" w:themeFill="background1" w:themeFillShade="D9"/>
          </w:tcPr>
          <w:p w14:paraId="10093C01" w14:textId="72CE0943" w:rsidR="73C0F3DF" w:rsidRDefault="73C0F3DF" w:rsidP="73C0F3DF">
            <w:pPr>
              <w:rPr>
                <w:rFonts w:ascii="Calibri" w:eastAsia="Calibri" w:hAnsi="Calibri" w:cs="Calibri"/>
              </w:rPr>
            </w:pPr>
          </w:p>
        </w:tc>
      </w:tr>
      <w:tr w:rsidR="73C0F3DF" w14:paraId="499E260E" w14:textId="77777777" w:rsidTr="2C7840B6">
        <w:tc>
          <w:tcPr>
            <w:tcW w:w="2175" w:type="dxa"/>
          </w:tcPr>
          <w:p w14:paraId="48C0E8EB" w14:textId="5A2A80E8" w:rsidR="73C0F3DF" w:rsidRDefault="73C0F3DF" w:rsidP="73C0F3DF">
            <w:pPr>
              <w:rPr>
                <w:rFonts w:ascii="Calibri" w:eastAsia="Calibri" w:hAnsi="Calibri" w:cs="Calibri"/>
              </w:rPr>
            </w:pPr>
            <w:r w:rsidRPr="73C0F3DF">
              <w:rPr>
                <w:rFonts w:ascii="Calibri" w:eastAsia="Calibri" w:hAnsi="Calibri" w:cs="Calibri"/>
              </w:rPr>
              <w:t>Prepare the translation of the opportunity text</w:t>
            </w:r>
          </w:p>
        </w:tc>
        <w:tc>
          <w:tcPr>
            <w:tcW w:w="855" w:type="dxa"/>
          </w:tcPr>
          <w:p w14:paraId="4489C103" w14:textId="2BE2F582" w:rsidR="73C0F3DF" w:rsidRDefault="73C0F3DF" w:rsidP="73C0F3DF">
            <w:pPr>
              <w:rPr>
                <w:rFonts w:ascii="Calibri" w:eastAsia="Calibri" w:hAnsi="Calibri" w:cs="Calibri"/>
              </w:rPr>
            </w:pPr>
          </w:p>
        </w:tc>
        <w:tc>
          <w:tcPr>
            <w:tcW w:w="855" w:type="dxa"/>
          </w:tcPr>
          <w:p w14:paraId="0740741E" w14:textId="3A3D9A22" w:rsidR="73C0F3DF" w:rsidRDefault="73C0F3DF" w:rsidP="73C0F3DF">
            <w:pPr>
              <w:rPr>
                <w:rFonts w:ascii="Calibri" w:eastAsia="Calibri" w:hAnsi="Calibri" w:cs="Calibri"/>
              </w:rPr>
            </w:pPr>
          </w:p>
        </w:tc>
        <w:tc>
          <w:tcPr>
            <w:tcW w:w="855" w:type="dxa"/>
          </w:tcPr>
          <w:p w14:paraId="248E92BA" w14:textId="73D27300"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2AF3A101" w14:textId="1E9DF8F1" w:rsidR="73C0F3DF" w:rsidRDefault="73C0F3DF" w:rsidP="73C0F3DF">
            <w:pPr>
              <w:rPr>
                <w:rFonts w:ascii="Calibri" w:eastAsia="Calibri" w:hAnsi="Calibri" w:cs="Calibri"/>
              </w:rPr>
            </w:pPr>
          </w:p>
        </w:tc>
        <w:tc>
          <w:tcPr>
            <w:tcW w:w="855" w:type="dxa"/>
          </w:tcPr>
          <w:p w14:paraId="5BA440E7" w14:textId="38601A28" w:rsidR="73C0F3DF" w:rsidRDefault="73C0F3DF" w:rsidP="73C0F3DF">
            <w:pPr>
              <w:rPr>
                <w:rFonts w:ascii="Calibri" w:eastAsia="Calibri" w:hAnsi="Calibri" w:cs="Calibri"/>
              </w:rPr>
            </w:pPr>
          </w:p>
        </w:tc>
        <w:tc>
          <w:tcPr>
            <w:tcW w:w="645" w:type="dxa"/>
          </w:tcPr>
          <w:p w14:paraId="378E9AA6" w14:textId="4C2C780F" w:rsidR="73C0F3DF" w:rsidRDefault="73C0F3DF" w:rsidP="73C0F3DF">
            <w:pPr>
              <w:rPr>
                <w:rFonts w:ascii="Calibri" w:eastAsia="Calibri" w:hAnsi="Calibri" w:cs="Calibri"/>
              </w:rPr>
            </w:pPr>
          </w:p>
        </w:tc>
        <w:tc>
          <w:tcPr>
            <w:tcW w:w="855" w:type="dxa"/>
          </w:tcPr>
          <w:p w14:paraId="3A371DCE" w14:textId="0BD2E60E" w:rsidR="73C0F3DF" w:rsidRDefault="73C0F3DF" w:rsidP="73C0F3DF">
            <w:pPr>
              <w:rPr>
                <w:rFonts w:ascii="Calibri" w:eastAsia="Calibri" w:hAnsi="Calibri" w:cs="Calibri"/>
              </w:rPr>
            </w:pPr>
          </w:p>
        </w:tc>
        <w:tc>
          <w:tcPr>
            <w:tcW w:w="1080" w:type="dxa"/>
          </w:tcPr>
          <w:p w14:paraId="0DB8746B" w14:textId="4F634FA1" w:rsidR="73C0F3DF" w:rsidRDefault="73C0F3DF" w:rsidP="73C0F3DF">
            <w:pPr>
              <w:rPr>
                <w:rFonts w:ascii="Calibri" w:eastAsia="Calibri" w:hAnsi="Calibri" w:cs="Calibri"/>
              </w:rPr>
            </w:pPr>
          </w:p>
        </w:tc>
        <w:tc>
          <w:tcPr>
            <w:tcW w:w="645" w:type="dxa"/>
          </w:tcPr>
          <w:p w14:paraId="447E2011" w14:textId="3D0BF428" w:rsidR="73C0F3DF" w:rsidRDefault="73C0F3DF" w:rsidP="73C0F3DF">
            <w:pPr>
              <w:rPr>
                <w:rFonts w:ascii="Calibri" w:eastAsia="Calibri" w:hAnsi="Calibri" w:cs="Calibri"/>
              </w:rPr>
            </w:pPr>
          </w:p>
        </w:tc>
      </w:tr>
      <w:tr w:rsidR="73C0F3DF" w14:paraId="4A23F5C1" w14:textId="77777777" w:rsidTr="2C7840B6">
        <w:tc>
          <w:tcPr>
            <w:tcW w:w="2175" w:type="dxa"/>
          </w:tcPr>
          <w:p w14:paraId="060C974E" w14:textId="35753D07" w:rsidR="73C0F3DF" w:rsidRDefault="73C0F3DF" w:rsidP="73C0F3DF">
            <w:pPr>
              <w:rPr>
                <w:rFonts w:ascii="Calibri" w:eastAsia="Calibri" w:hAnsi="Calibri" w:cs="Calibri"/>
              </w:rPr>
            </w:pPr>
            <w:r w:rsidRPr="73C0F3DF">
              <w:rPr>
                <w:rFonts w:ascii="Calibri" w:eastAsia="Calibri" w:hAnsi="Calibri" w:cs="Calibri"/>
              </w:rPr>
              <w:t>Post the opportunity on the Micro-procurement platform</w:t>
            </w:r>
          </w:p>
        </w:tc>
        <w:tc>
          <w:tcPr>
            <w:tcW w:w="855" w:type="dxa"/>
          </w:tcPr>
          <w:p w14:paraId="68155B85" w14:textId="3E7C8440" w:rsidR="73C0F3DF" w:rsidRDefault="73C0F3DF" w:rsidP="73C0F3DF">
            <w:pPr>
              <w:rPr>
                <w:rFonts w:ascii="Calibri" w:eastAsia="Calibri" w:hAnsi="Calibri" w:cs="Calibri"/>
              </w:rPr>
            </w:pPr>
            <w:r w:rsidRPr="73C0F3DF">
              <w:rPr>
                <w:rFonts w:ascii="Calibri" w:eastAsia="Calibri" w:hAnsi="Calibri" w:cs="Calibri"/>
              </w:rPr>
              <w:t>R</w:t>
            </w:r>
          </w:p>
        </w:tc>
        <w:tc>
          <w:tcPr>
            <w:tcW w:w="855" w:type="dxa"/>
          </w:tcPr>
          <w:p w14:paraId="0AF5EC7F" w14:textId="2A309284" w:rsidR="73C0F3DF" w:rsidRDefault="73C0F3DF" w:rsidP="73C0F3DF">
            <w:pPr>
              <w:rPr>
                <w:rFonts w:ascii="Calibri" w:eastAsia="Calibri" w:hAnsi="Calibri" w:cs="Calibri"/>
              </w:rPr>
            </w:pPr>
          </w:p>
        </w:tc>
        <w:tc>
          <w:tcPr>
            <w:tcW w:w="855" w:type="dxa"/>
          </w:tcPr>
          <w:p w14:paraId="603115D4" w14:textId="6612D60A" w:rsidR="73C0F3DF" w:rsidRDefault="73D64C23" w:rsidP="605938A9">
            <w:pPr>
              <w:rPr>
                <w:rFonts w:ascii="Calibri" w:eastAsia="Calibri" w:hAnsi="Calibri" w:cs="Calibri"/>
              </w:rPr>
            </w:pPr>
            <w:r w:rsidRPr="605938A9">
              <w:rPr>
                <w:rFonts w:ascii="Calibri" w:eastAsia="Calibri" w:hAnsi="Calibri" w:cs="Calibri"/>
              </w:rPr>
              <w:t>A</w:t>
            </w:r>
          </w:p>
        </w:tc>
        <w:tc>
          <w:tcPr>
            <w:tcW w:w="435" w:type="dxa"/>
          </w:tcPr>
          <w:p w14:paraId="654AF43E" w14:textId="28DC722D" w:rsidR="73C0F3DF" w:rsidRDefault="73C0F3DF" w:rsidP="73C0F3DF">
            <w:pPr>
              <w:rPr>
                <w:rFonts w:ascii="Calibri" w:eastAsia="Calibri" w:hAnsi="Calibri" w:cs="Calibri"/>
              </w:rPr>
            </w:pPr>
          </w:p>
        </w:tc>
        <w:tc>
          <w:tcPr>
            <w:tcW w:w="855" w:type="dxa"/>
          </w:tcPr>
          <w:p w14:paraId="048305A7" w14:textId="64E45439" w:rsidR="73C0F3DF" w:rsidRDefault="73C0F3DF" w:rsidP="73C0F3DF">
            <w:pPr>
              <w:rPr>
                <w:rFonts w:ascii="Calibri" w:eastAsia="Calibri" w:hAnsi="Calibri" w:cs="Calibri"/>
              </w:rPr>
            </w:pPr>
          </w:p>
        </w:tc>
        <w:tc>
          <w:tcPr>
            <w:tcW w:w="645" w:type="dxa"/>
          </w:tcPr>
          <w:p w14:paraId="71CA1575" w14:textId="3969641F" w:rsidR="73C0F3DF" w:rsidRDefault="73C0F3DF" w:rsidP="73C0F3DF">
            <w:pPr>
              <w:rPr>
                <w:rFonts w:ascii="Calibri" w:eastAsia="Calibri" w:hAnsi="Calibri" w:cs="Calibri"/>
              </w:rPr>
            </w:pPr>
          </w:p>
        </w:tc>
        <w:tc>
          <w:tcPr>
            <w:tcW w:w="855" w:type="dxa"/>
          </w:tcPr>
          <w:p w14:paraId="1D473EB5" w14:textId="2339A18C" w:rsidR="73C0F3DF" w:rsidRDefault="73C0F3DF" w:rsidP="73C0F3DF">
            <w:pPr>
              <w:rPr>
                <w:rFonts w:ascii="Calibri" w:eastAsia="Calibri" w:hAnsi="Calibri" w:cs="Calibri"/>
              </w:rPr>
            </w:pPr>
          </w:p>
        </w:tc>
        <w:tc>
          <w:tcPr>
            <w:tcW w:w="1080" w:type="dxa"/>
          </w:tcPr>
          <w:p w14:paraId="099524AA" w14:textId="1CDF4256" w:rsidR="73C0F3DF" w:rsidRDefault="73C0F3DF" w:rsidP="73C0F3DF">
            <w:pPr>
              <w:rPr>
                <w:rFonts w:ascii="Calibri" w:eastAsia="Calibri" w:hAnsi="Calibri" w:cs="Calibri"/>
              </w:rPr>
            </w:pPr>
          </w:p>
        </w:tc>
        <w:tc>
          <w:tcPr>
            <w:tcW w:w="645" w:type="dxa"/>
          </w:tcPr>
          <w:p w14:paraId="273E0D38" w14:textId="3D4FC02E" w:rsidR="73C0F3DF" w:rsidRDefault="73C0F3DF" w:rsidP="73C0F3DF">
            <w:pPr>
              <w:rPr>
                <w:rFonts w:ascii="Calibri" w:eastAsia="Calibri" w:hAnsi="Calibri" w:cs="Calibri"/>
              </w:rPr>
            </w:pPr>
          </w:p>
        </w:tc>
      </w:tr>
      <w:tr w:rsidR="73C0F3DF" w14:paraId="630C6CC1" w14:textId="77777777" w:rsidTr="2C7840B6">
        <w:tc>
          <w:tcPr>
            <w:tcW w:w="2175" w:type="dxa"/>
          </w:tcPr>
          <w:p w14:paraId="3B6B43FA" w14:textId="0A3073C1" w:rsidR="73C0F3DF" w:rsidRDefault="73C0F3DF" w:rsidP="73C0F3DF">
            <w:pPr>
              <w:rPr>
                <w:rFonts w:ascii="Calibri" w:eastAsia="Calibri" w:hAnsi="Calibri" w:cs="Calibri"/>
              </w:rPr>
            </w:pPr>
            <w:r w:rsidRPr="73C0F3DF">
              <w:rPr>
                <w:rFonts w:ascii="Calibri" w:eastAsia="Calibri" w:hAnsi="Calibri" w:cs="Calibri"/>
              </w:rPr>
              <w:t>Share the opportunity via social media and other channels</w:t>
            </w:r>
          </w:p>
        </w:tc>
        <w:tc>
          <w:tcPr>
            <w:tcW w:w="855" w:type="dxa"/>
          </w:tcPr>
          <w:p w14:paraId="3634817F" w14:textId="5CFA25C4" w:rsidR="73C0F3DF" w:rsidRDefault="73C0F3DF" w:rsidP="73C0F3DF">
            <w:pPr>
              <w:rPr>
                <w:rFonts w:ascii="Calibri" w:eastAsia="Calibri" w:hAnsi="Calibri" w:cs="Calibri"/>
              </w:rPr>
            </w:pPr>
            <w:r w:rsidRPr="73C0F3DF">
              <w:rPr>
                <w:rFonts w:ascii="Calibri" w:eastAsia="Calibri" w:hAnsi="Calibri" w:cs="Calibri"/>
              </w:rPr>
              <w:t>R</w:t>
            </w:r>
          </w:p>
        </w:tc>
        <w:tc>
          <w:tcPr>
            <w:tcW w:w="855" w:type="dxa"/>
          </w:tcPr>
          <w:p w14:paraId="4B113DCC" w14:textId="7E2928BF" w:rsidR="73C0F3DF" w:rsidRDefault="73C0F3DF" w:rsidP="605938A9">
            <w:pPr>
              <w:rPr>
                <w:rFonts w:ascii="Calibri" w:eastAsia="Calibri" w:hAnsi="Calibri" w:cs="Calibri"/>
              </w:rPr>
            </w:pPr>
          </w:p>
        </w:tc>
        <w:tc>
          <w:tcPr>
            <w:tcW w:w="855" w:type="dxa"/>
          </w:tcPr>
          <w:p w14:paraId="7634C064" w14:textId="305D7234"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3CA8E70E" w14:textId="42874ED4"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0746DA03" w14:textId="012D0E2E"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70D05C01" w14:textId="3706F1C6"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6FE925AA" w14:textId="42AE1069" w:rsidR="73C0F3DF" w:rsidRDefault="73C0F3DF" w:rsidP="73C0F3DF">
            <w:pPr>
              <w:rPr>
                <w:rFonts w:ascii="Calibri" w:eastAsia="Calibri" w:hAnsi="Calibri" w:cs="Calibri"/>
              </w:rPr>
            </w:pPr>
          </w:p>
        </w:tc>
        <w:tc>
          <w:tcPr>
            <w:tcW w:w="1080" w:type="dxa"/>
          </w:tcPr>
          <w:p w14:paraId="0FDDB81F" w14:textId="4E528792" w:rsidR="73C0F3DF" w:rsidRDefault="73C0F3DF" w:rsidP="73C0F3DF">
            <w:pPr>
              <w:rPr>
                <w:rFonts w:ascii="Calibri" w:eastAsia="Calibri" w:hAnsi="Calibri" w:cs="Calibri"/>
              </w:rPr>
            </w:pPr>
          </w:p>
        </w:tc>
        <w:tc>
          <w:tcPr>
            <w:tcW w:w="645" w:type="dxa"/>
          </w:tcPr>
          <w:p w14:paraId="1601D41B" w14:textId="450130BA" w:rsidR="73C0F3DF" w:rsidRDefault="73C0F3DF" w:rsidP="73C0F3DF">
            <w:pPr>
              <w:rPr>
                <w:rFonts w:ascii="Calibri" w:eastAsia="Calibri" w:hAnsi="Calibri" w:cs="Calibri"/>
              </w:rPr>
            </w:pPr>
          </w:p>
        </w:tc>
      </w:tr>
      <w:tr w:rsidR="73C0F3DF" w14:paraId="3D98C329" w14:textId="77777777" w:rsidTr="2C7840B6">
        <w:tc>
          <w:tcPr>
            <w:tcW w:w="2175" w:type="dxa"/>
          </w:tcPr>
          <w:p w14:paraId="0226732F" w14:textId="1CD29E0E" w:rsidR="73C0F3DF" w:rsidRDefault="73C0F3DF" w:rsidP="73C0F3DF">
            <w:pPr>
              <w:rPr>
                <w:rFonts w:ascii="Calibri" w:eastAsia="Calibri" w:hAnsi="Calibri" w:cs="Calibri"/>
              </w:rPr>
            </w:pPr>
            <w:r w:rsidRPr="73C0F3DF">
              <w:rPr>
                <w:rFonts w:ascii="Calibri" w:eastAsia="Calibri" w:hAnsi="Calibri" w:cs="Calibri"/>
              </w:rPr>
              <w:t>Manage the solicitation process (technical authority to answer technical questions)</w:t>
            </w:r>
          </w:p>
        </w:tc>
        <w:tc>
          <w:tcPr>
            <w:tcW w:w="855" w:type="dxa"/>
          </w:tcPr>
          <w:p w14:paraId="19097832" w14:textId="2FB14AFD" w:rsidR="73C0F3DF" w:rsidRDefault="469029F4" w:rsidP="605938A9">
            <w:r w:rsidRPr="605938A9">
              <w:rPr>
                <w:rFonts w:ascii="Calibri" w:eastAsia="Calibri" w:hAnsi="Calibri" w:cs="Calibri"/>
              </w:rPr>
              <w:t>R</w:t>
            </w:r>
          </w:p>
        </w:tc>
        <w:tc>
          <w:tcPr>
            <w:tcW w:w="855" w:type="dxa"/>
          </w:tcPr>
          <w:p w14:paraId="75F622BE" w14:textId="6C33C8F8"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7070234C" w14:textId="4C4AD89F"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225256D2" w14:textId="716C626A" w:rsidR="73C0F3DF" w:rsidRDefault="73C0F3DF" w:rsidP="73C0F3DF">
            <w:pPr>
              <w:rPr>
                <w:rFonts w:ascii="Calibri" w:eastAsia="Calibri" w:hAnsi="Calibri" w:cs="Calibri"/>
              </w:rPr>
            </w:pPr>
          </w:p>
        </w:tc>
        <w:tc>
          <w:tcPr>
            <w:tcW w:w="855" w:type="dxa"/>
          </w:tcPr>
          <w:p w14:paraId="38229B3B" w14:textId="335E0526" w:rsidR="73C0F3DF" w:rsidRDefault="73C0F3DF" w:rsidP="73C0F3DF">
            <w:pPr>
              <w:rPr>
                <w:rFonts w:ascii="Calibri" w:eastAsia="Calibri" w:hAnsi="Calibri" w:cs="Calibri"/>
              </w:rPr>
            </w:pPr>
          </w:p>
        </w:tc>
        <w:tc>
          <w:tcPr>
            <w:tcW w:w="645" w:type="dxa"/>
          </w:tcPr>
          <w:p w14:paraId="5355240C" w14:textId="6985DC09" w:rsidR="73C0F3DF" w:rsidRDefault="73C0F3DF" w:rsidP="73C0F3DF">
            <w:pPr>
              <w:rPr>
                <w:rFonts w:ascii="Calibri" w:eastAsia="Calibri" w:hAnsi="Calibri" w:cs="Calibri"/>
              </w:rPr>
            </w:pPr>
          </w:p>
        </w:tc>
        <w:tc>
          <w:tcPr>
            <w:tcW w:w="855" w:type="dxa"/>
          </w:tcPr>
          <w:p w14:paraId="27802629" w14:textId="01F192E2" w:rsidR="73C0F3DF" w:rsidRDefault="73C0F3DF" w:rsidP="73C0F3DF">
            <w:pPr>
              <w:rPr>
                <w:rFonts w:ascii="Calibri" w:eastAsia="Calibri" w:hAnsi="Calibri" w:cs="Calibri"/>
              </w:rPr>
            </w:pPr>
          </w:p>
        </w:tc>
        <w:tc>
          <w:tcPr>
            <w:tcW w:w="1080" w:type="dxa"/>
          </w:tcPr>
          <w:p w14:paraId="2868374F" w14:textId="101758F0" w:rsidR="73C0F3DF" w:rsidRDefault="73C0F3DF" w:rsidP="73C0F3DF">
            <w:pPr>
              <w:rPr>
                <w:rFonts w:ascii="Calibri" w:eastAsia="Calibri" w:hAnsi="Calibri" w:cs="Calibri"/>
              </w:rPr>
            </w:pPr>
          </w:p>
        </w:tc>
        <w:tc>
          <w:tcPr>
            <w:tcW w:w="645" w:type="dxa"/>
          </w:tcPr>
          <w:p w14:paraId="46CC5CE2" w14:textId="79D2B46D" w:rsidR="73C0F3DF" w:rsidRDefault="73C0F3DF" w:rsidP="73C0F3DF">
            <w:pPr>
              <w:rPr>
                <w:rFonts w:ascii="Calibri" w:eastAsia="Calibri" w:hAnsi="Calibri" w:cs="Calibri"/>
              </w:rPr>
            </w:pPr>
          </w:p>
        </w:tc>
      </w:tr>
      <w:tr w:rsidR="73C0F3DF" w14:paraId="2C10C3E5" w14:textId="77777777" w:rsidTr="2C7840B6">
        <w:tc>
          <w:tcPr>
            <w:tcW w:w="2175" w:type="dxa"/>
          </w:tcPr>
          <w:p w14:paraId="55FF21DF" w14:textId="71CA0291" w:rsidR="73C0F3DF" w:rsidRDefault="73C0F3DF" w:rsidP="73C0F3DF">
            <w:pPr>
              <w:rPr>
                <w:rFonts w:ascii="Calibri" w:eastAsia="Calibri" w:hAnsi="Calibri" w:cs="Calibri"/>
              </w:rPr>
            </w:pPr>
            <w:r w:rsidRPr="73C0F3DF">
              <w:rPr>
                <w:rFonts w:ascii="Calibri" w:eastAsia="Calibri" w:hAnsi="Calibri" w:cs="Calibri"/>
              </w:rPr>
              <w:t>Close the opportunity at the close date</w:t>
            </w:r>
          </w:p>
        </w:tc>
        <w:tc>
          <w:tcPr>
            <w:tcW w:w="855" w:type="dxa"/>
          </w:tcPr>
          <w:p w14:paraId="5597B538" w14:textId="51844869"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1926DEC1" w14:textId="0BA9E3C1" w:rsidR="73C0F3DF" w:rsidRDefault="73C0F3DF" w:rsidP="73C0F3DF">
            <w:pPr>
              <w:rPr>
                <w:rFonts w:ascii="Calibri" w:eastAsia="Calibri" w:hAnsi="Calibri" w:cs="Calibri"/>
              </w:rPr>
            </w:pPr>
          </w:p>
        </w:tc>
        <w:tc>
          <w:tcPr>
            <w:tcW w:w="855" w:type="dxa"/>
          </w:tcPr>
          <w:p w14:paraId="324BFCC4" w14:textId="6ED806F0" w:rsidR="73C0F3DF" w:rsidRDefault="73C0F3DF" w:rsidP="73C0F3DF">
            <w:pPr>
              <w:rPr>
                <w:rFonts w:ascii="Calibri" w:eastAsia="Calibri" w:hAnsi="Calibri" w:cs="Calibri"/>
              </w:rPr>
            </w:pPr>
            <w:r w:rsidRPr="73C0F3DF">
              <w:rPr>
                <w:rFonts w:ascii="Calibri" w:eastAsia="Calibri" w:hAnsi="Calibri" w:cs="Calibri"/>
              </w:rPr>
              <w:t>I</w:t>
            </w:r>
          </w:p>
        </w:tc>
        <w:tc>
          <w:tcPr>
            <w:tcW w:w="435" w:type="dxa"/>
          </w:tcPr>
          <w:p w14:paraId="5E4F2539" w14:textId="282F5A57" w:rsidR="73C0F3DF" w:rsidRDefault="73C0F3DF" w:rsidP="73C0F3DF">
            <w:pPr>
              <w:rPr>
                <w:rFonts w:ascii="Calibri" w:eastAsia="Calibri" w:hAnsi="Calibri" w:cs="Calibri"/>
              </w:rPr>
            </w:pPr>
          </w:p>
        </w:tc>
        <w:tc>
          <w:tcPr>
            <w:tcW w:w="855" w:type="dxa"/>
          </w:tcPr>
          <w:p w14:paraId="1533E2F9" w14:textId="09F73842" w:rsidR="73C0F3DF" w:rsidRDefault="73C0F3DF" w:rsidP="73C0F3DF">
            <w:pPr>
              <w:rPr>
                <w:rFonts w:ascii="Calibri" w:eastAsia="Calibri" w:hAnsi="Calibri" w:cs="Calibri"/>
              </w:rPr>
            </w:pPr>
          </w:p>
        </w:tc>
        <w:tc>
          <w:tcPr>
            <w:tcW w:w="645" w:type="dxa"/>
          </w:tcPr>
          <w:p w14:paraId="02D3EC0B" w14:textId="05ED104E" w:rsidR="73C0F3DF" w:rsidRDefault="73C0F3DF" w:rsidP="73C0F3DF">
            <w:pPr>
              <w:rPr>
                <w:rFonts w:ascii="Calibri" w:eastAsia="Calibri" w:hAnsi="Calibri" w:cs="Calibri"/>
              </w:rPr>
            </w:pPr>
          </w:p>
        </w:tc>
        <w:tc>
          <w:tcPr>
            <w:tcW w:w="855" w:type="dxa"/>
          </w:tcPr>
          <w:p w14:paraId="1E4B9D26" w14:textId="75F42413" w:rsidR="73C0F3DF" w:rsidRDefault="73C0F3DF" w:rsidP="73C0F3DF">
            <w:pPr>
              <w:rPr>
                <w:rFonts w:ascii="Calibri" w:eastAsia="Calibri" w:hAnsi="Calibri" w:cs="Calibri"/>
              </w:rPr>
            </w:pPr>
          </w:p>
        </w:tc>
        <w:tc>
          <w:tcPr>
            <w:tcW w:w="1080" w:type="dxa"/>
          </w:tcPr>
          <w:p w14:paraId="58AA8C0F" w14:textId="7279B9D5" w:rsidR="73C0F3DF" w:rsidRDefault="73C0F3DF" w:rsidP="73C0F3DF">
            <w:pPr>
              <w:rPr>
                <w:rFonts w:ascii="Calibri" w:eastAsia="Calibri" w:hAnsi="Calibri" w:cs="Calibri"/>
              </w:rPr>
            </w:pPr>
          </w:p>
        </w:tc>
        <w:tc>
          <w:tcPr>
            <w:tcW w:w="645" w:type="dxa"/>
          </w:tcPr>
          <w:p w14:paraId="77518435" w14:textId="35ACE3A1" w:rsidR="73C0F3DF" w:rsidRDefault="73C0F3DF" w:rsidP="73C0F3DF">
            <w:pPr>
              <w:rPr>
                <w:rFonts w:ascii="Calibri" w:eastAsia="Calibri" w:hAnsi="Calibri" w:cs="Calibri"/>
              </w:rPr>
            </w:pPr>
          </w:p>
        </w:tc>
      </w:tr>
      <w:tr w:rsidR="73C0F3DF" w14:paraId="35FF1D49" w14:textId="77777777" w:rsidTr="2C7840B6">
        <w:tc>
          <w:tcPr>
            <w:tcW w:w="2175" w:type="dxa"/>
          </w:tcPr>
          <w:p w14:paraId="1967B3EC" w14:textId="31935A91" w:rsidR="73C0F3DF" w:rsidRDefault="73C0F3DF" w:rsidP="73C0F3DF">
            <w:pPr>
              <w:rPr>
                <w:rFonts w:ascii="Calibri" w:eastAsia="Calibri" w:hAnsi="Calibri" w:cs="Calibri"/>
              </w:rPr>
            </w:pPr>
            <w:r w:rsidRPr="73C0F3DF">
              <w:rPr>
                <w:rFonts w:ascii="Calibri" w:eastAsia="Calibri" w:hAnsi="Calibri" w:cs="Calibri"/>
              </w:rPr>
              <w:t>Evaluate proposals and document the evaluation</w:t>
            </w:r>
          </w:p>
        </w:tc>
        <w:tc>
          <w:tcPr>
            <w:tcW w:w="855" w:type="dxa"/>
          </w:tcPr>
          <w:p w14:paraId="18593CD5" w14:textId="6499B733"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03D1D316" w14:textId="1268CB66" w:rsidR="73C0F3DF" w:rsidRDefault="072EA573" w:rsidP="605938A9">
            <w:pPr>
              <w:rPr>
                <w:rFonts w:ascii="Calibri" w:eastAsia="Calibri" w:hAnsi="Calibri" w:cs="Calibri"/>
              </w:rPr>
            </w:pPr>
            <w:r w:rsidRPr="605938A9">
              <w:rPr>
                <w:rFonts w:ascii="Calibri" w:eastAsia="Calibri" w:hAnsi="Calibri" w:cs="Calibri"/>
              </w:rPr>
              <w:t>I</w:t>
            </w:r>
          </w:p>
        </w:tc>
        <w:tc>
          <w:tcPr>
            <w:tcW w:w="855" w:type="dxa"/>
          </w:tcPr>
          <w:p w14:paraId="2E180395" w14:textId="310D2F01"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3154FF08" w14:textId="7DFF6545" w:rsidR="73C0F3DF" w:rsidRDefault="73C0F3DF" w:rsidP="73C0F3DF">
            <w:pPr>
              <w:rPr>
                <w:rFonts w:ascii="Calibri" w:eastAsia="Calibri" w:hAnsi="Calibri" w:cs="Calibri"/>
              </w:rPr>
            </w:pPr>
          </w:p>
        </w:tc>
        <w:tc>
          <w:tcPr>
            <w:tcW w:w="855" w:type="dxa"/>
          </w:tcPr>
          <w:p w14:paraId="28FD6DC1" w14:textId="43111282" w:rsidR="73C0F3DF" w:rsidRDefault="497CBB0D" w:rsidP="605938A9">
            <w:r w:rsidRPr="605938A9">
              <w:rPr>
                <w:rFonts w:ascii="Calibri" w:eastAsia="Calibri" w:hAnsi="Calibri" w:cs="Calibri"/>
              </w:rPr>
              <w:t>I</w:t>
            </w:r>
          </w:p>
        </w:tc>
        <w:tc>
          <w:tcPr>
            <w:tcW w:w="645" w:type="dxa"/>
          </w:tcPr>
          <w:p w14:paraId="4080B412" w14:textId="0FD14F41" w:rsidR="73C0F3DF" w:rsidRDefault="73C0F3DF" w:rsidP="73C0F3DF">
            <w:pPr>
              <w:rPr>
                <w:rFonts w:ascii="Calibri" w:eastAsia="Calibri" w:hAnsi="Calibri" w:cs="Calibri"/>
              </w:rPr>
            </w:pPr>
          </w:p>
        </w:tc>
        <w:tc>
          <w:tcPr>
            <w:tcW w:w="855" w:type="dxa"/>
          </w:tcPr>
          <w:p w14:paraId="56B3447B" w14:textId="1CDFED17" w:rsidR="73C0F3DF" w:rsidRDefault="73C0F3DF" w:rsidP="73C0F3DF">
            <w:pPr>
              <w:rPr>
                <w:rFonts w:ascii="Calibri" w:eastAsia="Calibri" w:hAnsi="Calibri" w:cs="Calibri"/>
              </w:rPr>
            </w:pPr>
          </w:p>
        </w:tc>
        <w:tc>
          <w:tcPr>
            <w:tcW w:w="1080" w:type="dxa"/>
          </w:tcPr>
          <w:p w14:paraId="77094520" w14:textId="535B7E2B" w:rsidR="73C0F3DF" w:rsidRDefault="73C0F3DF" w:rsidP="73C0F3DF">
            <w:pPr>
              <w:rPr>
                <w:rFonts w:ascii="Calibri" w:eastAsia="Calibri" w:hAnsi="Calibri" w:cs="Calibri"/>
              </w:rPr>
            </w:pPr>
          </w:p>
        </w:tc>
        <w:tc>
          <w:tcPr>
            <w:tcW w:w="645" w:type="dxa"/>
          </w:tcPr>
          <w:p w14:paraId="7E0CE27F" w14:textId="13B354DB" w:rsidR="73C0F3DF" w:rsidRDefault="73C0F3DF" w:rsidP="73C0F3DF">
            <w:pPr>
              <w:rPr>
                <w:rFonts w:ascii="Calibri" w:eastAsia="Calibri" w:hAnsi="Calibri" w:cs="Calibri"/>
              </w:rPr>
            </w:pPr>
          </w:p>
        </w:tc>
      </w:tr>
      <w:tr w:rsidR="73C0F3DF" w14:paraId="09049222" w14:textId="77777777" w:rsidTr="2C7840B6">
        <w:tc>
          <w:tcPr>
            <w:tcW w:w="2175" w:type="dxa"/>
          </w:tcPr>
          <w:p w14:paraId="48A44614" w14:textId="6DE145C1" w:rsidR="73C0F3DF" w:rsidRDefault="73C0F3DF" w:rsidP="73C0F3DF">
            <w:pPr>
              <w:rPr>
                <w:rFonts w:ascii="Calibri" w:eastAsia="Calibri" w:hAnsi="Calibri" w:cs="Calibri"/>
              </w:rPr>
            </w:pPr>
            <w:r w:rsidRPr="73C0F3DF">
              <w:rPr>
                <w:rFonts w:ascii="Calibri" w:eastAsia="Calibri" w:hAnsi="Calibri" w:cs="Calibri"/>
              </w:rPr>
              <w:t>Select the winning supplier</w:t>
            </w:r>
          </w:p>
        </w:tc>
        <w:tc>
          <w:tcPr>
            <w:tcW w:w="855" w:type="dxa"/>
          </w:tcPr>
          <w:p w14:paraId="6F276DF4" w14:textId="1E7BFB4C"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4B334533" w14:textId="4922D3B5"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373DAB72" w14:textId="5064DE1A"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57C9C1BF" w14:textId="7629D03B" w:rsidR="73C0F3DF" w:rsidRDefault="73C0F3DF" w:rsidP="73C0F3DF">
            <w:pPr>
              <w:rPr>
                <w:rFonts w:ascii="Calibri" w:eastAsia="Calibri" w:hAnsi="Calibri" w:cs="Calibri"/>
              </w:rPr>
            </w:pPr>
          </w:p>
        </w:tc>
        <w:tc>
          <w:tcPr>
            <w:tcW w:w="855" w:type="dxa"/>
          </w:tcPr>
          <w:p w14:paraId="3D8F191A" w14:textId="273D7853" w:rsidR="73C0F3DF" w:rsidRDefault="73C0F3DF" w:rsidP="73C0F3DF">
            <w:pPr>
              <w:rPr>
                <w:rFonts w:ascii="Calibri" w:eastAsia="Calibri" w:hAnsi="Calibri" w:cs="Calibri"/>
              </w:rPr>
            </w:pPr>
          </w:p>
        </w:tc>
        <w:tc>
          <w:tcPr>
            <w:tcW w:w="645" w:type="dxa"/>
          </w:tcPr>
          <w:p w14:paraId="601BA0A9" w14:textId="4D7CC641" w:rsidR="73C0F3DF" w:rsidRDefault="73C0F3DF" w:rsidP="73C0F3DF">
            <w:pPr>
              <w:rPr>
                <w:rFonts w:ascii="Calibri" w:eastAsia="Calibri" w:hAnsi="Calibri" w:cs="Calibri"/>
              </w:rPr>
            </w:pPr>
          </w:p>
        </w:tc>
        <w:tc>
          <w:tcPr>
            <w:tcW w:w="855" w:type="dxa"/>
          </w:tcPr>
          <w:p w14:paraId="09FD55FD" w14:textId="008157FB" w:rsidR="73C0F3DF" w:rsidRDefault="73C0F3DF" w:rsidP="73C0F3DF">
            <w:pPr>
              <w:rPr>
                <w:rFonts w:ascii="Calibri" w:eastAsia="Calibri" w:hAnsi="Calibri" w:cs="Calibri"/>
              </w:rPr>
            </w:pPr>
          </w:p>
        </w:tc>
        <w:tc>
          <w:tcPr>
            <w:tcW w:w="1080" w:type="dxa"/>
          </w:tcPr>
          <w:p w14:paraId="12BF233F" w14:textId="07856967" w:rsidR="73C0F3DF" w:rsidRDefault="73C0F3DF" w:rsidP="73C0F3DF">
            <w:pPr>
              <w:rPr>
                <w:rFonts w:ascii="Calibri" w:eastAsia="Calibri" w:hAnsi="Calibri" w:cs="Calibri"/>
              </w:rPr>
            </w:pPr>
          </w:p>
        </w:tc>
        <w:tc>
          <w:tcPr>
            <w:tcW w:w="645" w:type="dxa"/>
          </w:tcPr>
          <w:p w14:paraId="37F2143B" w14:textId="06C398BC" w:rsidR="73C0F3DF" w:rsidRDefault="73C0F3DF" w:rsidP="73C0F3DF">
            <w:pPr>
              <w:rPr>
                <w:rFonts w:ascii="Calibri" w:eastAsia="Calibri" w:hAnsi="Calibri" w:cs="Calibri"/>
              </w:rPr>
            </w:pPr>
          </w:p>
        </w:tc>
      </w:tr>
      <w:tr w:rsidR="73C0F3DF" w14:paraId="5D09B3C4" w14:textId="77777777" w:rsidTr="2C7840B6">
        <w:tc>
          <w:tcPr>
            <w:tcW w:w="2175" w:type="dxa"/>
          </w:tcPr>
          <w:p w14:paraId="030A13BF" w14:textId="17E930FB" w:rsidR="73C0F3DF" w:rsidRDefault="2409092A" w:rsidP="6B86B688">
            <w:pPr>
              <w:rPr>
                <w:rFonts w:ascii="Calibri" w:eastAsia="Calibri" w:hAnsi="Calibri" w:cs="Calibri"/>
              </w:rPr>
            </w:pPr>
            <w:r w:rsidRPr="6B86B688">
              <w:rPr>
                <w:rFonts w:ascii="Calibri" w:eastAsia="Calibri" w:hAnsi="Calibri" w:cs="Calibri"/>
              </w:rPr>
              <w:t>Winning supplier is notified and they agree to the generic terms and conditions</w:t>
            </w:r>
          </w:p>
        </w:tc>
        <w:tc>
          <w:tcPr>
            <w:tcW w:w="855" w:type="dxa"/>
          </w:tcPr>
          <w:p w14:paraId="58488329" w14:textId="15700615"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409C96DD" w14:textId="14DDF746" w:rsidR="73C0F3DF" w:rsidRDefault="73C0F3DF" w:rsidP="73C0F3DF">
            <w:pPr>
              <w:rPr>
                <w:rFonts w:ascii="Calibri" w:eastAsia="Calibri" w:hAnsi="Calibri" w:cs="Calibri"/>
              </w:rPr>
            </w:pPr>
          </w:p>
        </w:tc>
        <w:tc>
          <w:tcPr>
            <w:tcW w:w="855" w:type="dxa"/>
          </w:tcPr>
          <w:p w14:paraId="48E4803D" w14:textId="1C2D5026"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07D6264C" w14:textId="07784685" w:rsidR="73C0F3DF" w:rsidRDefault="73C0F3DF" w:rsidP="73C0F3DF">
            <w:pPr>
              <w:rPr>
                <w:rFonts w:ascii="Calibri" w:eastAsia="Calibri" w:hAnsi="Calibri" w:cs="Calibri"/>
              </w:rPr>
            </w:pPr>
          </w:p>
        </w:tc>
        <w:tc>
          <w:tcPr>
            <w:tcW w:w="855" w:type="dxa"/>
          </w:tcPr>
          <w:p w14:paraId="3980CF1C" w14:textId="181CF06D"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453ADE4D" w14:textId="21CE4EE9" w:rsidR="73C0F3DF" w:rsidRDefault="73C0F3DF" w:rsidP="73C0F3DF">
            <w:pPr>
              <w:rPr>
                <w:rFonts w:ascii="Calibri" w:eastAsia="Calibri" w:hAnsi="Calibri" w:cs="Calibri"/>
              </w:rPr>
            </w:pPr>
          </w:p>
        </w:tc>
        <w:tc>
          <w:tcPr>
            <w:tcW w:w="855" w:type="dxa"/>
          </w:tcPr>
          <w:p w14:paraId="3FCAD983" w14:textId="4239BCC7" w:rsidR="73C0F3DF" w:rsidRDefault="73C0F3DF" w:rsidP="73C0F3DF">
            <w:pPr>
              <w:rPr>
                <w:rFonts w:ascii="Calibri" w:eastAsia="Calibri" w:hAnsi="Calibri" w:cs="Calibri"/>
              </w:rPr>
            </w:pPr>
          </w:p>
        </w:tc>
        <w:tc>
          <w:tcPr>
            <w:tcW w:w="1080" w:type="dxa"/>
          </w:tcPr>
          <w:p w14:paraId="62CD1238" w14:textId="47BC9B70" w:rsidR="73C0F3DF" w:rsidRDefault="73C0F3DF" w:rsidP="73C0F3DF">
            <w:pPr>
              <w:rPr>
                <w:rFonts w:ascii="Calibri" w:eastAsia="Calibri" w:hAnsi="Calibri" w:cs="Calibri"/>
              </w:rPr>
            </w:pPr>
          </w:p>
        </w:tc>
        <w:tc>
          <w:tcPr>
            <w:tcW w:w="645" w:type="dxa"/>
          </w:tcPr>
          <w:p w14:paraId="05DC69CF" w14:textId="4FD161C2" w:rsidR="73C0F3DF" w:rsidRDefault="73C0F3DF" w:rsidP="73C0F3DF">
            <w:pPr>
              <w:rPr>
                <w:rFonts w:ascii="Calibri" w:eastAsia="Calibri" w:hAnsi="Calibri" w:cs="Calibri"/>
              </w:rPr>
            </w:pPr>
          </w:p>
        </w:tc>
      </w:tr>
      <w:tr w:rsidR="73C0F3DF" w14:paraId="58D6FB76" w14:textId="77777777" w:rsidTr="2C7840B6">
        <w:tc>
          <w:tcPr>
            <w:tcW w:w="2175" w:type="dxa"/>
          </w:tcPr>
          <w:p w14:paraId="5DE44E1C" w14:textId="239E6894" w:rsidR="73C0F3DF" w:rsidRDefault="73C0F3DF" w:rsidP="73C0F3DF">
            <w:pPr>
              <w:rPr>
                <w:rFonts w:ascii="Calibri" w:eastAsia="Calibri" w:hAnsi="Calibri" w:cs="Calibri"/>
              </w:rPr>
            </w:pPr>
            <w:r w:rsidRPr="73C0F3DF">
              <w:rPr>
                <w:rFonts w:ascii="Calibri" w:eastAsia="Calibri" w:hAnsi="Calibri" w:cs="Calibri"/>
              </w:rPr>
              <w:t>Post a notification announcing the winning supplier</w:t>
            </w:r>
          </w:p>
        </w:tc>
        <w:tc>
          <w:tcPr>
            <w:tcW w:w="855" w:type="dxa"/>
          </w:tcPr>
          <w:p w14:paraId="64DE5700" w14:textId="47FC6FE0" w:rsidR="73C0F3DF" w:rsidRDefault="73C0F3DF" w:rsidP="73C0F3DF">
            <w:pPr>
              <w:rPr>
                <w:rFonts w:ascii="Calibri" w:eastAsia="Calibri" w:hAnsi="Calibri" w:cs="Calibri"/>
              </w:rPr>
            </w:pPr>
            <w:r w:rsidRPr="73C0F3DF">
              <w:rPr>
                <w:rFonts w:ascii="Calibri" w:eastAsia="Calibri" w:hAnsi="Calibri" w:cs="Calibri"/>
              </w:rPr>
              <w:t>R/C</w:t>
            </w:r>
          </w:p>
        </w:tc>
        <w:tc>
          <w:tcPr>
            <w:tcW w:w="855" w:type="dxa"/>
          </w:tcPr>
          <w:p w14:paraId="41F05001" w14:textId="0F8A6DBF" w:rsidR="73C0F3DF" w:rsidRDefault="73C0F3DF" w:rsidP="73C0F3DF">
            <w:pPr>
              <w:rPr>
                <w:rFonts w:ascii="Calibri" w:eastAsia="Calibri" w:hAnsi="Calibri" w:cs="Calibri"/>
              </w:rPr>
            </w:pPr>
          </w:p>
        </w:tc>
        <w:tc>
          <w:tcPr>
            <w:tcW w:w="855" w:type="dxa"/>
          </w:tcPr>
          <w:p w14:paraId="4738ABA0" w14:textId="1CE72D6E"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13483C17" w14:textId="486B088E" w:rsidR="73C0F3DF" w:rsidRDefault="73C0F3DF" w:rsidP="73C0F3DF">
            <w:pPr>
              <w:rPr>
                <w:rFonts w:ascii="Calibri" w:eastAsia="Calibri" w:hAnsi="Calibri" w:cs="Calibri"/>
              </w:rPr>
            </w:pPr>
          </w:p>
        </w:tc>
        <w:tc>
          <w:tcPr>
            <w:tcW w:w="855" w:type="dxa"/>
          </w:tcPr>
          <w:p w14:paraId="3B8FBACE" w14:textId="601B7390" w:rsidR="73C0F3DF" w:rsidRDefault="73C0F3DF" w:rsidP="73C0F3DF">
            <w:pPr>
              <w:rPr>
                <w:rFonts w:ascii="Calibri" w:eastAsia="Calibri" w:hAnsi="Calibri" w:cs="Calibri"/>
              </w:rPr>
            </w:pPr>
          </w:p>
        </w:tc>
        <w:tc>
          <w:tcPr>
            <w:tcW w:w="645" w:type="dxa"/>
          </w:tcPr>
          <w:p w14:paraId="279C6AF5" w14:textId="4F4C1528" w:rsidR="73C0F3DF" w:rsidRDefault="73C0F3DF" w:rsidP="73C0F3DF">
            <w:pPr>
              <w:rPr>
                <w:rFonts w:ascii="Calibri" w:eastAsia="Calibri" w:hAnsi="Calibri" w:cs="Calibri"/>
              </w:rPr>
            </w:pPr>
          </w:p>
        </w:tc>
        <w:tc>
          <w:tcPr>
            <w:tcW w:w="855" w:type="dxa"/>
          </w:tcPr>
          <w:p w14:paraId="37E8AC46" w14:textId="6D082D94" w:rsidR="73C0F3DF" w:rsidRDefault="73C0F3DF" w:rsidP="73C0F3DF">
            <w:pPr>
              <w:rPr>
                <w:rFonts w:ascii="Calibri" w:eastAsia="Calibri" w:hAnsi="Calibri" w:cs="Calibri"/>
              </w:rPr>
            </w:pPr>
          </w:p>
        </w:tc>
        <w:tc>
          <w:tcPr>
            <w:tcW w:w="1080" w:type="dxa"/>
          </w:tcPr>
          <w:p w14:paraId="0B0B6EB9" w14:textId="4FC9F7E8" w:rsidR="73C0F3DF" w:rsidRDefault="73C0F3DF" w:rsidP="73C0F3DF">
            <w:pPr>
              <w:rPr>
                <w:rFonts w:ascii="Calibri" w:eastAsia="Calibri" w:hAnsi="Calibri" w:cs="Calibri"/>
              </w:rPr>
            </w:pPr>
          </w:p>
        </w:tc>
        <w:tc>
          <w:tcPr>
            <w:tcW w:w="645" w:type="dxa"/>
          </w:tcPr>
          <w:p w14:paraId="663DC5AA" w14:textId="16DF3D39" w:rsidR="73C0F3DF" w:rsidRDefault="73C0F3DF" w:rsidP="73C0F3DF">
            <w:pPr>
              <w:rPr>
                <w:rFonts w:ascii="Calibri" w:eastAsia="Calibri" w:hAnsi="Calibri" w:cs="Calibri"/>
              </w:rPr>
            </w:pPr>
          </w:p>
        </w:tc>
      </w:tr>
      <w:tr w:rsidR="73C0F3DF" w14:paraId="2432A285" w14:textId="77777777" w:rsidTr="2C7840B6">
        <w:tc>
          <w:tcPr>
            <w:tcW w:w="2175" w:type="dxa"/>
          </w:tcPr>
          <w:p w14:paraId="0210C282" w14:textId="68B0C848" w:rsidR="73C0F3DF" w:rsidRDefault="73C0F3DF" w:rsidP="73C0F3DF">
            <w:pPr>
              <w:rPr>
                <w:rFonts w:ascii="Calibri" w:eastAsia="Calibri" w:hAnsi="Calibri" w:cs="Calibri"/>
              </w:rPr>
            </w:pPr>
            <w:r w:rsidRPr="73C0F3DF">
              <w:rPr>
                <w:rFonts w:ascii="Calibri" w:eastAsia="Calibri" w:hAnsi="Calibri" w:cs="Calibri"/>
              </w:rPr>
              <w:t>Debrief unsuccessful suppliers (as required)</w:t>
            </w:r>
          </w:p>
        </w:tc>
        <w:tc>
          <w:tcPr>
            <w:tcW w:w="855" w:type="dxa"/>
          </w:tcPr>
          <w:p w14:paraId="46E976F0" w14:textId="4EDB03D6"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36B901AE" w14:textId="520061E8"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384FD688" w14:textId="5D4962F9"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7C93CB0A" w14:textId="3EEE73C0" w:rsidR="73C0F3DF" w:rsidRDefault="73C0F3DF" w:rsidP="73C0F3DF">
            <w:pPr>
              <w:rPr>
                <w:rFonts w:ascii="Calibri" w:eastAsia="Calibri" w:hAnsi="Calibri" w:cs="Calibri"/>
              </w:rPr>
            </w:pPr>
          </w:p>
        </w:tc>
        <w:tc>
          <w:tcPr>
            <w:tcW w:w="855" w:type="dxa"/>
          </w:tcPr>
          <w:p w14:paraId="1F71E16F" w14:textId="4F3A4109"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2F8EF9D2" w14:textId="7E2F703E" w:rsidR="73C0F3DF" w:rsidRDefault="73C0F3DF" w:rsidP="73C0F3DF">
            <w:pPr>
              <w:rPr>
                <w:rFonts w:ascii="Calibri" w:eastAsia="Calibri" w:hAnsi="Calibri" w:cs="Calibri"/>
              </w:rPr>
            </w:pPr>
          </w:p>
        </w:tc>
        <w:tc>
          <w:tcPr>
            <w:tcW w:w="855" w:type="dxa"/>
          </w:tcPr>
          <w:p w14:paraId="7C486B09" w14:textId="0E286001" w:rsidR="73C0F3DF" w:rsidRDefault="73C0F3DF" w:rsidP="73C0F3DF">
            <w:pPr>
              <w:rPr>
                <w:rFonts w:ascii="Calibri" w:eastAsia="Calibri" w:hAnsi="Calibri" w:cs="Calibri"/>
              </w:rPr>
            </w:pPr>
          </w:p>
        </w:tc>
        <w:tc>
          <w:tcPr>
            <w:tcW w:w="1080" w:type="dxa"/>
          </w:tcPr>
          <w:p w14:paraId="324DE117" w14:textId="3E355D9E" w:rsidR="73C0F3DF" w:rsidRDefault="73C0F3DF" w:rsidP="73C0F3DF">
            <w:pPr>
              <w:rPr>
                <w:rFonts w:ascii="Calibri" w:eastAsia="Calibri" w:hAnsi="Calibri" w:cs="Calibri"/>
              </w:rPr>
            </w:pPr>
          </w:p>
        </w:tc>
        <w:tc>
          <w:tcPr>
            <w:tcW w:w="645" w:type="dxa"/>
          </w:tcPr>
          <w:p w14:paraId="5C7FD59E" w14:textId="169AA0D3" w:rsidR="73C0F3DF" w:rsidRDefault="73C0F3DF" w:rsidP="73C0F3DF">
            <w:pPr>
              <w:rPr>
                <w:rFonts w:ascii="Calibri" w:eastAsia="Calibri" w:hAnsi="Calibri" w:cs="Calibri"/>
              </w:rPr>
            </w:pPr>
          </w:p>
        </w:tc>
      </w:tr>
      <w:tr w:rsidR="73C0F3DF" w14:paraId="61B1023A" w14:textId="77777777" w:rsidTr="2C7840B6">
        <w:tc>
          <w:tcPr>
            <w:tcW w:w="2175" w:type="dxa"/>
            <w:shd w:val="clear" w:color="auto" w:fill="D9D9D9" w:themeFill="background1" w:themeFillShade="D9"/>
          </w:tcPr>
          <w:p w14:paraId="022F5E7D" w14:textId="5A21D645" w:rsidR="73C0F3DF" w:rsidRDefault="73C0F3DF" w:rsidP="73C0F3DF">
            <w:pPr>
              <w:rPr>
                <w:rFonts w:ascii="Calibri" w:eastAsia="Calibri" w:hAnsi="Calibri" w:cs="Calibri"/>
              </w:rPr>
            </w:pPr>
            <w:r w:rsidRPr="73C0F3DF">
              <w:rPr>
                <w:rFonts w:ascii="Calibri" w:eastAsia="Calibri" w:hAnsi="Calibri" w:cs="Calibri"/>
              </w:rPr>
              <w:t>Contract Administration Phase</w:t>
            </w:r>
          </w:p>
        </w:tc>
        <w:tc>
          <w:tcPr>
            <w:tcW w:w="855" w:type="dxa"/>
            <w:shd w:val="clear" w:color="auto" w:fill="D9D9D9" w:themeFill="background1" w:themeFillShade="D9"/>
          </w:tcPr>
          <w:p w14:paraId="5AFBC4A3" w14:textId="4461DA0C" w:rsidR="73C0F3DF" w:rsidRDefault="73C0F3DF" w:rsidP="73C0F3DF">
            <w:pPr>
              <w:rPr>
                <w:rFonts w:ascii="Calibri" w:eastAsia="Calibri" w:hAnsi="Calibri" w:cs="Calibri"/>
              </w:rPr>
            </w:pPr>
          </w:p>
        </w:tc>
        <w:tc>
          <w:tcPr>
            <w:tcW w:w="855" w:type="dxa"/>
            <w:shd w:val="clear" w:color="auto" w:fill="D9D9D9" w:themeFill="background1" w:themeFillShade="D9"/>
          </w:tcPr>
          <w:p w14:paraId="6F677465" w14:textId="2B071AA7" w:rsidR="73C0F3DF" w:rsidRDefault="73C0F3DF" w:rsidP="73C0F3DF">
            <w:pPr>
              <w:rPr>
                <w:rFonts w:ascii="Calibri" w:eastAsia="Calibri" w:hAnsi="Calibri" w:cs="Calibri"/>
              </w:rPr>
            </w:pPr>
          </w:p>
        </w:tc>
        <w:tc>
          <w:tcPr>
            <w:tcW w:w="855" w:type="dxa"/>
            <w:shd w:val="clear" w:color="auto" w:fill="D9D9D9" w:themeFill="background1" w:themeFillShade="D9"/>
          </w:tcPr>
          <w:p w14:paraId="4C7E5D72" w14:textId="111B2516" w:rsidR="73C0F3DF" w:rsidRDefault="73C0F3DF" w:rsidP="73C0F3DF">
            <w:pPr>
              <w:rPr>
                <w:rFonts w:ascii="Calibri" w:eastAsia="Calibri" w:hAnsi="Calibri" w:cs="Calibri"/>
              </w:rPr>
            </w:pPr>
          </w:p>
        </w:tc>
        <w:tc>
          <w:tcPr>
            <w:tcW w:w="435" w:type="dxa"/>
            <w:shd w:val="clear" w:color="auto" w:fill="D9D9D9" w:themeFill="background1" w:themeFillShade="D9"/>
          </w:tcPr>
          <w:p w14:paraId="7196F1CD" w14:textId="015D237E" w:rsidR="73C0F3DF" w:rsidRDefault="73C0F3DF" w:rsidP="73C0F3DF">
            <w:pPr>
              <w:rPr>
                <w:rFonts w:ascii="Calibri" w:eastAsia="Calibri" w:hAnsi="Calibri" w:cs="Calibri"/>
              </w:rPr>
            </w:pPr>
          </w:p>
        </w:tc>
        <w:tc>
          <w:tcPr>
            <w:tcW w:w="855" w:type="dxa"/>
            <w:shd w:val="clear" w:color="auto" w:fill="D9D9D9" w:themeFill="background1" w:themeFillShade="D9"/>
          </w:tcPr>
          <w:p w14:paraId="47472157" w14:textId="0BDFCD0C" w:rsidR="73C0F3DF" w:rsidRDefault="73C0F3DF" w:rsidP="73C0F3DF">
            <w:pPr>
              <w:rPr>
                <w:rFonts w:ascii="Calibri" w:eastAsia="Calibri" w:hAnsi="Calibri" w:cs="Calibri"/>
              </w:rPr>
            </w:pPr>
          </w:p>
        </w:tc>
        <w:tc>
          <w:tcPr>
            <w:tcW w:w="645" w:type="dxa"/>
            <w:shd w:val="clear" w:color="auto" w:fill="D9D9D9" w:themeFill="background1" w:themeFillShade="D9"/>
          </w:tcPr>
          <w:p w14:paraId="0419DF88" w14:textId="64D6D970" w:rsidR="73C0F3DF" w:rsidRDefault="73C0F3DF" w:rsidP="73C0F3DF">
            <w:pPr>
              <w:rPr>
                <w:rFonts w:ascii="Calibri" w:eastAsia="Calibri" w:hAnsi="Calibri" w:cs="Calibri"/>
              </w:rPr>
            </w:pPr>
          </w:p>
        </w:tc>
        <w:tc>
          <w:tcPr>
            <w:tcW w:w="855" w:type="dxa"/>
            <w:shd w:val="clear" w:color="auto" w:fill="D9D9D9" w:themeFill="background1" w:themeFillShade="D9"/>
          </w:tcPr>
          <w:p w14:paraId="2086494F" w14:textId="3BA26212" w:rsidR="73C0F3DF" w:rsidRDefault="73C0F3DF" w:rsidP="73C0F3DF">
            <w:pPr>
              <w:rPr>
                <w:rFonts w:ascii="Calibri" w:eastAsia="Calibri" w:hAnsi="Calibri" w:cs="Calibri"/>
              </w:rPr>
            </w:pPr>
          </w:p>
        </w:tc>
        <w:tc>
          <w:tcPr>
            <w:tcW w:w="1080" w:type="dxa"/>
            <w:shd w:val="clear" w:color="auto" w:fill="D9D9D9" w:themeFill="background1" w:themeFillShade="D9"/>
          </w:tcPr>
          <w:p w14:paraId="1098F096" w14:textId="0D0539F5" w:rsidR="73C0F3DF" w:rsidRDefault="73C0F3DF" w:rsidP="73C0F3DF">
            <w:pPr>
              <w:rPr>
                <w:rFonts w:ascii="Calibri" w:eastAsia="Calibri" w:hAnsi="Calibri" w:cs="Calibri"/>
              </w:rPr>
            </w:pPr>
          </w:p>
        </w:tc>
        <w:tc>
          <w:tcPr>
            <w:tcW w:w="645" w:type="dxa"/>
            <w:shd w:val="clear" w:color="auto" w:fill="D9D9D9" w:themeFill="background1" w:themeFillShade="D9"/>
          </w:tcPr>
          <w:p w14:paraId="7ECABE39" w14:textId="5AA9EA71" w:rsidR="73C0F3DF" w:rsidRDefault="73C0F3DF" w:rsidP="73C0F3DF">
            <w:pPr>
              <w:rPr>
                <w:rFonts w:ascii="Calibri" w:eastAsia="Calibri" w:hAnsi="Calibri" w:cs="Calibri"/>
              </w:rPr>
            </w:pPr>
          </w:p>
        </w:tc>
      </w:tr>
      <w:tr w:rsidR="73C0F3DF" w14:paraId="78CC377A" w14:textId="77777777" w:rsidTr="2C7840B6">
        <w:tc>
          <w:tcPr>
            <w:tcW w:w="2175" w:type="dxa"/>
          </w:tcPr>
          <w:p w14:paraId="19BA2FED" w14:textId="3CEFF6AB" w:rsidR="73C0F3DF" w:rsidRDefault="73C0F3DF" w:rsidP="73C0F3DF">
            <w:pPr>
              <w:rPr>
                <w:rFonts w:ascii="Calibri" w:eastAsia="Calibri" w:hAnsi="Calibri" w:cs="Calibri"/>
              </w:rPr>
            </w:pPr>
            <w:r w:rsidRPr="73C0F3DF">
              <w:rPr>
                <w:rFonts w:ascii="Calibri" w:eastAsia="Calibri" w:hAnsi="Calibri" w:cs="Calibri"/>
              </w:rPr>
              <w:t>Supplier works in the open on an open repository</w:t>
            </w:r>
          </w:p>
        </w:tc>
        <w:tc>
          <w:tcPr>
            <w:tcW w:w="855" w:type="dxa"/>
          </w:tcPr>
          <w:p w14:paraId="2EEC54E4" w14:textId="225949BC" w:rsidR="73C0F3DF" w:rsidRDefault="73C0F3DF" w:rsidP="73C0F3DF">
            <w:pPr>
              <w:rPr>
                <w:rFonts w:ascii="Calibri" w:eastAsia="Calibri" w:hAnsi="Calibri" w:cs="Calibri"/>
              </w:rPr>
            </w:pPr>
          </w:p>
        </w:tc>
        <w:tc>
          <w:tcPr>
            <w:tcW w:w="855" w:type="dxa"/>
          </w:tcPr>
          <w:p w14:paraId="1023D50C" w14:textId="7693DC37" w:rsidR="73C0F3DF" w:rsidRDefault="73C0F3DF" w:rsidP="73C0F3DF">
            <w:pPr>
              <w:rPr>
                <w:rFonts w:ascii="Calibri" w:eastAsia="Calibri" w:hAnsi="Calibri" w:cs="Calibri"/>
              </w:rPr>
            </w:pPr>
          </w:p>
        </w:tc>
        <w:tc>
          <w:tcPr>
            <w:tcW w:w="855" w:type="dxa"/>
          </w:tcPr>
          <w:p w14:paraId="02495791" w14:textId="7C8A3CCD" w:rsidR="73C0F3DF" w:rsidRDefault="73C0F3DF" w:rsidP="73C0F3DF">
            <w:pPr>
              <w:rPr>
                <w:rFonts w:ascii="Calibri" w:eastAsia="Calibri" w:hAnsi="Calibri" w:cs="Calibri"/>
              </w:rPr>
            </w:pPr>
            <w:r w:rsidRPr="73C0F3DF">
              <w:rPr>
                <w:rFonts w:ascii="Calibri" w:eastAsia="Calibri" w:hAnsi="Calibri" w:cs="Calibri"/>
              </w:rPr>
              <w:t>A</w:t>
            </w:r>
          </w:p>
        </w:tc>
        <w:tc>
          <w:tcPr>
            <w:tcW w:w="435" w:type="dxa"/>
          </w:tcPr>
          <w:p w14:paraId="3D90ED7F" w14:textId="4CBCF60B" w:rsidR="73C0F3DF" w:rsidRDefault="73C0F3DF" w:rsidP="73C0F3DF">
            <w:pPr>
              <w:rPr>
                <w:rFonts w:ascii="Calibri" w:eastAsia="Calibri" w:hAnsi="Calibri" w:cs="Calibri"/>
              </w:rPr>
            </w:pPr>
            <w:r w:rsidRPr="73C0F3DF">
              <w:rPr>
                <w:rFonts w:ascii="Calibri" w:eastAsia="Calibri" w:hAnsi="Calibri" w:cs="Calibri"/>
              </w:rPr>
              <w:t>R</w:t>
            </w:r>
          </w:p>
        </w:tc>
        <w:tc>
          <w:tcPr>
            <w:tcW w:w="855" w:type="dxa"/>
          </w:tcPr>
          <w:p w14:paraId="3224A7DA" w14:textId="47041429" w:rsidR="73C0F3DF" w:rsidRDefault="73C0F3DF" w:rsidP="73C0F3DF">
            <w:pPr>
              <w:rPr>
                <w:rFonts w:ascii="Calibri" w:eastAsia="Calibri" w:hAnsi="Calibri" w:cs="Calibri"/>
              </w:rPr>
            </w:pPr>
          </w:p>
        </w:tc>
        <w:tc>
          <w:tcPr>
            <w:tcW w:w="645" w:type="dxa"/>
          </w:tcPr>
          <w:p w14:paraId="2E71CAAE" w14:textId="408654A0" w:rsidR="73C0F3DF" w:rsidRDefault="73C0F3DF" w:rsidP="73C0F3DF">
            <w:pPr>
              <w:rPr>
                <w:rFonts w:ascii="Calibri" w:eastAsia="Calibri" w:hAnsi="Calibri" w:cs="Calibri"/>
              </w:rPr>
            </w:pPr>
          </w:p>
        </w:tc>
        <w:tc>
          <w:tcPr>
            <w:tcW w:w="855" w:type="dxa"/>
          </w:tcPr>
          <w:p w14:paraId="06FF736B" w14:textId="2D662078" w:rsidR="73C0F3DF" w:rsidRDefault="73C0F3DF" w:rsidP="73C0F3DF">
            <w:pPr>
              <w:rPr>
                <w:rFonts w:ascii="Calibri" w:eastAsia="Calibri" w:hAnsi="Calibri" w:cs="Calibri"/>
              </w:rPr>
            </w:pPr>
          </w:p>
        </w:tc>
        <w:tc>
          <w:tcPr>
            <w:tcW w:w="1080" w:type="dxa"/>
          </w:tcPr>
          <w:p w14:paraId="2302C828" w14:textId="4AE37CEF" w:rsidR="73C0F3DF" w:rsidRDefault="73C0F3DF" w:rsidP="73C0F3DF">
            <w:pPr>
              <w:rPr>
                <w:rFonts w:ascii="Calibri" w:eastAsia="Calibri" w:hAnsi="Calibri" w:cs="Calibri"/>
              </w:rPr>
            </w:pPr>
          </w:p>
        </w:tc>
        <w:tc>
          <w:tcPr>
            <w:tcW w:w="645" w:type="dxa"/>
          </w:tcPr>
          <w:p w14:paraId="069923C0" w14:textId="2C295BA7" w:rsidR="73C0F3DF" w:rsidRDefault="73C0F3DF" w:rsidP="73C0F3DF">
            <w:pPr>
              <w:rPr>
                <w:rFonts w:ascii="Calibri" w:eastAsia="Calibri" w:hAnsi="Calibri" w:cs="Calibri"/>
              </w:rPr>
            </w:pPr>
          </w:p>
        </w:tc>
      </w:tr>
      <w:tr w:rsidR="73C0F3DF" w14:paraId="5A919788" w14:textId="77777777" w:rsidTr="2C7840B6">
        <w:tc>
          <w:tcPr>
            <w:tcW w:w="2175" w:type="dxa"/>
          </w:tcPr>
          <w:p w14:paraId="7E1EB22B" w14:textId="522992E9" w:rsidR="73C0F3DF" w:rsidRDefault="73C0F3DF" w:rsidP="73C0F3DF">
            <w:pPr>
              <w:rPr>
                <w:rFonts w:ascii="Calibri" w:eastAsia="Calibri" w:hAnsi="Calibri" w:cs="Calibri"/>
              </w:rPr>
            </w:pPr>
            <w:r w:rsidRPr="73C0F3DF">
              <w:rPr>
                <w:rFonts w:ascii="Calibri" w:eastAsia="Calibri" w:hAnsi="Calibri" w:cs="Calibri"/>
              </w:rPr>
              <w:t>Monitor work of contractor (in open) respond to supplier questions and receive contract deliverables</w:t>
            </w:r>
          </w:p>
        </w:tc>
        <w:tc>
          <w:tcPr>
            <w:tcW w:w="855" w:type="dxa"/>
          </w:tcPr>
          <w:p w14:paraId="5C93623D" w14:textId="08CC3917"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5C79B38A" w14:textId="75C90ED6" w:rsidR="73C0F3DF" w:rsidRDefault="73C0F3DF" w:rsidP="73C0F3DF">
            <w:pPr>
              <w:rPr>
                <w:rFonts w:ascii="Calibri" w:eastAsia="Calibri" w:hAnsi="Calibri" w:cs="Calibri"/>
              </w:rPr>
            </w:pPr>
          </w:p>
        </w:tc>
        <w:tc>
          <w:tcPr>
            <w:tcW w:w="855" w:type="dxa"/>
          </w:tcPr>
          <w:p w14:paraId="7488EE18" w14:textId="458B4023"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20D12FFB" w14:textId="16A16492"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02BE935A" w14:textId="3482CAFB" w:rsidR="73C0F3DF" w:rsidRDefault="73C0F3DF" w:rsidP="73C0F3DF">
            <w:pPr>
              <w:rPr>
                <w:rFonts w:ascii="Calibri" w:eastAsia="Calibri" w:hAnsi="Calibri" w:cs="Calibri"/>
              </w:rPr>
            </w:pPr>
          </w:p>
        </w:tc>
        <w:tc>
          <w:tcPr>
            <w:tcW w:w="645" w:type="dxa"/>
          </w:tcPr>
          <w:p w14:paraId="4A8FC5B8" w14:textId="291AF57C" w:rsidR="73C0F3DF" w:rsidRDefault="73C0F3DF" w:rsidP="73C0F3DF">
            <w:pPr>
              <w:rPr>
                <w:rFonts w:ascii="Calibri" w:eastAsia="Calibri" w:hAnsi="Calibri" w:cs="Calibri"/>
              </w:rPr>
            </w:pPr>
          </w:p>
        </w:tc>
        <w:tc>
          <w:tcPr>
            <w:tcW w:w="855" w:type="dxa"/>
          </w:tcPr>
          <w:p w14:paraId="6734B8E2" w14:textId="1ADC0CF4" w:rsidR="73C0F3DF" w:rsidRDefault="73C0F3DF" w:rsidP="73C0F3DF">
            <w:pPr>
              <w:rPr>
                <w:rFonts w:ascii="Calibri" w:eastAsia="Calibri" w:hAnsi="Calibri" w:cs="Calibri"/>
              </w:rPr>
            </w:pPr>
          </w:p>
        </w:tc>
        <w:tc>
          <w:tcPr>
            <w:tcW w:w="1080" w:type="dxa"/>
          </w:tcPr>
          <w:p w14:paraId="5B030FB7" w14:textId="3E77714C" w:rsidR="73C0F3DF" w:rsidRDefault="73C0F3DF" w:rsidP="73C0F3DF">
            <w:pPr>
              <w:rPr>
                <w:rFonts w:ascii="Calibri" w:eastAsia="Calibri" w:hAnsi="Calibri" w:cs="Calibri"/>
              </w:rPr>
            </w:pPr>
          </w:p>
        </w:tc>
        <w:tc>
          <w:tcPr>
            <w:tcW w:w="645" w:type="dxa"/>
          </w:tcPr>
          <w:p w14:paraId="4612D16E" w14:textId="0FF5C597" w:rsidR="73C0F3DF" w:rsidRDefault="73C0F3DF" w:rsidP="73C0F3DF">
            <w:pPr>
              <w:rPr>
                <w:rFonts w:ascii="Calibri" w:eastAsia="Calibri" w:hAnsi="Calibri" w:cs="Calibri"/>
              </w:rPr>
            </w:pPr>
          </w:p>
        </w:tc>
      </w:tr>
      <w:tr w:rsidR="73C0F3DF" w14:paraId="22F8E902" w14:textId="77777777" w:rsidTr="2C7840B6">
        <w:tc>
          <w:tcPr>
            <w:tcW w:w="2175" w:type="dxa"/>
          </w:tcPr>
          <w:p w14:paraId="47B6C179" w14:textId="034BDA2C" w:rsidR="73C0F3DF" w:rsidRDefault="29954AA3" w:rsidP="73C0F3DF">
            <w:pPr>
              <w:rPr>
                <w:rFonts w:ascii="Calibri" w:eastAsia="Calibri" w:hAnsi="Calibri" w:cs="Calibri"/>
              </w:rPr>
            </w:pPr>
            <w:r w:rsidRPr="605938A9">
              <w:rPr>
                <w:rFonts w:ascii="Calibri" w:eastAsia="Calibri" w:hAnsi="Calibri" w:cs="Calibri"/>
              </w:rPr>
              <w:t xml:space="preserve">Report any </w:t>
            </w:r>
            <w:r w:rsidR="34CCC697" w:rsidRPr="605938A9">
              <w:rPr>
                <w:rFonts w:ascii="Calibri" w:eastAsia="Calibri" w:hAnsi="Calibri" w:cs="Calibri"/>
              </w:rPr>
              <w:t xml:space="preserve">procurements </w:t>
            </w:r>
            <w:r w:rsidRPr="605938A9">
              <w:rPr>
                <w:rFonts w:ascii="Calibri" w:eastAsia="Calibri" w:hAnsi="Calibri" w:cs="Calibri"/>
              </w:rPr>
              <w:t>problems to the contracting officer</w:t>
            </w:r>
          </w:p>
        </w:tc>
        <w:tc>
          <w:tcPr>
            <w:tcW w:w="855" w:type="dxa"/>
          </w:tcPr>
          <w:p w14:paraId="6D7CD5A2" w14:textId="751F5C57"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670E7D8A" w14:textId="7C15DCC8"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45BBE295" w14:textId="4436766C"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05D9801F" w14:textId="6CD2D224" w:rsidR="73C0F3DF" w:rsidRDefault="73C0F3DF" w:rsidP="73C0F3DF">
            <w:pPr>
              <w:rPr>
                <w:rFonts w:ascii="Calibri" w:eastAsia="Calibri" w:hAnsi="Calibri" w:cs="Calibri"/>
              </w:rPr>
            </w:pPr>
          </w:p>
        </w:tc>
        <w:tc>
          <w:tcPr>
            <w:tcW w:w="855" w:type="dxa"/>
          </w:tcPr>
          <w:p w14:paraId="0FBA89D5" w14:textId="6D1FBAF3"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1BFA4460" w14:textId="3081B6F7" w:rsidR="73C0F3DF" w:rsidRDefault="73C0F3DF" w:rsidP="73C0F3DF">
            <w:pPr>
              <w:rPr>
                <w:rFonts w:ascii="Calibri" w:eastAsia="Calibri" w:hAnsi="Calibri" w:cs="Calibri"/>
              </w:rPr>
            </w:pPr>
          </w:p>
        </w:tc>
        <w:tc>
          <w:tcPr>
            <w:tcW w:w="855" w:type="dxa"/>
          </w:tcPr>
          <w:p w14:paraId="0589D8BA" w14:textId="79DC0123" w:rsidR="73C0F3DF" w:rsidRDefault="73C0F3DF" w:rsidP="73C0F3DF">
            <w:pPr>
              <w:rPr>
                <w:rFonts w:ascii="Calibri" w:eastAsia="Calibri" w:hAnsi="Calibri" w:cs="Calibri"/>
              </w:rPr>
            </w:pPr>
          </w:p>
        </w:tc>
        <w:tc>
          <w:tcPr>
            <w:tcW w:w="1080" w:type="dxa"/>
          </w:tcPr>
          <w:p w14:paraId="2D1E671B" w14:textId="6FD602E5" w:rsidR="73C0F3DF" w:rsidRDefault="73C0F3DF" w:rsidP="73C0F3DF">
            <w:pPr>
              <w:rPr>
                <w:rFonts w:ascii="Calibri" w:eastAsia="Calibri" w:hAnsi="Calibri" w:cs="Calibri"/>
              </w:rPr>
            </w:pPr>
          </w:p>
        </w:tc>
        <w:tc>
          <w:tcPr>
            <w:tcW w:w="645" w:type="dxa"/>
          </w:tcPr>
          <w:p w14:paraId="5F151604" w14:textId="33ED91EA" w:rsidR="73C0F3DF" w:rsidRDefault="73C0F3DF" w:rsidP="73C0F3DF">
            <w:pPr>
              <w:rPr>
                <w:rFonts w:ascii="Calibri" w:eastAsia="Calibri" w:hAnsi="Calibri" w:cs="Calibri"/>
              </w:rPr>
            </w:pPr>
          </w:p>
        </w:tc>
      </w:tr>
      <w:tr w:rsidR="73C0F3DF" w14:paraId="3533679B" w14:textId="77777777" w:rsidTr="2C7840B6">
        <w:tc>
          <w:tcPr>
            <w:tcW w:w="2175" w:type="dxa"/>
          </w:tcPr>
          <w:p w14:paraId="7195F12D" w14:textId="05A747E5" w:rsidR="73C0F3DF" w:rsidRDefault="29954AA3" w:rsidP="73C0F3DF">
            <w:pPr>
              <w:rPr>
                <w:rFonts w:ascii="Calibri" w:eastAsia="Calibri" w:hAnsi="Calibri" w:cs="Calibri"/>
              </w:rPr>
            </w:pPr>
            <w:r w:rsidRPr="605938A9">
              <w:rPr>
                <w:rFonts w:ascii="Calibri" w:eastAsia="Calibri" w:hAnsi="Calibri" w:cs="Calibri"/>
              </w:rPr>
              <w:t>Resolve any contractual issues</w:t>
            </w:r>
            <w:r w:rsidR="7954100A" w:rsidRPr="605938A9">
              <w:rPr>
                <w:rFonts w:ascii="Calibri" w:eastAsia="Calibri" w:hAnsi="Calibri" w:cs="Calibri"/>
              </w:rPr>
              <w:t xml:space="preserve"> (if required)</w:t>
            </w:r>
          </w:p>
        </w:tc>
        <w:tc>
          <w:tcPr>
            <w:tcW w:w="855" w:type="dxa"/>
          </w:tcPr>
          <w:p w14:paraId="39DA52A9" w14:textId="0B390674" w:rsidR="73C0F3DF" w:rsidRDefault="73C0F3DF" w:rsidP="73C0F3DF">
            <w:pPr>
              <w:rPr>
                <w:rFonts w:ascii="Calibri" w:eastAsia="Calibri" w:hAnsi="Calibri" w:cs="Calibri"/>
              </w:rPr>
            </w:pPr>
          </w:p>
        </w:tc>
        <w:tc>
          <w:tcPr>
            <w:tcW w:w="855" w:type="dxa"/>
          </w:tcPr>
          <w:p w14:paraId="12551248" w14:textId="35C5DE56"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53CB87D6" w14:textId="30D1D44E"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318B801C" w14:textId="46C2EC2E" w:rsidR="73C0F3DF" w:rsidRDefault="73C0F3DF" w:rsidP="73C0F3DF">
            <w:pPr>
              <w:rPr>
                <w:rFonts w:ascii="Calibri" w:eastAsia="Calibri" w:hAnsi="Calibri" w:cs="Calibri"/>
              </w:rPr>
            </w:pPr>
          </w:p>
        </w:tc>
        <w:tc>
          <w:tcPr>
            <w:tcW w:w="855" w:type="dxa"/>
          </w:tcPr>
          <w:p w14:paraId="1B96BA43" w14:textId="669BB86F"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7C1D06EE" w14:textId="07093054" w:rsidR="73C0F3DF" w:rsidRDefault="73C0F3DF" w:rsidP="73C0F3DF">
            <w:pPr>
              <w:rPr>
                <w:rFonts w:ascii="Calibri" w:eastAsia="Calibri" w:hAnsi="Calibri" w:cs="Calibri"/>
              </w:rPr>
            </w:pPr>
          </w:p>
        </w:tc>
        <w:tc>
          <w:tcPr>
            <w:tcW w:w="855" w:type="dxa"/>
          </w:tcPr>
          <w:p w14:paraId="7EC987D7" w14:textId="1BCF7DD6" w:rsidR="73C0F3DF" w:rsidRDefault="73C0F3DF" w:rsidP="73C0F3DF">
            <w:pPr>
              <w:rPr>
                <w:rFonts w:ascii="Calibri" w:eastAsia="Calibri" w:hAnsi="Calibri" w:cs="Calibri"/>
              </w:rPr>
            </w:pPr>
          </w:p>
        </w:tc>
        <w:tc>
          <w:tcPr>
            <w:tcW w:w="1080" w:type="dxa"/>
          </w:tcPr>
          <w:p w14:paraId="180EE416" w14:textId="031A3CD7" w:rsidR="73C0F3DF" w:rsidRDefault="73C0F3DF" w:rsidP="73C0F3DF">
            <w:pPr>
              <w:rPr>
                <w:rFonts w:ascii="Calibri" w:eastAsia="Calibri" w:hAnsi="Calibri" w:cs="Calibri"/>
              </w:rPr>
            </w:pPr>
          </w:p>
        </w:tc>
        <w:tc>
          <w:tcPr>
            <w:tcW w:w="645" w:type="dxa"/>
          </w:tcPr>
          <w:p w14:paraId="200D9875" w14:textId="4DAB50C7" w:rsidR="73C0F3DF" w:rsidRDefault="73C0F3DF" w:rsidP="73C0F3DF">
            <w:pPr>
              <w:rPr>
                <w:rFonts w:ascii="Calibri" w:eastAsia="Calibri" w:hAnsi="Calibri" w:cs="Calibri"/>
              </w:rPr>
            </w:pPr>
          </w:p>
        </w:tc>
      </w:tr>
      <w:tr w:rsidR="73C0F3DF" w14:paraId="4BEF88B8" w14:textId="77777777" w:rsidTr="2C7840B6">
        <w:trPr>
          <w:trHeight w:val="1035"/>
        </w:trPr>
        <w:tc>
          <w:tcPr>
            <w:tcW w:w="2175" w:type="dxa"/>
          </w:tcPr>
          <w:p w14:paraId="5CD393FC" w14:textId="43A37902" w:rsidR="73C0F3DF" w:rsidRDefault="73C0F3DF" w:rsidP="006530B7">
            <w:pPr>
              <w:rPr>
                <w:rFonts w:ascii="Calibri" w:eastAsia="Calibri" w:hAnsi="Calibri" w:cs="Calibri"/>
              </w:rPr>
            </w:pPr>
            <w:r w:rsidRPr="2C7840B6">
              <w:rPr>
                <w:rFonts w:ascii="Calibri" w:eastAsia="Calibri" w:hAnsi="Calibri" w:cs="Calibri"/>
              </w:rPr>
              <w:t xml:space="preserve">Report any issues with supporting tools (website, </w:t>
            </w:r>
            <w:r w:rsidR="00B427C0" w:rsidRPr="2C7840B6">
              <w:rPr>
                <w:rFonts w:ascii="Calibri" w:eastAsia="Calibri" w:hAnsi="Calibri" w:cs="Calibri"/>
              </w:rPr>
              <w:t>G</w:t>
            </w:r>
            <w:r w:rsidRPr="2C7840B6">
              <w:rPr>
                <w:rFonts w:ascii="Calibri" w:eastAsia="Calibri" w:hAnsi="Calibri" w:cs="Calibri"/>
              </w:rPr>
              <w:t>it</w:t>
            </w:r>
            <w:r w:rsidR="00B427C0" w:rsidRPr="2C7840B6">
              <w:rPr>
                <w:rFonts w:ascii="Calibri" w:eastAsia="Calibri" w:hAnsi="Calibri" w:cs="Calibri"/>
              </w:rPr>
              <w:t>H</w:t>
            </w:r>
            <w:r w:rsidRPr="2C7840B6">
              <w:rPr>
                <w:rFonts w:ascii="Calibri" w:eastAsia="Calibri" w:hAnsi="Calibri" w:cs="Calibri"/>
              </w:rPr>
              <w:t>ub etc.)</w:t>
            </w:r>
          </w:p>
        </w:tc>
        <w:tc>
          <w:tcPr>
            <w:tcW w:w="855" w:type="dxa"/>
          </w:tcPr>
          <w:p w14:paraId="608DD7F9" w14:textId="5EF4BA68" w:rsidR="73C0F3DF" w:rsidRDefault="29954AA3" w:rsidP="605938A9">
            <w:pPr>
              <w:rPr>
                <w:rFonts w:ascii="Calibri" w:eastAsia="Calibri" w:hAnsi="Calibri" w:cs="Calibri"/>
              </w:rPr>
            </w:pPr>
            <w:r w:rsidRPr="605938A9">
              <w:rPr>
                <w:rFonts w:ascii="Calibri" w:eastAsia="Calibri" w:hAnsi="Calibri" w:cs="Calibri"/>
              </w:rPr>
              <w:t>C</w:t>
            </w:r>
          </w:p>
        </w:tc>
        <w:tc>
          <w:tcPr>
            <w:tcW w:w="855" w:type="dxa"/>
          </w:tcPr>
          <w:p w14:paraId="184957E9" w14:textId="3BDBE6B4" w:rsidR="73C0F3DF" w:rsidRDefault="73C0F3DF" w:rsidP="73C0F3DF">
            <w:pPr>
              <w:rPr>
                <w:rFonts w:ascii="Calibri" w:eastAsia="Calibri" w:hAnsi="Calibri" w:cs="Calibri"/>
              </w:rPr>
            </w:pPr>
          </w:p>
        </w:tc>
        <w:tc>
          <w:tcPr>
            <w:tcW w:w="855" w:type="dxa"/>
          </w:tcPr>
          <w:p w14:paraId="3523F763" w14:textId="62F22494" w:rsidR="73C0F3DF" w:rsidRDefault="73C0F3DF" w:rsidP="73C0F3DF">
            <w:pPr>
              <w:rPr>
                <w:rFonts w:ascii="Calibri" w:eastAsia="Calibri" w:hAnsi="Calibri" w:cs="Calibri"/>
              </w:rPr>
            </w:pPr>
            <w:r w:rsidRPr="73C0F3DF">
              <w:rPr>
                <w:rFonts w:ascii="Calibri" w:eastAsia="Calibri" w:hAnsi="Calibri" w:cs="Calibri"/>
              </w:rPr>
              <w:t>I</w:t>
            </w:r>
          </w:p>
        </w:tc>
        <w:tc>
          <w:tcPr>
            <w:tcW w:w="435" w:type="dxa"/>
          </w:tcPr>
          <w:p w14:paraId="21F5139C" w14:textId="4968217A"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1240B29D" w14:textId="10D657D8" w:rsidR="73C0F3DF" w:rsidRDefault="73C0F3DF" w:rsidP="73C0F3DF">
            <w:pPr>
              <w:rPr>
                <w:rFonts w:ascii="Calibri" w:eastAsia="Calibri" w:hAnsi="Calibri" w:cs="Calibri"/>
              </w:rPr>
            </w:pPr>
          </w:p>
        </w:tc>
        <w:tc>
          <w:tcPr>
            <w:tcW w:w="645" w:type="dxa"/>
          </w:tcPr>
          <w:p w14:paraId="664A45BC" w14:textId="098FE6D3" w:rsidR="73C0F3DF" w:rsidRDefault="73C0F3DF" w:rsidP="73C0F3DF">
            <w:pPr>
              <w:rPr>
                <w:rFonts w:ascii="Calibri" w:eastAsia="Calibri" w:hAnsi="Calibri" w:cs="Calibri"/>
              </w:rPr>
            </w:pPr>
          </w:p>
        </w:tc>
        <w:tc>
          <w:tcPr>
            <w:tcW w:w="855" w:type="dxa"/>
          </w:tcPr>
          <w:p w14:paraId="078192B1" w14:textId="7A970B44" w:rsidR="73C0F3DF" w:rsidRDefault="73C0F3DF" w:rsidP="73C0F3DF">
            <w:pPr>
              <w:rPr>
                <w:rFonts w:ascii="Calibri" w:eastAsia="Calibri" w:hAnsi="Calibri" w:cs="Calibri"/>
              </w:rPr>
            </w:pPr>
          </w:p>
        </w:tc>
        <w:tc>
          <w:tcPr>
            <w:tcW w:w="1080" w:type="dxa"/>
          </w:tcPr>
          <w:p w14:paraId="0825D3ED" w14:textId="6F1D73D8" w:rsidR="73C0F3DF" w:rsidRDefault="73C0F3DF" w:rsidP="73C0F3DF">
            <w:pPr>
              <w:rPr>
                <w:rFonts w:ascii="Calibri" w:eastAsia="Calibri" w:hAnsi="Calibri" w:cs="Calibri"/>
              </w:rPr>
            </w:pPr>
          </w:p>
        </w:tc>
        <w:tc>
          <w:tcPr>
            <w:tcW w:w="645" w:type="dxa"/>
          </w:tcPr>
          <w:p w14:paraId="44E2E9EB" w14:textId="7B8C78BA" w:rsidR="73C0F3DF" w:rsidRDefault="73C0F3DF" w:rsidP="73C0F3DF">
            <w:pPr>
              <w:rPr>
                <w:rFonts w:ascii="Calibri" w:eastAsia="Calibri" w:hAnsi="Calibri" w:cs="Calibri"/>
              </w:rPr>
            </w:pPr>
          </w:p>
        </w:tc>
      </w:tr>
      <w:tr w:rsidR="73C0F3DF" w14:paraId="621C3E39" w14:textId="77777777" w:rsidTr="2C7840B6">
        <w:tc>
          <w:tcPr>
            <w:tcW w:w="2175" w:type="dxa"/>
          </w:tcPr>
          <w:p w14:paraId="2D1461AE" w14:textId="1D276A55" w:rsidR="73C0F3DF" w:rsidRDefault="73C0F3DF" w:rsidP="006530B7">
            <w:pPr>
              <w:rPr>
                <w:rFonts w:ascii="Calibri" w:eastAsia="Calibri" w:hAnsi="Calibri" w:cs="Calibri"/>
              </w:rPr>
            </w:pPr>
            <w:r w:rsidRPr="2C7840B6">
              <w:rPr>
                <w:rFonts w:ascii="Calibri" w:eastAsia="Calibri" w:hAnsi="Calibri" w:cs="Calibri"/>
              </w:rPr>
              <w:t>Resolve any issues with supporting tools (website</w:t>
            </w:r>
            <w:r w:rsidR="006530B7" w:rsidRPr="2C7840B6">
              <w:rPr>
                <w:rFonts w:ascii="Calibri" w:eastAsia="Calibri" w:hAnsi="Calibri" w:cs="Calibri"/>
              </w:rPr>
              <w:t>)</w:t>
            </w:r>
          </w:p>
        </w:tc>
        <w:tc>
          <w:tcPr>
            <w:tcW w:w="855" w:type="dxa"/>
          </w:tcPr>
          <w:p w14:paraId="26FE6038" w14:textId="7D5691BB"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37EAFE8F" w14:textId="7E6B09AB" w:rsidR="73C0F3DF" w:rsidRDefault="73C0F3DF" w:rsidP="73C0F3DF">
            <w:pPr>
              <w:rPr>
                <w:rFonts w:ascii="Calibri" w:eastAsia="Calibri" w:hAnsi="Calibri" w:cs="Calibri"/>
              </w:rPr>
            </w:pPr>
          </w:p>
        </w:tc>
        <w:tc>
          <w:tcPr>
            <w:tcW w:w="855" w:type="dxa"/>
          </w:tcPr>
          <w:p w14:paraId="680A942D" w14:textId="009F1146" w:rsidR="73C0F3DF" w:rsidRDefault="73C0F3DF" w:rsidP="73C0F3DF">
            <w:pPr>
              <w:rPr>
                <w:rFonts w:ascii="Calibri" w:eastAsia="Calibri" w:hAnsi="Calibri" w:cs="Calibri"/>
              </w:rPr>
            </w:pPr>
            <w:r w:rsidRPr="73C0F3DF">
              <w:rPr>
                <w:rFonts w:ascii="Calibri" w:eastAsia="Calibri" w:hAnsi="Calibri" w:cs="Calibri"/>
              </w:rPr>
              <w:t>I</w:t>
            </w:r>
          </w:p>
        </w:tc>
        <w:tc>
          <w:tcPr>
            <w:tcW w:w="435" w:type="dxa"/>
          </w:tcPr>
          <w:p w14:paraId="5DD7CD7A" w14:textId="640A70F6"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6A494C08" w14:textId="4BB4F2AF" w:rsidR="73C0F3DF" w:rsidRDefault="73C0F3DF" w:rsidP="73C0F3DF">
            <w:pPr>
              <w:rPr>
                <w:rFonts w:ascii="Calibri" w:eastAsia="Calibri" w:hAnsi="Calibri" w:cs="Calibri"/>
              </w:rPr>
            </w:pPr>
          </w:p>
        </w:tc>
        <w:tc>
          <w:tcPr>
            <w:tcW w:w="645" w:type="dxa"/>
          </w:tcPr>
          <w:p w14:paraId="636FF291" w14:textId="384455CA" w:rsidR="73C0F3DF" w:rsidRDefault="73C0F3DF" w:rsidP="73C0F3DF">
            <w:pPr>
              <w:rPr>
                <w:rFonts w:ascii="Calibri" w:eastAsia="Calibri" w:hAnsi="Calibri" w:cs="Calibri"/>
              </w:rPr>
            </w:pPr>
          </w:p>
        </w:tc>
        <w:tc>
          <w:tcPr>
            <w:tcW w:w="855" w:type="dxa"/>
          </w:tcPr>
          <w:p w14:paraId="2885F096" w14:textId="512E0ADC" w:rsidR="73C0F3DF" w:rsidRDefault="73C0F3DF" w:rsidP="73C0F3DF">
            <w:pPr>
              <w:rPr>
                <w:rFonts w:ascii="Calibri" w:eastAsia="Calibri" w:hAnsi="Calibri" w:cs="Calibri"/>
              </w:rPr>
            </w:pPr>
          </w:p>
        </w:tc>
        <w:tc>
          <w:tcPr>
            <w:tcW w:w="1080" w:type="dxa"/>
          </w:tcPr>
          <w:p w14:paraId="372C67BB" w14:textId="4767DAB3" w:rsidR="73C0F3DF" w:rsidRDefault="73C0F3DF" w:rsidP="73C0F3DF">
            <w:pPr>
              <w:rPr>
                <w:rFonts w:ascii="Calibri" w:eastAsia="Calibri" w:hAnsi="Calibri" w:cs="Calibri"/>
              </w:rPr>
            </w:pPr>
          </w:p>
        </w:tc>
        <w:tc>
          <w:tcPr>
            <w:tcW w:w="645" w:type="dxa"/>
          </w:tcPr>
          <w:p w14:paraId="0B126945" w14:textId="6CFBBC7E" w:rsidR="73C0F3DF" w:rsidRDefault="73C0F3DF" w:rsidP="73C0F3DF">
            <w:pPr>
              <w:rPr>
                <w:rFonts w:ascii="Calibri" w:eastAsia="Calibri" w:hAnsi="Calibri" w:cs="Calibri"/>
              </w:rPr>
            </w:pPr>
          </w:p>
        </w:tc>
      </w:tr>
      <w:tr w:rsidR="73C0F3DF" w14:paraId="3FB03E2D" w14:textId="77777777" w:rsidTr="2C7840B6">
        <w:tc>
          <w:tcPr>
            <w:tcW w:w="2175" w:type="dxa"/>
          </w:tcPr>
          <w:p w14:paraId="1883E16A" w14:textId="22C631A8" w:rsidR="73C0F3DF" w:rsidRDefault="73C0F3DF" w:rsidP="73C0F3DF">
            <w:pPr>
              <w:rPr>
                <w:rFonts w:ascii="Calibri" w:eastAsia="Calibri" w:hAnsi="Calibri" w:cs="Calibri"/>
              </w:rPr>
            </w:pPr>
            <w:r w:rsidRPr="73C0F3DF">
              <w:rPr>
                <w:rFonts w:ascii="Calibri" w:eastAsia="Calibri" w:hAnsi="Calibri" w:cs="Calibri"/>
              </w:rPr>
              <w:t>Supplier delivers the code (via a pull request on an open repository)</w:t>
            </w:r>
          </w:p>
        </w:tc>
        <w:tc>
          <w:tcPr>
            <w:tcW w:w="855" w:type="dxa"/>
          </w:tcPr>
          <w:p w14:paraId="76187E80" w14:textId="774E070F"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54D90023" w14:textId="115F9E50" w:rsidR="73C0F3DF" w:rsidRDefault="73C0F3DF" w:rsidP="73C0F3DF">
            <w:pPr>
              <w:rPr>
                <w:rFonts w:ascii="Calibri" w:eastAsia="Calibri" w:hAnsi="Calibri" w:cs="Calibri"/>
              </w:rPr>
            </w:pPr>
          </w:p>
        </w:tc>
        <w:tc>
          <w:tcPr>
            <w:tcW w:w="855" w:type="dxa"/>
          </w:tcPr>
          <w:p w14:paraId="6A2D7903" w14:textId="29637746" w:rsidR="73C0F3DF" w:rsidRDefault="73C0F3DF" w:rsidP="73C0F3DF">
            <w:pPr>
              <w:rPr>
                <w:rFonts w:ascii="Calibri" w:eastAsia="Calibri" w:hAnsi="Calibri" w:cs="Calibri"/>
              </w:rPr>
            </w:pPr>
            <w:r w:rsidRPr="73C0F3DF">
              <w:rPr>
                <w:rFonts w:ascii="Calibri" w:eastAsia="Calibri" w:hAnsi="Calibri" w:cs="Calibri"/>
              </w:rPr>
              <w:t>I</w:t>
            </w:r>
          </w:p>
        </w:tc>
        <w:tc>
          <w:tcPr>
            <w:tcW w:w="435" w:type="dxa"/>
          </w:tcPr>
          <w:p w14:paraId="12260251" w14:textId="3033D2D1"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4D91DF08" w14:textId="124EAC8E" w:rsidR="73C0F3DF" w:rsidRDefault="73C0F3DF" w:rsidP="73C0F3DF">
            <w:pPr>
              <w:rPr>
                <w:rFonts w:ascii="Calibri" w:eastAsia="Calibri" w:hAnsi="Calibri" w:cs="Calibri"/>
              </w:rPr>
            </w:pPr>
          </w:p>
        </w:tc>
        <w:tc>
          <w:tcPr>
            <w:tcW w:w="645" w:type="dxa"/>
          </w:tcPr>
          <w:p w14:paraId="69408504" w14:textId="7C1BCF1B" w:rsidR="73C0F3DF" w:rsidRDefault="73C0F3DF" w:rsidP="73C0F3DF">
            <w:pPr>
              <w:rPr>
                <w:rFonts w:ascii="Calibri" w:eastAsia="Calibri" w:hAnsi="Calibri" w:cs="Calibri"/>
              </w:rPr>
            </w:pPr>
          </w:p>
        </w:tc>
        <w:tc>
          <w:tcPr>
            <w:tcW w:w="855" w:type="dxa"/>
          </w:tcPr>
          <w:p w14:paraId="1D09110D" w14:textId="5B3C942E" w:rsidR="73C0F3DF" w:rsidRDefault="73C0F3DF" w:rsidP="73C0F3DF">
            <w:pPr>
              <w:rPr>
                <w:rFonts w:ascii="Calibri" w:eastAsia="Calibri" w:hAnsi="Calibri" w:cs="Calibri"/>
              </w:rPr>
            </w:pPr>
          </w:p>
        </w:tc>
        <w:tc>
          <w:tcPr>
            <w:tcW w:w="1080" w:type="dxa"/>
          </w:tcPr>
          <w:p w14:paraId="47CE930E" w14:textId="41CDA863" w:rsidR="73C0F3DF" w:rsidRDefault="73C0F3DF" w:rsidP="73C0F3DF">
            <w:pPr>
              <w:rPr>
                <w:rFonts w:ascii="Calibri" w:eastAsia="Calibri" w:hAnsi="Calibri" w:cs="Calibri"/>
              </w:rPr>
            </w:pPr>
          </w:p>
        </w:tc>
        <w:tc>
          <w:tcPr>
            <w:tcW w:w="645" w:type="dxa"/>
          </w:tcPr>
          <w:p w14:paraId="14905C47" w14:textId="2D84B99D" w:rsidR="73C0F3DF" w:rsidRDefault="73C0F3DF" w:rsidP="73C0F3DF">
            <w:pPr>
              <w:rPr>
                <w:rFonts w:ascii="Calibri" w:eastAsia="Calibri" w:hAnsi="Calibri" w:cs="Calibri"/>
              </w:rPr>
            </w:pPr>
          </w:p>
        </w:tc>
      </w:tr>
      <w:tr w:rsidR="73C0F3DF" w14:paraId="5350681E" w14:textId="77777777" w:rsidTr="2C7840B6">
        <w:tc>
          <w:tcPr>
            <w:tcW w:w="2175" w:type="dxa"/>
          </w:tcPr>
          <w:p w14:paraId="033CDF40" w14:textId="463838BD" w:rsidR="73C0F3DF" w:rsidRDefault="73C0F3DF" w:rsidP="73C0F3DF">
            <w:pPr>
              <w:rPr>
                <w:rFonts w:ascii="Calibri" w:eastAsia="Calibri" w:hAnsi="Calibri" w:cs="Calibri"/>
              </w:rPr>
            </w:pPr>
            <w:r w:rsidRPr="73C0F3DF">
              <w:rPr>
                <w:rFonts w:ascii="Calibri" w:eastAsia="Calibri" w:hAnsi="Calibri" w:cs="Calibri"/>
              </w:rPr>
              <w:t>Assess the delivered code against acceptance criteria</w:t>
            </w:r>
          </w:p>
        </w:tc>
        <w:tc>
          <w:tcPr>
            <w:tcW w:w="855" w:type="dxa"/>
          </w:tcPr>
          <w:p w14:paraId="7B11654D" w14:textId="6DFC49FE"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6245515B" w14:textId="016A6A58" w:rsidR="73C0F3DF" w:rsidRDefault="73C0F3DF" w:rsidP="73C0F3DF">
            <w:pPr>
              <w:rPr>
                <w:rFonts w:ascii="Calibri" w:eastAsia="Calibri" w:hAnsi="Calibri" w:cs="Calibri"/>
              </w:rPr>
            </w:pPr>
          </w:p>
        </w:tc>
        <w:tc>
          <w:tcPr>
            <w:tcW w:w="855" w:type="dxa"/>
          </w:tcPr>
          <w:p w14:paraId="38F4489B" w14:textId="286F24E0"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27460441" w14:textId="264DA92D" w:rsidR="73C0F3DF" w:rsidRDefault="73C0F3DF" w:rsidP="73C0F3DF">
            <w:pPr>
              <w:rPr>
                <w:rFonts w:ascii="Calibri" w:eastAsia="Calibri" w:hAnsi="Calibri" w:cs="Calibri"/>
              </w:rPr>
            </w:pPr>
          </w:p>
        </w:tc>
        <w:tc>
          <w:tcPr>
            <w:tcW w:w="855" w:type="dxa"/>
          </w:tcPr>
          <w:p w14:paraId="2725B7DB" w14:textId="097ED7E6" w:rsidR="73C0F3DF" w:rsidRDefault="73C0F3DF" w:rsidP="73C0F3DF">
            <w:pPr>
              <w:rPr>
                <w:rFonts w:ascii="Calibri" w:eastAsia="Calibri" w:hAnsi="Calibri" w:cs="Calibri"/>
              </w:rPr>
            </w:pPr>
          </w:p>
        </w:tc>
        <w:tc>
          <w:tcPr>
            <w:tcW w:w="645" w:type="dxa"/>
          </w:tcPr>
          <w:p w14:paraId="3389309C" w14:textId="1A5BE8CC" w:rsidR="73C0F3DF" w:rsidRDefault="73C0F3DF" w:rsidP="73C0F3DF">
            <w:pPr>
              <w:rPr>
                <w:rFonts w:ascii="Calibri" w:eastAsia="Calibri" w:hAnsi="Calibri" w:cs="Calibri"/>
              </w:rPr>
            </w:pPr>
          </w:p>
        </w:tc>
        <w:tc>
          <w:tcPr>
            <w:tcW w:w="855" w:type="dxa"/>
          </w:tcPr>
          <w:p w14:paraId="18C826B2" w14:textId="44CC05C4" w:rsidR="73C0F3DF" w:rsidRDefault="73C0F3DF" w:rsidP="73C0F3DF">
            <w:pPr>
              <w:rPr>
                <w:rFonts w:ascii="Calibri" w:eastAsia="Calibri" w:hAnsi="Calibri" w:cs="Calibri"/>
              </w:rPr>
            </w:pPr>
          </w:p>
        </w:tc>
        <w:tc>
          <w:tcPr>
            <w:tcW w:w="1080" w:type="dxa"/>
          </w:tcPr>
          <w:p w14:paraId="2B76EF58" w14:textId="60A19A50" w:rsidR="73C0F3DF" w:rsidRDefault="73C0F3DF" w:rsidP="73C0F3DF">
            <w:pPr>
              <w:rPr>
                <w:rFonts w:ascii="Calibri" w:eastAsia="Calibri" w:hAnsi="Calibri" w:cs="Calibri"/>
              </w:rPr>
            </w:pPr>
          </w:p>
        </w:tc>
        <w:tc>
          <w:tcPr>
            <w:tcW w:w="645" w:type="dxa"/>
          </w:tcPr>
          <w:p w14:paraId="57A72128" w14:textId="5D827CE4" w:rsidR="73C0F3DF" w:rsidRDefault="73C0F3DF" w:rsidP="73C0F3DF">
            <w:pPr>
              <w:rPr>
                <w:rFonts w:ascii="Calibri" w:eastAsia="Calibri" w:hAnsi="Calibri" w:cs="Calibri"/>
              </w:rPr>
            </w:pPr>
          </w:p>
        </w:tc>
      </w:tr>
      <w:tr w:rsidR="73C0F3DF" w14:paraId="3A0C62AE" w14:textId="77777777" w:rsidTr="2C7840B6">
        <w:tc>
          <w:tcPr>
            <w:tcW w:w="2175" w:type="dxa"/>
          </w:tcPr>
          <w:p w14:paraId="16F79477" w14:textId="64592799" w:rsidR="73C0F3DF" w:rsidRDefault="73C0F3DF" w:rsidP="73C0F3DF">
            <w:pPr>
              <w:rPr>
                <w:rFonts w:ascii="Calibri" w:eastAsia="Calibri" w:hAnsi="Calibri" w:cs="Calibri"/>
              </w:rPr>
            </w:pPr>
            <w:r w:rsidRPr="73C0F3DF">
              <w:rPr>
                <w:rFonts w:ascii="Calibri" w:eastAsia="Calibri" w:hAnsi="Calibri" w:cs="Calibri"/>
              </w:rPr>
              <w:t>Assess the delivered code against automated QA checks (e.g. security)</w:t>
            </w:r>
          </w:p>
        </w:tc>
        <w:tc>
          <w:tcPr>
            <w:tcW w:w="855" w:type="dxa"/>
          </w:tcPr>
          <w:p w14:paraId="7E66E257" w14:textId="2077D469"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602DAADB" w14:textId="4A2D6715" w:rsidR="73C0F3DF" w:rsidRDefault="73C0F3DF" w:rsidP="73C0F3DF">
            <w:pPr>
              <w:rPr>
                <w:rFonts w:ascii="Calibri" w:eastAsia="Calibri" w:hAnsi="Calibri" w:cs="Calibri"/>
              </w:rPr>
            </w:pPr>
          </w:p>
        </w:tc>
        <w:tc>
          <w:tcPr>
            <w:tcW w:w="855" w:type="dxa"/>
          </w:tcPr>
          <w:p w14:paraId="75318E89" w14:textId="1F9AC16D"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522DF092" w14:textId="42B419A2" w:rsidR="73C0F3DF" w:rsidRDefault="73C0F3DF" w:rsidP="73C0F3DF">
            <w:pPr>
              <w:rPr>
                <w:rFonts w:ascii="Calibri" w:eastAsia="Calibri" w:hAnsi="Calibri" w:cs="Calibri"/>
              </w:rPr>
            </w:pPr>
          </w:p>
        </w:tc>
        <w:tc>
          <w:tcPr>
            <w:tcW w:w="855" w:type="dxa"/>
          </w:tcPr>
          <w:p w14:paraId="584F19AA" w14:textId="6732B679" w:rsidR="73C0F3DF" w:rsidRDefault="73C0F3DF" w:rsidP="73C0F3DF">
            <w:pPr>
              <w:rPr>
                <w:rFonts w:ascii="Calibri" w:eastAsia="Calibri" w:hAnsi="Calibri" w:cs="Calibri"/>
              </w:rPr>
            </w:pPr>
          </w:p>
        </w:tc>
        <w:tc>
          <w:tcPr>
            <w:tcW w:w="645" w:type="dxa"/>
          </w:tcPr>
          <w:p w14:paraId="2217974E" w14:textId="289C1CDB" w:rsidR="73C0F3DF" w:rsidRDefault="73C0F3DF" w:rsidP="73C0F3DF">
            <w:pPr>
              <w:rPr>
                <w:rFonts w:ascii="Calibri" w:eastAsia="Calibri" w:hAnsi="Calibri" w:cs="Calibri"/>
              </w:rPr>
            </w:pPr>
          </w:p>
        </w:tc>
        <w:tc>
          <w:tcPr>
            <w:tcW w:w="855" w:type="dxa"/>
          </w:tcPr>
          <w:p w14:paraId="582AE6BD" w14:textId="7420B74F" w:rsidR="73C0F3DF" w:rsidRDefault="73C0F3DF" w:rsidP="73C0F3DF">
            <w:pPr>
              <w:rPr>
                <w:rFonts w:ascii="Calibri" w:eastAsia="Calibri" w:hAnsi="Calibri" w:cs="Calibri"/>
              </w:rPr>
            </w:pPr>
          </w:p>
        </w:tc>
        <w:tc>
          <w:tcPr>
            <w:tcW w:w="1080" w:type="dxa"/>
          </w:tcPr>
          <w:p w14:paraId="534FB216" w14:textId="2D9EA464" w:rsidR="73C0F3DF" w:rsidRDefault="73C0F3DF" w:rsidP="73C0F3DF">
            <w:pPr>
              <w:rPr>
                <w:rFonts w:ascii="Calibri" w:eastAsia="Calibri" w:hAnsi="Calibri" w:cs="Calibri"/>
              </w:rPr>
            </w:pPr>
          </w:p>
        </w:tc>
        <w:tc>
          <w:tcPr>
            <w:tcW w:w="645" w:type="dxa"/>
          </w:tcPr>
          <w:p w14:paraId="29DED3BD" w14:textId="6415BE60" w:rsidR="73C0F3DF" w:rsidRDefault="73C0F3DF" w:rsidP="73C0F3DF">
            <w:pPr>
              <w:rPr>
                <w:rFonts w:ascii="Calibri" w:eastAsia="Calibri" w:hAnsi="Calibri" w:cs="Calibri"/>
              </w:rPr>
            </w:pPr>
          </w:p>
        </w:tc>
      </w:tr>
      <w:tr w:rsidR="73C0F3DF" w14:paraId="48EFB243" w14:textId="77777777" w:rsidTr="2C7840B6">
        <w:tc>
          <w:tcPr>
            <w:tcW w:w="2175" w:type="dxa"/>
          </w:tcPr>
          <w:p w14:paraId="7146C8E6" w14:textId="2455078A" w:rsidR="73C0F3DF" w:rsidRDefault="73C0F3DF" w:rsidP="73C0F3DF">
            <w:pPr>
              <w:rPr>
                <w:rFonts w:ascii="Calibri" w:eastAsia="Calibri" w:hAnsi="Calibri" w:cs="Calibri"/>
              </w:rPr>
            </w:pPr>
            <w:r w:rsidRPr="73C0F3DF">
              <w:rPr>
                <w:rFonts w:ascii="Calibri" w:eastAsia="Calibri" w:hAnsi="Calibri" w:cs="Calibri"/>
              </w:rPr>
              <w:t>Determine that the goods and services received are in accordance with the contract</w:t>
            </w:r>
          </w:p>
        </w:tc>
        <w:tc>
          <w:tcPr>
            <w:tcW w:w="855" w:type="dxa"/>
          </w:tcPr>
          <w:p w14:paraId="630B9486" w14:textId="482BC552"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4A4E6089" w14:textId="5C5CECBD" w:rsidR="73C0F3DF" w:rsidRDefault="73C0F3DF" w:rsidP="73C0F3DF">
            <w:pPr>
              <w:rPr>
                <w:rFonts w:ascii="Calibri" w:eastAsia="Calibri" w:hAnsi="Calibri" w:cs="Calibri"/>
              </w:rPr>
            </w:pPr>
          </w:p>
        </w:tc>
        <w:tc>
          <w:tcPr>
            <w:tcW w:w="855" w:type="dxa"/>
          </w:tcPr>
          <w:p w14:paraId="7034F41F" w14:textId="18AB7EA3"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2E7555D6" w14:textId="53F73FEF" w:rsidR="73C0F3DF" w:rsidRDefault="73C0F3DF" w:rsidP="73C0F3DF">
            <w:pPr>
              <w:rPr>
                <w:rFonts w:ascii="Calibri" w:eastAsia="Calibri" w:hAnsi="Calibri" w:cs="Calibri"/>
              </w:rPr>
            </w:pPr>
          </w:p>
        </w:tc>
        <w:tc>
          <w:tcPr>
            <w:tcW w:w="855" w:type="dxa"/>
          </w:tcPr>
          <w:p w14:paraId="3CDCAFE6" w14:textId="35E9783D" w:rsidR="73C0F3DF" w:rsidRDefault="73C0F3DF" w:rsidP="73C0F3DF">
            <w:pPr>
              <w:rPr>
                <w:rFonts w:ascii="Calibri" w:eastAsia="Calibri" w:hAnsi="Calibri" w:cs="Calibri"/>
              </w:rPr>
            </w:pPr>
          </w:p>
        </w:tc>
        <w:tc>
          <w:tcPr>
            <w:tcW w:w="645" w:type="dxa"/>
          </w:tcPr>
          <w:p w14:paraId="3CAA7933" w14:textId="7F2B0ACA" w:rsidR="73C0F3DF" w:rsidRDefault="73C0F3DF" w:rsidP="73C0F3DF">
            <w:pPr>
              <w:rPr>
                <w:rFonts w:ascii="Calibri" w:eastAsia="Calibri" w:hAnsi="Calibri" w:cs="Calibri"/>
              </w:rPr>
            </w:pPr>
          </w:p>
        </w:tc>
        <w:tc>
          <w:tcPr>
            <w:tcW w:w="855" w:type="dxa"/>
          </w:tcPr>
          <w:p w14:paraId="7483D5AD" w14:textId="1CD8C0F5" w:rsidR="73C0F3DF" w:rsidRDefault="73C0F3DF" w:rsidP="73C0F3DF">
            <w:pPr>
              <w:rPr>
                <w:rFonts w:ascii="Calibri" w:eastAsia="Calibri" w:hAnsi="Calibri" w:cs="Calibri"/>
              </w:rPr>
            </w:pPr>
          </w:p>
        </w:tc>
        <w:tc>
          <w:tcPr>
            <w:tcW w:w="1080" w:type="dxa"/>
          </w:tcPr>
          <w:p w14:paraId="5AF4433A" w14:textId="7B7694DA" w:rsidR="73C0F3DF" w:rsidRDefault="73C0F3DF" w:rsidP="73C0F3DF">
            <w:pPr>
              <w:rPr>
                <w:rFonts w:ascii="Calibri" w:eastAsia="Calibri" w:hAnsi="Calibri" w:cs="Calibri"/>
              </w:rPr>
            </w:pPr>
          </w:p>
        </w:tc>
        <w:tc>
          <w:tcPr>
            <w:tcW w:w="645" w:type="dxa"/>
          </w:tcPr>
          <w:p w14:paraId="29D827C7" w14:textId="59839571" w:rsidR="73C0F3DF" w:rsidRDefault="73C0F3DF" w:rsidP="73C0F3DF">
            <w:pPr>
              <w:rPr>
                <w:rFonts w:ascii="Calibri" w:eastAsia="Calibri" w:hAnsi="Calibri" w:cs="Calibri"/>
              </w:rPr>
            </w:pPr>
          </w:p>
        </w:tc>
      </w:tr>
      <w:tr w:rsidR="73C0F3DF" w14:paraId="6BA77232" w14:textId="77777777" w:rsidTr="2C7840B6">
        <w:tc>
          <w:tcPr>
            <w:tcW w:w="2175" w:type="dxa"/>
          </w:tcPr>
          <w:p w14:paraId="68437FB2" w14:textId="02E0F245" w:rsidR="73C0F3DF" w:rsidRDefault="73C0F3DF" w:rsidP="73C0F3DF">
            <w:pPr>
              <w:rPr>
                <w:rFonts w:ascii="Calibri" w:eastAsia="Calibri" w:hAnsi="Calibri" w:cs="Calibri"/>
              </w:rPr>
            </w:pPr>
            <w:r w:rsidRPr="73C0F3DF">
              <w:rPr>
                <w:rFonts w:ascii="Calibri" w:eastAsia="Calibri" w:hAnsi="Calibri" w:cs="Calibri"/>
              </w:rPr>
              <w:t>Pull request is approved and merged</w:t>
            </w:r>
          </w:p>
        </w:tc>
        <w:tc>
          <w:tcPr>
            <w:tcW w:w="855" w:type="dxa"/>
          </w:tcPr>
          <w:p w14:paraId="27D6E544" w14:textId="38BF9861"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01B846F1" w14:textId="3AA1D6CF" w:rsidR="73C0F3DF" w:rsidRDefault="73C0F3DF" w:rsidP="73C0F3DF">
            <w:pPr>
              <w:rPr>
                <w:rFonts w:ascii="Calibri" w:eastAsia="Calibri" w:hAnsi="Calibri" w:cs="Calibri"/>
              </w:rPr>
            </w:pPr>
          </w:p>
        </w:tc>
        <w:tc>
          <w:tcPr>
            <w:tcW w:w="855" w:type="dxa"/>
          </w:tcPr>
          <w:p w14:paraId="3F0E370A" w14:textId="2F38A209" w:rsidR="73C0F3DF" w:rsidRDefault="73C0F3DF" w:rsidP="73C0F3DF">
            <w:pPr>
              <w:rPr>
                <w:rFonts w:ascii="Calibri" w:eastAsia="Calibri" w:hAnsi="Calibri" w:cs="Calibri"/>
              </w:rPr>
            </w:pPr>
            <w:r w:rsidRPr="73C0F3DF">
              <w:rPr>
                <w:rFonts w:ascii="Calibri" w:eastAsia="Calibri" w:hAnsi="Calibri" w:cs="Calibri"/>
              </w:rPr>
              <w:t>A/R</w:t>
            </w:r>
          </w:p>
        </w:tc>
        <w:tc>
          <w:tcPr>
            <w:tcW w:w="435" w:type="dxa"/>
          </w:tcPr>
          <w:p w14:paraId="0E43A508" w14:textId="780DFF1F"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12015798" w14:textId="26CA10D1" w:rsidR="73C0F3DF" w:rsidRDefault="73C0F3DF" w:rsidP="73C0F3DF">
            <w:pPr>
              <w:rPr>
                <w:rFonts w:ascii="Calibri" w:eastAsia="Calibri" w:hAnsi="Calibri" w:cs="Calibri"/>
              </w:rPr>
            </w:pPr>
          </w:p>
        </w:tc>
        <w:tc>
          <w:tcPr>
            <w:tcW w:w="645" w:type="dxa"/>
          </w:tcPr>
          <w:p w14:paraId="4B18C79F" w14:textId="61D84496" w:rsidR="73C0F3DF" w:rsidRDefault="73C0F3DF" w:rsidP="73C0F3DF">
            <w:pPr>
              <w:rPr>
                <w:rFonts w:ascii="Calibri" w:eastAsia="Calibri" w:hAnsi="Calibri" w:cs="Calibri"/>
              </w:rPr>
            </w:pPr>
          </w:p>
        </w:tc>
        <w:tc>
          <w:tcPr>
            <w:tcW w:w="855" w:type="dxa"/>
          </w:tcPr>
          <w:p w14:paraId="17A5C1B1" w14:textId="286C2BC2" w:rsidR="73C0F3DF" w:rsidRDefault="73C0F3DF" w:rsidP="73C0F3DF">
            <w:pPr>
              <w:rPr>
                <w:rFonts w:ascii="Calibri" w:eastAsia="Calibri" w:hAnsi="Calibri" w:cs="Calibri"/>
              </w:rPr>
            </w:pPr>
          </w:p>
        </w:tc>
        <w:tc>
          <w:tcPr>
            <w:tcW w:w="1080" w:type="dxa"/>
          </w:tcPr>
          <w:p w14:paraId="145CCCAD" w14:textId="422ED104" w:rsidR="73C0F3DF" w:rsidRDefault="73C0F3DF" w:rsidP="73C0F3DF">
            <w:pPr>
              <w:rPr>
                <w:rFonts w:ascii="Calibri" w:eastAsia="Calibri" w:hAnsi="Calibri" w:cs="Calibri"/>
              </w:rPr>
            </w:pPr>
          </w:p>
        </w:tc>
        <w:tc>
          <w:tcPr>
            <w:tcW w:w="645" w:type="dxa"/>
          </w:tcPr>
          <w:p w14:paraId="4F82B756" w14:textId="31FCC545" w:rsidR="73C0F3DF" w:rsidRDefault="73C0F3DF" w:rsidP="73C0F3DF">
            <w:pPr>
              <w:rPr>
                <w:rFonts w:ascii="Calibri" w:eastAsia="Calibri" w:hAnsi="Calibri" w:cs="Calibri"/>
              </w:rPr>
            </w:pPr>
          </w:p>
        </w:tc>
      </w:tr>
      <w:tr w:rsidR="73C0F3DF" w14:paraId="3F2CE451" w14:textId="77777777" w:rsidTr="2C7840B6">
        <w:tc>
          <w:tcPr>
            <w:tcW w:w="2175" w:type="dxa"/>
            <w:shd w:val="clear" w:color="auto" w:fill="D9D9D9" w:themeFill="background1" w:themeFillShade="D9"/>
          </w:tcPr>
          <w:p w14:paraId="4C28C0DA" w14:textId="689B3436" w:rsidR="73C0F3DF" w:rsidRDefault="73C0F3DF" w:rsidP="73C0F3DF">
            <w:pPr>
              <w:ind w:left="318" w:hanging="142"/>
              <w:rPr>
                <w:rFonts w:ascii="Calibri" w:eastAsia="Calibri" w:hAnsi="Calibri" w:cs="Calibri"/>
              </w:rPr>
            </w:pPr>
            <w:r w:rsidRPr="73C0F3DF">
              <w:rPr>
                <w:rFonts w:ascii="Calibri" w:eastAsia="Calibri" w:hAnsi="Calibri" w:cs="Calibri"/>
              </w:rPr>
              <w:t>Post-Contractual Phase</w:t>
            </w:r>
          </w:p>
        </w:tc>
        <w:tc>
          <w:tcPr>
            <w:tcW w:w="855" w:type="dxa"/>
            <w:shd w:val="clear" w:color="auto" w:fill="D9D9D9" w:themeFill="background1" w:themeFillShade="D9"/>
          </w:tcPr>
          <w:p w14:paraId="5071DC9E" w14:textId="3E2B1172" w:rsidR="73C0F3DF" w:rsidRDefault="73C0F3DF" w:rsidP="73C0F3DF">
            <w:pPr>
              <w:rPr>
                <w:rFonts w:ascii="Calibri" w:eastAsia="Calibri" w:hAnsi="Calibri" w:cs="Calibri"/>
              </w:rPr>
            </w:pPr>
          </w:p>
        </w:tc>
        <w:tc>
          <w:tcPr>
            <w:tcW w:w="855" w:type="dxa"/>
            <w:shd w:val="clear" w:color="auto" w:fill="D9D9D9" w:themeFill="background1" w:themeFillShade="D9"/>
          </w:tcPr>
          <w:p w14:paraId="43A32F6D" w14:textId="64F0DDD0" w:rsidR="73C0F3DF" w:rsidRDefault="73C0F3DF" w:rsidP="73C0F3DF">
            <w:pPr>
              <w:rPr>
                <w:rFonts w:ascii="Calibri" w:eastAsia="Calibri" w:hAnsi="Calibri" w:cs="Calibri"/>
              </w:rPr>
            </w:pPr>
          </w:p>
        </w:tc>
        <w:tc>
          <w:tcPr>
            <w:tcW w:w="855" w:type="dxa"/>
            <w:shd w:val="clear" w:color="auto" w:fill="D9D9D9" w:themeFill="background1" w:themeFillShade="D9"/>
          </w:tcPr>
          <w:p w14:paraId="7D865191" w14:textId="44E3FAEE" w:rsidR="73C0F3DF" w:rsidRDefault="73C0F3DF" w:rsidP="73C0F3DF">
            <w:pPr>
              <w:rPr>
                <w:rFonts w:ascii="Calibri" w:eastAsia="Calibri" w:hAnsi="Calibri" w:cs="Calibri"/>
              </w:rPr>
            </w:pPr>
          </w:p>
        </w:tc>
        <w:tc>
          <w:tcPr>
            <w:tcW w:w="435" w:type="dxa"/>
            <w:shd w:val="clear" w:color="auto" w:fill="D9D9D9" w:themeFill="background1" w:themeFillShade="D9"/>
          </w:tcPr>
          <w:p w14:paraId="72D7BD83" w14:textId="5D29220A" w:rsidR="73C0F3DF" w:rsidRDefault="73C0F3DF" w:rsidP="73C0F3DF">
            <w:pPr>
              <w:rPr>
                <w:rFonts w:ascii="Calibri" w:eastAsia="Calibri" w:hAnsi="Calibri" w:cs="Calibri"/>
              </w:rPr>
            </w:pPr>
          </w:p>
        </w:tc>
        <w:tc>
          <w:tcPr>
            <w:tcW w:w="855" w:type="dxa"/>
            <w:shd w:val="clear" w:color="auto" w:fill="D9D9D9" w:themeFill="background1" w:themeFillShade="D9"/>
          </w:tcPr>
          <w:p w14:paraId="48CF5EA3" w14:textId="25BC7A88" w:rsidR="73C0F3DF" w:rsidRDefault="73C0F3DF" w:rsidP="73C0F3DF">
            <w:pPr>
              <w:rPr>
                <w:rFonts w:ascii="Calibri" w:eastAsia="Calibri" w:hAnsi="Calibri" w:cs="Calibri"/>
              </w:rPr>
            </w:pPr>
          </w:p>
        </w:tc>
        <w:tc>
          <w:tcPr>
            <w:tcW w:w="645" w:type="dxa"/>
            <w:shd w:val="clear" w:color="auto" w:fill="D9D9D9" w:themeFill="background1" w:themeFillShade="D9"/>
          </w:tcPr>
          <w:p w14:paraId="1202A391" w14:textId="338CCAD1" w:rsidR="73C0F3DF" w:rsidRDefault="73C0F3DF" w:rsidP="73C0F3DF">
            <w:pPr>
              <w:rPr>
                <w:rFonts w:ascii="Calibri" w:eastAsia="Calibri" w:hAnsi="Calibri" w:cs="Calibri"/>
              </w:rPr>
            </w:pPr>
          </w:p>
        </w:tc>
        <w:tc>
          <w:tcPr>
            <w:tcW w:w="855" w:type="dxa"/>
            <w:shd w:val="clear" w:color="auto" w:fill="D9D9D9" w:themeFill="background1" w:themeFillShade="D9"/>
          </w:tcPr>
          <w:p w14:paraId="6F838856" w14:textId="70CF5627" w:rsidR="73C0F3DF" w:rsidRDefault="73C0F3DF" w:rsidP="73C0F3DF">
            <w:pPr>
              <w:rPr>
                <w:rFonts w:ascii="Calibri" w:eastAsia="Calibri" w:hAnsi="Calibri" w:cs="Calibri"/>
              </w:rPr>
            </w:pPr>
          </w:p>
        </w:tc>
        <w:tc>
          <w:tcPr>
            <w:tcW w:w="1080" w:type="dxa"/>
            <w:shd w:val="clear" w:color="auto" w:fill="D9D9D9" w:themeFill="background1" w:themeFillShade="D9"/>
          </w:tcPr>
          <w:p w14:paraId="7E2EF790" w14:textId="087D86B7" w:rsidR="73C0F3DF" w:rsidRDefault="73C0F3DF" w:rsidP="73C0F3DF">
            <w:pPr>
              <w:rPr>
                <w:rFonts w:ascii="Calibri" w:eastAsia="Calibri" w:hAnsi="Calibri" w:cs="Calibri"/>
              </w:rPr>
            </w:pPr>
          </w:p>
        </w:tc>
        <w:tc>
          <w:tcPr>
            <w:tcW w:w="645" w:type="dxa"/>
            <w:shd w:val="clear" w:color="auto" w:fill="D9D9D9" w:themeFill="background1" w:themeFillShade="D9"/>
          </w:tcPr>
          <w:p w14:paraId="0D99F053" w14:textId="31E77966" w:rsidR="73C0F3DF" w:rsidRDefault="73C0F3DF" w:rsidP="73C0F3DF">
            <w:pPr>
              <w:rPr>
                <w:rFonts w:ascii="Calibri" w:eastAsia="Calibri" w:hAnsi="Calibri" w:cs="Calibri"/>
              </w:rPr>
            </w:pPr>
          </w:p>
        </w:tc>
      </w:tr>
      <w:tr w:rsidR="6B86B688" w14:paraId="7763342E" w14:textId="77777777" w:rsidTr="2C7840B6">
        <w:tc>
          <w:tcPr>
            <w:tcW w:w="2175" w:type="dxa"/>
          </w:tcPr>
          <w:p w14:paraId="2CCDFC5C" w14:textId="6DE1395D" w:rsidR="273537CF" w:rsidRDefault="273537CF" w:rsidP="6B86B688">
            <w:pPr>
              <w:rPr>
                <w:rFonts w:ascii="Calibri" w:eastAsia="Calibri" w:hAnsi="Calibri" w:cs="Calibri"/>
              </w:rPr>
            </w:pPr>
            <w:r w:rsidRPr="6B86B688">
              <w:rPr>
                <w:rFonts w:ascii="Calibri" w:eastAsia="Calibri" w:hAnsi="Calibri" w:cs="Calibri"/>
              </w:rPr>
              <w:t>Supplier sends invoice to FPS mailbox</w:t>
            </w:r>
          </w:p>
        </w:tc>
        <w:tc>
          <w:tcPr>
            <w:tcW w:w="855" w:type="dxa"/>
          </w:tcPr>
          <w:p w14:paraId="37C05CB8" w14:textId="17E5B6FC" w:rsidR="6B86B688" w:rsidRDefault="6B86B688" w:rsidP="6B86B688">
            <w:pPr>
              <w:rPr>
                <w:rFonts w:ascii="Calibri" w:eastAsia="Calibri" w:hAnsi="Calibri" w:cs="Calibri"/>
              </w:rPr>
            </w:pPr>
          </w:p>
        </w:tc>
        <w:tc>
          <w:tcPr>
            <w:tcW w:w="855" w:type="dxa"/>
          </w:tcPr>
          <w:p w14:paraId="1A1DA13A" w14:textId="68DAC8C7" w:rsidR="6B86B688" w:rsidRDefault="6B86B688" w:rsidP="6B86B688">
            <w:pPr>
              <w:rPr>
                <w:rFonts w:ascii="Calibri" w:eastAsia="Calibri" w:hAnsi="Calibri" w:cs="Calibri"/>
              </w:rPr>
            </w:pPr>
          </w:p>
        </w:tc>
        <w:tc>
          <w:tcPr>
            <w:tcW w:w="855" w:type="dxa"/>
          </w:tcPr>
          <w:p w14:paraId="63979856" w14:textId="3DAF77FC" w:rsidR="6B86B688" w:rsidRDefault="6B86B688" w:rsidP="6B86B688">
            <w:pPr>
              <w:rPr>
                <w:rFonts w:ascii="Calibri" w:eastAsia="Calibri" w:hAnsi="Calibri" w:cs="Calibri"/>
              </w:rPr>
            </w:pPr>
          </w:p>
        </w:tc>
        <w:tc>
          <w:tcPr>
            <w:tcW w:w="435" w:type="dxa"/>
          </w:tcPr>
          <w:p w14:paraId="2E9CCD2A" w14:textId="2D1F6165" w:rsidR="273537CF" w:rsidRDefault="273537CF" w:rsidP="6B86B688">
            <w:pPr>
              <w:rPr>
                <w:rFonts w:ascii="Calibri" w:eastAsia="Calibri" w:hAnsi="Calibri" w:cs="Calibri"/>
              </w:rPr>
            </w:pPr>
            <w:r w:rsidRPr="6B86B688">
              <w:rPr>
                <w:rFonts w:ascii="Calibri" w:eastAsia="Calibri" w:hAnsi="Calibri" w:cs="Calibri"/>
              </w:rPr>
              <w:t>A/R</w:t>
            </w:r>
          </w:p>
        </w:tc>
        <w:tc>
          <w:tcPr>
            <w:tcW w:w="855" w:type="dxa"/>
          </w:tcPr>
          <w:p w14:paraId="1FD2666C" w14:textId="7B55665B" w:rsidR="6B86B688" w:rsidRDefault="6B86B688" w:rsidP="6B86B688">
            <w:pPr>
              <w:rPr>
                <w:rFonts w:ascii="Calibri" w:eastAsia="Calibri" w:hAnsi="Calibri" w:cs="Calibri"/>
              </w:rPr>
            </w:pPr>
          </w:p>
        </w:tc>
        <w:tc>
          <w:tcPr>
            <w:tcW w:w="645" w:type="dxa"/>
          </w:tcPr>
          <w:p w14:paraId="2BDBF104" w14:textId="503F9853" w:rsidR="6B86B688" w:rsidRDefault="6B86B688" w:rsidP="6B86B688">
            <w:pPr>
              <w:rPr>
                <w:rFonts w:ascii="Calibri" w:eastAsia="Calibri" w:hAnsi="Calibri" w:cs="Calibri"/>
              </w:rPr>
            </w:pPr>
          </w:p>
        </w:tc>
        <w:tc>
          <w:tcPr>
            <w:tcW w:w="855" w:type="dxa"/>
          </w:tcPr>
          <w:p w14:paraId="7837BD71" w14:textId="6335C518" w:rsidR="6B86B688" w:rsidRDefault="6B86B688" w:rsidP="6B86B688">
            <w:pPr>
              <w:rPr>
                <w:rFonts w:ascii="Calibri" w:eastAsia="Calibri" w:hAnsi="Calibri" w:cs="Calibri"/>
              </w:rPr>
            </w:pPr>
          </w:p>
        </w:tc>
        <w:tc>
          <w:tcPr>
            <w:tcW w:w="1080" w:type="dxa"/>
          </w:tcPr>
          <w:p w14:paraId="33FA616A" w14:textId="20C498EF" w:rsidR="6B86B688" w:rsidRDefault="6B86B688" w:rsidP="6B86B688">
            <w:pPr>
              <w:rPr>
                <w:rFonts w:ascii="Calibri" w:eastAsia="Calibri" w:hAnsi="Calibri" w:cs="Calibri"/>
              </w:rPr>
            </w:pPr>
          </w:p>
        </w:tc>
        <w:tc>
          <w:tcPr>
            <w:tcW w:w="645" w:type="dxa"/>
          </w:tcPr>
          <w:p w14:paraId="76CD6226" w14:textId="4BB50AF0" w:rsidR="6B86B688" w:rsidRDefault="6B86B688" w:rsidP="6B86B688">
            <w:pPr>
              <w:rPr>
                <w:rFonts w:ascii="Calibri" w:eastAsia="Calibri" w:hAnsi="Calibri" w:cs="Calibri"/>
              </w:rPr>
            </w:pPr>
          </w:p>
        </w:tc>
      </w:tr>
      <w:tr w:rsidR="6B86B688" w14:paraId="38D4CC3D" w14:textId="77777777" w:rsidTr="2C7840B6">
        <w:tc>
          <w:tcPr>
            <w:tcW w:w="2175" w:type="dxa"/>
          </w:tcPr>
          <w:p w14:paraId="0FC1D983" w14:textId="5AFF8B78" w:rsidR="273537CF" w:rsidRDefault="273537CF" w:rsidP="6B86B688">
            <w:pPr>
              <w:rPr>
                <w:rFonts w:ascii="Calibri" w:eastAsia="Calibri" w:hAnsi="Calibri" w:cs="Calibri"/>
              </w:rPr>
            </w:pPr>
            <w:r w:rsidRPr="6B86B688">
              <w:rPr>
                <w:rFonts w:ascii="Calibri" w:eastAsia="Calibri" w:hAnsi="Calibri" w:cs="Calibri"/>
              </w:rPr>
              <w:t>FPS team sends entrusted email for signature (section 34 approval)</w:t>
            </w:r>
          </w:p>
        </w:tc>
        <w:tc>
          <w:tcPr>
            <w:tcW w:w="855" w:type="dxa"/>
          </w:tcPr>
          <w:p w14:paraId="1D5A70A1" w14:textId="29793EC5" w:rsidR="6B86B688" w:rsidRDefault="6B86B688" w:rsidP="6B86B688">
            <w:pPr>
              <w:rPr>
                <w:rFonts w:ascii="Calibri" w:eastAsia="Calibri" w:hAnsi="Calibri" w:cs="Calibri"/>
              </w:rPr>
            </w:pPr>
          </w:p>
        </w:tc>
        <w:tc>
          <w:tcPr>
            <w:tcW w:w="855" w:type="dxa"/>
          </w:tcPr>
          <w:p w14:paraId="6D7F2625" w14:textId="176A2259" w:rsidR="6B86B688" w:rsidRDefault="6B86B688" w:rsidP="6B86B688">
            <w:pPr>
              <w:rPr>
                <w:rFonts w:ascii="Calibri" w:eastAsia="Calibri" w:hAnsi="Calibri" w:cs="Calibri"/>
              </w:rPr>
            </w:pPr>
          </w:p>
        </w:tc>
        <w:tc>
          <w:tcPr>
            <w:tcW w:w="855" w:type="dxa"/>
          </w:tcPr>
          <w:p w14:paraId="02DFB4B0" w14:textId="79236863" w:rsidR="273537CF" w:rsidRDefault="273537CF" w:rsidP="6B86B688">
            <w:pPr>
              <w:rPr>
                <w:rFonts w:ascii="Calibri" w:eastAsia="Calibri" w:hAnsi="Calibri" w:cs="Calibri"/>
              </w:rPr>
            </w:pPr>
            <w:r w:rsidRPr="6B86B688">
              <w:rPr>
                <w:rFonts w:ascii="Calibri" w:eastAsia="Calibri" w:hAnsi="Calibri" w:cs="Calibri"/>
              </w:rPr>
              <w:t>R</w:t>
            </w:r>
          </w:p>
        </w:tc>
        <w:tc>
          <w:tcPr>
            <w:tcW w:w="435" w:type="dxa"/>
          </w:tcPr>
          <w:p w14:paraId="63D65375" w14:textId="7FB838B2" w:rsidR="6B86B688" w:rsidRDefault="6B86B688" w:rsidP="6B86B688">
            <w:pPr>
              <w:rPr>
                <w:rFonts w:ascii="Calibri" w:eastAsia="Calibri" w:hAnsi="Calibri" w:cs="Calibri"/>
              </w:rPr>
            </w:pPr>
          </w:p>
        </w:tc>
        <w:tc>
          <w:tcPr>
            <w:tcW w:w="855" w:type="dxa"/>
          </w:tcPr>
          <w:p w14:paraId="743466D4" w14:textId="675AFEAB" w:rsidR="273537CF" w:rsidRDefault="273537CF" w:rsidP="6B86B688">
            <w:pPr>
              <w:rPr>
                <w:rFonts w:ascii="Calibri" w:eastAsia="Calibri" w:hAnsi="Calibri" w:cs="Calibri"/>
              </w:rPr>
            </w:pPr>
            <w:r w:rsidRPr="6B86B688">
              <w:rPr>
                <w:rFonts w:ascii="Calibri" w:eastAsia="Calibri" w:hAnsi="Calibri" w:cs="Calibri"/>
              </w:rPr>
              <w:t>A/R</w:t>
            </w:r>
          </w:p>
        </w:tc>
        <w:tc>
          <w:tcPr>
            <w:tcW w:w="645" w:type="dxa"/>
          </w:tcPr>
          <w:p w14:paraId="09D1D4C3" w14:textId="4060A100" w:rsidR="6B86B688" w:rsidRDefault="6B86B688" w:rsidP="6B86B688">
            <w:pPr>
              <w:rPr>
                <w:rFonts w:ascii="Calibri" w:eastAsia="Calibri" w:hAnsi="Calibri" w:cs="Calibri"/>
              </w:rPr>
            </w:pPr>
          </w:p>
        </w:tc>
        <w:tc>
          <w:tcPr>
            <w:tcW w:w="855" w:type="dxa"/>
          </w:tcPr>
          <w:p w14:paraId="0AB7C6A3" w14:textId="368D7EFE" w:rsidR="6B86B688" w:rsidRDefault="6B86B688" w:rsidP="6B86B688">
            <w:pPr>
              <w:rPr>
                <w:rFonts w:ascii="Calibri" w:eastAsia="Calibri" w:hAnsi="Calibri" w:cs="Calibri"/>
              </w:rPr>
            </w:pPr>
          </w:p>
        </w:tc>
        <w:tc>
          <w:tcPr>
            <w:tcW w:w="1080" w:type="dxa"/>
          </w:tcPr>
          <w:p w14:paraId="79876D45" w14:textId="4527ABA4" w:rsidR="6B86B688" w:rsidRDefault="6B86B688" w:rsidP="6B86B688">
            <w:pPr>
              <w:rPr>
                <w:rFonts w:ascii="Calibri" w:eastAsia="Calibri" w:hAnsi="Calibri" w:cs="Calibri"/>
              </w:rPr>
            </w:pPr>
          </w:p>
        </w:tc>
        <w:tc>
          <w:tcPr>
            <w:tcW w:w="645" w:type="dxa"/>
          </w:tcPr>
          <w:p w14:paraId="643E52AB" w14:textId="75D125CA" w:rsidR="6B86B688" w:rsidRDefault="6B86B688" w:rsidP="6B86B688">
            <w:pPr>
              <w:rPr>
                <w:rFonts w:ascii="Calibri" w:eastAsia="Calibri" w:hAnsi="Calibri" w:cs="Calibri"/>
              </w:rPr>
            </w:pPr>
          </w:p>
        </w:tc>
      </w:tr>
      <w:tr w:rsidR="6B86B688" w14:paraId="7BC3ED5A" w14:textId="77777777" w:rsidTr="2C7840B6">
        <w:tc>
          <w:tcPr>
            <w:tcW w:w="2175" w:type="dxa"/>
          </w:tcPr>
          <w:p w14:paraId="595FF308" w14:textId="16EE3EB1" w:rsidR="273537CF" w:rsidRDefault="273537CF" w:rsidP="6B86B688">
            <w:pPr>
              <w:rPr>
                <w:rFonts w:ascii="Calibri" w:eastAsia="Calibri" w:hAnsi="Calibri" w:cs="Calibri"/>
              </w:rPr>
            </w:pPr>
            <w:r w:rsidRPr="6B86B688">
              <w:rPr>
                <w:rFonts w:ascii="Calibri" w:eastAsia="Calibri" w:hAnsi="Calibri" w:cs="Calibri"/>
              </w:rPr>
              <w:t>Approved invoice is entered in SAP</w:t>
            </w:r>
          </w:p>
        </w:tc>
        <w:tc>
          <w:tcPr>
            <w:tcW w:w="855" w:type="dxa"/>
          </w:tcPr>
          <w:p w14:paraId="41DF5AA8" w14:textId="6A3EBCAB" w:rsidR="6B86B688" w:rsidRDefault="6B86B688" w:rsidP="6B86B688">
            <w:pPr>
              <w:rPr>
                <w:rFonts w:ascii="Calibri" w:eastAsia="Calibri" w:hAnsi="Calibri" w:cs="Calibri"/>
              </w:rPr>
            </w:pPr>
          </w:p>
        </w:tc>
        <w:tc>
          <w:tcPr>
            <w:tcW w:w="855" w:type="dxa"/>
          </w:tcPr>
          <w:p w14:paraId="0D2914BF" w14:textId="462943E6" w:rsidR="6B86B688" w:rsidRDefault="6B86B688" w:rsidP="6B86B688">
            <w:pPr>
              <w:rPr>
                <w:rFonts w:ascii="Calibri" w:eastAsia="Calibri" w:hAnsi="Calibri" w:cs="Calibri"/>
              </w:rPr>
            </w:pPr>
          </w:p>
        </w:tc>
        <w:tc>
          <w:tcPr>
            <w:tcW w:w="855" w:type="dxa"/>
          </w:tcPr>
          <w:p w14:paraId="5EE7A2BE" w14:textId="332D2355" w:rsidR="6B86B688" w:rsidRDefault="6B86B688" w:rsidP="6B86B688">
            <w:pPr>
              <w:rPr>
                <w:rFonts w:ascii="Calibri" w:eastAsia="Calibri" w:hAnsi="Calibri" w:cs="Calibri"/>
              </w:rPr>
            </w:pPr>
          </w:p>
        </w:tc>
        <w:tc>
          <w:tcPr>
            <w:tcW w:w="435" w:type="dxa"/>
          </w:tcPr>
          <w:p w14:paraId="3B21D197" w14:textId="0FF914EF" w:rsidR="6B86B688" w:rsidRDefault="6B86B688" w:rsidP="6B86B688">
            <w:pPr>
              <w:rPr>
                <w:rFonts w:ascii="Calibri" w:eastAsia="Calibri" w:hAnsi="Calibri" w:cs="Calibri"/>
              </w:rPr>
            </w:pPr>
          </w:p>
        </w:tc>
        <w:tc>
          <w:tcPr>
            <w:tcW w:w="855" w:type="dxa"/>
          </w:tcPr>
          <w:p w14:paraId="30AAEDB0" w14:textId="286E28E1" w:rsidR="273537CF" w:rsidRDefault="273537CF" w:rsidP="6B86B688">
            <w:pPr>
              <w:rPr>
                <w:rFonts w:ascii="Calibri" w:eastAsia="Calibri" w:hAnsi="Calibri" w:cs="Calibri"/>
              </w:rPr>
            </w:pPr>
            <w:r w:rsidRPr="6B86B688">
              <w:rPr>
                <w:rFonts w:ascii="Calibri" w:eastAsia="Calibri" w:hAnsi="Calibri" w:cs="Calibri"/>
              </w:rPr>
              <w:t>A/R</w:t>
            </w:r>
          </w:p>
        </w:tc>
        <w:tc>
          <w:tcPr>
            <w:tcW w:w="645" w:type="dxa"/>
          </w:tcPr>
          <w:p w14:paraId="19B32173" w14:textId="64742AE7" w:rsidR="6B86B688" w:rsidRDefault="6B86B688" w:rsidP="6B86B688">
            <w:pPr>
              <w:rPr>
                <w:rFonts w:ascii="Calibri" w:eastAsia="Calibri" w:hAnsi="Calibri" w:cs="Calibri"/>
              </w:rPr>
            </w:pPr>
          </w:p>
        </w:tc>
        <w:tc>
          <w:tcPr>
            <w:tcW w:w="855" w:type="dxa"/>
          </w:tcPr>
          <w:p w14:paraId="16021E7F" w14:textId="01EF7AB5" w:rsidR="6B86B688" w:rsidRDefault="6B86B688" w:rsidP="6B86B688">
            <w:pPr>
              <w:rPr>
                <w:rFonts w:ascii="Calibri" w:eastAsia="Calibri" w:hAnsi="Calibri" w:cs="Calibri"/>
              </w:rPr>
            </w:pPr>
          </w:p>
        </w:tc>
        <w:tc>
          <w:tcPr>
            <w:tcW w:w="1080" w:type="dxa"/>
          </w:tcPr>
          <w:p w14:paraId="5599ACEE" w14:textId="1632ABC3" w:rsidR="6B86B688" w:rsidRDefault="6B86B688" w:rsidP="6B86B688">
            <w:pPr>
              <w:rPr>
                <w:rFonts w:ascii="Calibri" w:eastAsia="Calibri" w:hAnsi="Calibri" w:cs="Calibri"/>
              </w:rPr>
            </w:pPr>
          </w:p>
        </w:tc>
        <w:tc>
          <w:tcPr>
            <w:tcW w:w="645" w:type="dxa"/>
          </w:tcPr>
          <w:p w14:paraId="4F153ADB" w14:textId="66ED255B" w:rsidR="6B86B688" w:rsidRDefault="6B86B688" w:rsidP="6B86B688">
            <w:pPr>
              <w:rPr>
                <w:rFonts w:ascii="Calibri" w:eastAsia="Calibri" w:hAnsi="Calibri" w:cs="Calibri"/>
              </w:rPr>
            </w:pPr>
          </w:p>
        </w:tc>
      </w:tr>
      <w:tr w:rsidR="73C0F3DF" w14:paraId="095E9795" w14:textId="77777777" w:rsidTr="2C7840B6">
        <w:tc>
          <w:tcPr>
            <w:tcW w:w="2175" w:type="dxa"/>
          </w:tcPr>
          <w:p w14:paraId="42CDFAEB" w14:textId="2CBE5079" w:rsidR="73C0F3DF" w:rsidRDefault="273537CF" w:rsidP="6B86B688">
            <w:r w:rsidRPr="6B86B688">
              <w:rPr>
                <w:rFonts w:ascii="Calibri" w:eastAsia="Calibri" w:hAnsi="Calibri" w:cs="Calibri"/>
              </w:rPr>
              <w:t>Supplier is contacted for payment info and card doc is created in SAP</w:t>
            </w:r>
          </w:p>
        </w:tc>
        <w:tc>
          <w:tcPr>
            <w:tcW w:w="855" w:type="dxa"/>
          </w:tcPr>
          <w:p w14:paraId="755C7570" w14:textId="2BAF6ABA"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4A263D69" w14:textId="6002A30C" w:rsidR="73C0F3DF" w:rsidRDefault="73C0F3DF" w:rsidP="73C0F3DF">
            <w:pPr>
              <w:rPr>
                <w:rFonts w:ascii="Calibri" w:eastAsia="Calibri" w:hAnsi="Calibri" w:cs="Calibri"/>
              </w:rPr>
            </w:pPr>
          </w:p>
        </w:tc>
        <w:tc>
          <w:tcPr>
            <w:tcW w:w="855" w:type="dxa"/>
          </w:tcPr>
          <w:p w14:paraId="241105D8" w14:textId="0654CE77" w:rsidR="73C0F3DF" w:rsidRDefault="6648E5AA" w:rsidP="6B86B688">
            <w:pPr>
              <w:rPr>
                <w:rFonts w:ascii="Calibri" w:eastAsia="Calibri" w:hAnsi="Calibri" w:cs="Calibri"/>
              </w:rPr>
            </w:pPr>
            <w:r w:rsidRPr="6B86B688">
              <w:rPr>
                <w:rFonts w:ascii="Calibri" w:eastAsia="Calibri" w:hAnsi="Calibri" w:cs="Calibri"/>
              </w:rPr>
              <w:t>I</w:t>
            </w:r>
          </w:p>
        </w:tc>
        <w:tc>
          <w:tcPr>
            <w:tcW w:w="435" w:type="dxa"/>
          </w:tcPr>
          <w:p w14:paraId="2E5F3AF9" w14:textId="1417F8B0" w:rsidR="73C0F3DF" w:rsidRDefault="73C0F3DF" w:rsidP="73C0F3DF">
            <w:pPr>
              <w:rPr>
                <w:rFonts w:ascii="Calibri" w:eastAsia="Calibri" w:hAnsi="Calibri" w:cs="Calibri"/>
              </w:rPr>
            </w:pPr>
          </w:p>
        </w:tc>
        <w:tc>
          <w:tcPr>
            <w:tcW w:w="855" w:type="dxa"/>
          </w:tcPr>
          <w:p w14:paraId="7124AA34" w14:textId="498BBAA3" w:rsidR="73C0F3DF" w:rsidRDefault="6648E5AA" w:rsidP="73C0F3DF">
            <w:pPr>
              <w:rPr>
                <w:rFonts w:ascii="Calibri" w:eastAsia="Calibri" w:hAnsi="Calibri" w:cs="Calibri"/>
              </w:rPr>
            </w:pPr>
            <w:r w:rsidRPr="6B86B688">
              <w:rPr>
                <w:rFonts w:ascii="Calibri" w:eastAsia="Calibri" w:hAnsi="Calibri" w:cs="Calibri"/>
              </w:rPr>
              <w:t>A/R</w:t>
            </w:r>
          </w:p>
        </w:tc>
        <w:tc>
          <w:tcPr>
            <w:tcW w:w="645" w:type="dxa"/>
          </w:tcPr>
          <w:p w14:paraId="37633DE3" w14:textId="4A28045D" w:rsidR="73C0F3DF" w:rsidRDefault="73C0F3DF" w:rsidP="73C0F3DF">
            <w:pPr>
              <w:rPr>
                <w:rFonts w:ascii="Calibri" w:eastAsia="Calibri" w:hAnsi="Calibri" w:cs="Calibri"/>
              </w:rPr>
            </w:pPr>
          </w:p>
        </w:tc>
        <w:tc>
          <w:tcPr>
            <w:tcW w:w="855" w:type="dxa"/>
          </w:tcPr>
          <w:p w14:paraId="7568B3BB" w14:textId="31F00940" w:rsidR="73C0F3DF" w:rsidRDefault="73C0F3DF" w:rsidP="73C0F3DF">
            <w:pPr>
              <w:rPr>
                <w:rFonts w:ascii="Calibri" w:eastAsia="Calibri" w:hAnsi="Calibri" w:cs="Calibri"/>
              </w:rPr>
            </w:pPr>
          </w:p>
        </w:tc>
        <w:tc>
          <w:tcPr>
            <w:tcW w:w="1080" w:type="dxa"/>
          </w:tcPr>
          <w:p w14:paraId="34BE36C8" w14:textId="5BEF33DC" w:rsidR="73C0F3DF" w:rsidRDefault="73C0F3DF" w:rsidP="73C0F3DF">
            <w:pPr>
              <w:rPr>
                <w:rFonts w:ascii="Calibri" w:eastAsia="Calibri" w:hAnsi="Calibri" w:cs="Calibri"/>
              </w:rPr>
            </w:pPr>
          </w:p>
        </w:tc>
        <w:tc>
          <w:tcPr>
            <w:tcW w:w="645" w:type="dxa"/>
          </w:tcPr>
          <w:p w14:paraId="40AC97CB" w14:textId="2DABD61B" w:rsidR="73C0F3DF" w:rsidRDefault="73C0F3DF" w:rsidP="73C0F3DF">
            <w:pPr>
              <w:rPr>
                <w:rFonts w:ascii="Calibri" w:eastAsia="Calibri" w:hAnsi="Calibri" w:cs="Calibri"/>
              </w:rPr>
            </w:pPr>
          </w:p>
        </w:tc>
      </w:tr>
      <w:tr w:rsidR="73C0F3DF" w14:paraId="1BE4EA5B" w14:textId="77777777" w:rsidTr="2C7840B6">
        <w:tc>
          <w:tcPr>
            <w:tcW w:w="2175" w:type="dxa"/>
          </w:tcPr>
          <w:p w14:paraId="795A5402" w14:textId="4C684143" w:rsidR="73C0F3DF" w:rsidRDefault="6648E5AA" w:rsidP="6B86B688">
            <w:r w:rsidRPr="6B86B688">
              <w:rPr>
                <w:rFonts w:ascii="Calibri" w:eastAsia="Calibri" w:hAnsi="Calibri" w:cs="Calibri"/>
              </w:rPr>
              <w:t>Funds are delivered to supplier using credit card (by FPS credit card holders)</w:t>
            </w:r>
          </w:p>
        </w:tc>
        <w:tc>
          <w:tcPr>
            <w:tcW w:w="855" w:type="dxa"/>
          </w:tcPr>
          <w:p w14:paraId="68642130" w14:textId="7F6F21C6" w:rsidR="73C0F3DF" w:rsidRDefault="73C0F3DF" w:rsidP="73C0F3DF">
            <w:pPr>
              <w:rPr>
                <w:rFonts w:ascii="Calibri" w:eastAsia="Calibri" w:hAnsi="Calibri" w:cs="Calibri"/>
              </w:rPr>
            </w:pPr>
            <w:r w:rsidRPr="73C0F3DF">
              <w:rPr>
                <w:rFonts w:ascii="Calibri" w:eastAsia="Calibri" w:hAnsi="Calibri" w:cs="Calibri"/>
              </w:rPr>
              <w:t>I</w:t>
            </w:r>
          </w:p>
        </w:tc>
        <w:tc>
          <w:tcPr>
            <w:tcW w:w="855" w:type="dxa"/>
          </w:tcPr>
          <w:p w14:paraId="66B34D88" w14:textId="04C654B0" w:rsidR="73C0F3DF" w:rsidRDefault="73C0F3DF" w:rsidP="73C0F3DF">
            <w:pPr>
              <w:rPr>
                <w:rFonts w:ascii="Calibri" w:eastAsia="Calibri" w:hAnsi="Calibri" w:cs="Calibri"/>
              </w:rPr>
            </w:pPr>
          </w:p>
        </w:tc>
        <w:tc>
          <w:tcPr>
            <w:tcW w:w="855" w:type="dxa"/>
          </w:tcPr>
          <w:p w14:paraId="55242938" w14:textId="3F625F3A" w:rsidR="73C0F3DF" w:rsidRDefault="73C0F3DF" w:rsidP="73C0F3DF">
            <w:pPr>
              <w:rPr>
                <w:rFonts w:ascii="Calibri" w:eastAsia="Calibri" w:hAnsi="Calibri" w:cs="Calibri"/>
              </w:rPr>
            </w:pPr>
            <w:r w:rsidRPr="73C0F3DF">
              <w:rPr>
                <w:rFonts w:ascii="Calibri" w:eastAsia="Calibri" w:hAnsi="Calibri" w:cs="Calibri"/>
              </w:rPr>
              <w:t>I</w:t>
            </w:r>
          </w:p>
        </w:tc>
        <w:tc>
          <w:tcPr>
            <w:tcW w:w="435" w:type="dxa"/>
          </w:tcPr>
          <w:p w14:paraId="2360A411" w14:textId="543D4AB5" w:rsidR="73C0F3DF" w:rsidRDefault="73C0F3DF" w:rsidP="73C0F3DF">
            <w:pPr>
              <w:rPr>
                <w:rFonts w:ascii="Calibri" w:eastAsia="Calibri" w:hAnsi="Calibri" w:cs="Calibri"/>
              </w:rPr>
            </w:pPr>
          </w:p>
        </w:tc>
        <w:tc>
          <w:tcPr>
            <w:tcW w:w="855" w:type="dxa"/>
          </w:tcPr>
          <w:p w14:paraId="60AB5963" w14:textId="258B3D0D" w:rsidR="73C0F3DF" w:rsidRDefault="73C0F3DF" w:rsidP="73C0F3DF">
            <w:pPr>
              <w:rPr>
                <w:rFonts w:ascii="Calibri" w:eastAsia="Calibri" w:hAnsi="Calibri" w:cs="Calibri"/>
              </w:rPr>
            </w:pPr>
            <w:r w:rsidRPr="73C0F3DF">
              <w:rPr>
                <w:rFonts w:ascii="Calibri" w:eastAsia="Calibri" w:hAnsi="Calibri" w:cs="Calibri"/>
              </w:rPr>
              <w:t>A/R</w:t>
            </w:r>
          </w:p>
          <w:p w14:paraId="4F00D82A" w14:textId="669E195B" w:rsidR="73C0F3DF" w:rsidRDefault="73C0F3DF" w:rsidP="73C0F3DF">
            <w:pPr>
              <w:rPr>
                <w:rFonts w:ascii="Calibri" w:eastAsia="Calibri" w:hAnsi="Calibri" w:cs="Calibri"/>
              </w:rPr>
            </w:pPr>
          </w:p>
        </w:tc>
        <w:tc>
          <w:tcPr>
            <w:tcW w:w="645" w:type="dxa"/>
          </w:tcPr>
          <w:p w14:paraId="25A70E21" w14:textId="32C7F10F" w:rsidR="73C0F3DF" w:rsidRDefault="73C0F3DF" w:rsidP="73C0F3DF">
            <w:pPr>
              <w:rPr>
                <w:rFonts w:ascii="Calibri" w:eastAsia="Calibri" w:hAnsi="Calibri" w:cs="Calibri"/>
              </w:rPr>
            </w:pPr>
          </w:p>
        </w:tc>
        <w:tc>
          <w:tcPr>
            <w:tcW w:w="855" w:type="dxa"/>
          </w:tcPr>
          <w:p w14:paraId="19F3FAB9" w14:textId="2C257D85" w:rsidR="73C0F3DF" w:rsidRDefault="73C0F3DF" w:rsidP="73C0F3DF">
            <w:pPr>
              <w:rPr>
                <w:rFonts w:ascii="Calibri" w:eastAsia="Calibri" w:hAnsi="Calibri" w:cs="Calibri"/>
              </w:rPr>
            </w:pPr>
          </w:p>
        </w:tc>
        <w:tc>
          <w:tcPr>
            <w:tcW w:w="1080" w:type="dxa"/>
          </w:tcPr>
          <w:p w14:paraId="71DF4B61" w14:textId="00707510" w:rsidR="73C0F3DF" w:rsidRDefault="73C0F3DF" w:rsidP="73C0F3DF">
            <w:pPr>
              <w:rPr>
                <w:rFonts w:ascii="Calibri" w:eastAsia="Calibri" w:hAnsi="Calibri" w:cs="Calibri"/>
              </w:rPr>
            </w:pPr>
          </w:p>
        </w:tc>
        <w:tc>
          <w:tcPr>
            <w:tcW w:w="645" w:type="dxa"/>
          </w:tcPr>
          <w:p w14:paraId="27EF1F12" w14:textId="030C0370" w:rsidR="73C0F3DF" w:rsidRDefault="73C0F3DF" w:rsidP="73C0F3DF">
            <w:pPr>
              <w:rPr>
                <w:rFonts w:ascii="Calibri" w:eastAsia="Calibri" w:hAnsi="Calibri" w:cs="Calibri"/>
              </w:rPr>
            </w:pPr>
          </w:p>
        </w:tc>
      </w:tr>
      <w:tr w:rsidR="73C0F3DF" w14:paraId="37981432" w14:textId="77777777" w:rsidTr="2C7840B6">
        <w:tc>
          <w:tcPr>
            <w:tcW w:w="2175" w:type="dxa"/>
            <w:shd w:val="clear" w:color="auto" w:fill="D6E3BC" w:themeFill="accent3" w:themeFillTint="66"/>
          </w:tcPr>
          <w:p w14:paraId="5C257507" w14:textId="37951868" w:rsidR="73C0F3DF" w:rsidRDefault="73C0F3DF" w:rsidP="73C0F3DF">
            <w:pPr>
              <w:rPr>
                <w:rFonts w:ascii="Calibri" w:eastAsia="Calibri" w:hAnsi="Calibri" w:cs="Calibri"/>
              </w:rPr>
            </w:pPr>
            <w:r w:rsidRPr="73C0F3DF">
              <w:rPr>
                <w:rFonts w:ascii="Calibri" w:eastAsia="Calibri" w:hAnsi="Calibri" w:cs="Calibri"/>
              </w:rPr>
              <w:t>Pilot mid-point and close out</w:t>
            </w:r>
          </w:p>
        </w:tc>
        <w:tc>
          <w:tcPr>
            <w:tcW w:w="855" w:type="dxa"/>
            <w:shd w:val="clear" w:color="auto" w:fill="D6E3BC" w:themeFill="accent3" w:themeFillTint="66"/>
          </w:tcPr>
          <w:p w14:paraId="5B834758" w14:textId="1E682240" w:rsidR="73C0F3DF" w:rsidRDefault="73C0F3DF" w:rsidP="73C0F3DF">
            <w:pPr>
              <w:rPr>
                <w:rFonts w:ascii="Calibri" w:eastAsia="Calibri" w:hAnsi="Calibri" w:cs="Calibri"/>
              </w:rPr>
            </w:pPr>
          </w:p>
        </w:tc>
        <w:tc>
          <w:tcPr>
            <w:tcW w:w="855" w:type="dxa"/>
            <w:shd w:val="clear" w:color="auto" w:fill="D6E3BC" w:themeFill="accent3" w:themeFillTint="66"/>
          </w:tcPr>
          <w:p w14:paraId="5BC5200F" w14:textId="324AA9AE" w:rsidR="73C0F3DF" w:rsidRDefault="73C0F3DF" w:rsidP="73C0F3DF">
            <w:pPr>
              <w:rPr>
                <w:rFonts w:ascii="Calibri" w:eastAsia="Calibri" w:hAnsi="Calibri" w:cs="Calibri"/>
              </w:rPr>
            </w:pPr>
          </w:p>
        </w:tc>
        <w:tc>
          <w:tcPr>
            <w:tcW w:w="855" w:type="dxa"/>
            <w:shd w:val="clear" w:color="auto" w:fill="D6E3BC" w:themeFill="accent3" w:themeFillTint="66"/>
          </w:tcPr>
          <w:p w14:paraId="13A30E7B" w14:textId="18E9F66C" w:rsidR="73C0F3DF" w:rsidRDefault="73C0F3DF" w:rsidP="73C0F3DF">
            <w:pPr>
              <w:rPr>
                <w:rFonts w:ascii="Calibri" w:eastAsia="Calibri" w:hAnsi="Calibri" w:cs="Calibri"/>
              </w:rPr>
            </w:pPr>
          </w:p>
        </w:tc>
        <w:tc>
          <w:tcPr>
            <w:tcW w:w="435" w:type="dxa"/>
            <w:shd w:val="clear" w:color="auto" w:fill="D6E3BC" w:themeFill="accent3" w:themeFillTint="66"/>
          </w:tcPr>
          <w:p w14:paraId="29E0D560" w14:textId="39053A3D" w:rsidR="73C0F3DF" w:rsidRDefault="73C0F3DF" w:rsidP="73C0F3DF">
            <w:pPr>
              <w:rPr>
                <w:rFonts w:ascii="Calibri" w:eastAsia="Calibri" w:hAnsi="Calibri" w:cs="Calibri"/>
              </w:rPr>
            </w:pPr>
          </w:p>
        </w:tc>
        <w:tc>
          <w:tcPr>
            <w:tcW w:w="855" w:type="dxa"/>
            <w:shd w:val="clear" w:color="auto" w:fill="D6E3BC" w:themeFill="accent3" w:themeFillTint="66"/>
          </w:tcPr>
          <w:p w14:paraId="606DB5F7" w14:textId="1717E6E1" w:rsidR="73C0F3DF" w:rsidRDefault="73C0F3DF" w:rsidP="73C0F3DF">
            <w:pPr>
              <w:rPr>
                <w:rFonts w:ascii="Calibri" w:eastAsia="Calibri" w:hAnsi="Calibri" w:cs="Calibri"/>
              </w:rPr>
            </w:pPr>
          </w:p>
        </w:tc>
        <w:tc>
          <w:tcPr>
            <w:tcW w:w="645" w:type="dxa"/>
            <w:shd w:val="clear" w:color="auto" w:fill="D6E3BC" w:themeFill="accent3" w:themeFillTint="66"/>
          </w:tcPr>
          <w:p w14:paraId="0EECA7AA" w14:textId="6C7BE877" w:rsidR="73C0F3DF" w:rsidRDefault="73C0F3DF" w:rsidP="73C0F3DF">
            <w:pPr>
              <w:rPr>
                <w:rFonts w:ascii="Calibri" w:eastAsia="Calibri" w:hAnsi="Calibri" w:cs="Calibri"/>
              </w:rPr>
            </w:pPr>
          </w:p>
        </w:tc>
        <w:tc>
          <w:tcPr>
            <w:tcW w:w="855" w:type="dxa"/>
            <w:shd w:val="clear" w:color="auto" w:fill="D6E3BC" w:themeFill="accent3" w:themeFillTint="66"/>
          </w:tcPr>
          <w:p w14:paraId="62A7D6E2" w14:textId="212A042F" w:rsidR="73C0F3DF" w:rsidRDefault="73C0F3DF" w:rsidP="73C0F3DF">
            <w:pPr>
              <w:rPr>
                <w:rFonts w:ascii="Calibri" w:eastAsia="Calibri" w:hAnsi="Calibri" w:cs="Calibri"/>
              </w:rPr>
            </w:pPr>
          </w:p>
        </w:tc>
        <w:tc>
          <w:tcPr>
            <w:tcW w:w="1080" w:type="dxa"/>
            <w:shd w:val="clear" w:color="auto" w:fill="D6E3BC" w:themeFill="accent3" w:themeFillTint="66"/>
          </w:tcPr>
          <w:p w14:paraId="18A5E178" w14:textId="03E26FFE" w:rsidR="73C0F3DF" w:rsidRDefault="73C0F3DF" w:rsidP="73C0F3DF">
            <w:pPr>
              <w:rPr>
                <w:rFonts w:ascii="Calibri" w:eastAsia="Calibri" w:hAnsi="Calibri" w:cs="Calibri"/>
              </w:rPr>
            </w:pPr>
          </w:p>
        </w:tc>
        <w:tc>
          <w:tcPr>
            <w:tcW w:w="645" w:type="dxa"/>
            <w:shd w:val="clear" w:color="auto" w:fill="D6E3BC" w:themeFill="accent3" w:themeFillTint="66"/>
          </w:tcPr>
          <w:p w14:paraId="05359485" w14:textId="37E38C4C" w:rsidR="73C0F3DF" w:rsidRDefault="73C0F3DF" w:rsidP="73C0F3DF">
            <w:pPr>
              <w:rPr>
                <w:rFonts w:ascii="Calibri" w:eastAsia="Calibri" w:hAnsi="Calibri" w:cs="Calibri"/>
              </w:rPr>
            </w:pPr>
          </w:p>
        </w:tc>
      </w:tr>
      <w:tr w:rsidR="73C0F3DF" w14:paraId="2E0CF72D" w14:textId="77777777" w:rsidTr="2C7840B6">
        <w:tc>
          <w:tcPr>
            <w:tcW w:w="2175" w:type="dxa"/>
          </w:tcPr>
          <w:p w14:paraId="2494955D" w14:textId="11F1D15B" w:rsidR="73C0F3DF" w:rsidRDefault="73C0F3DF" w:rsidP="73C0F3DF">
            <w:pPr>
              <w:rPr>
                <w:rFonts w:ascii="Calibri" w:eastAsia="Calibri" w:hAnsi="Calibri" w:cs="Calibri"/>
              </w:rPr>
            </w:pPr>
            <w:r w:rsidRPr="73C0F3DF">
              <w:rPr>
                <w:rFonts w:ascii="Calibri" w:eastAsia="Calibri" w:hAnsi="Calibri" w:cs="Calibri"/>
              </w:rPr>
              <w:t>Audit of contracts issued via the micro-procurement pilot</w:t>
            </w:r>
          </w:p>
        </w:tc>
        <w:tc>
          <w:tcPr>
            <w:tcW w:w="855" w:type="dxa"/>
          </w:tcPr>
          <w:p w14:paraId="214D9484" w14:textId="5584DD0E" w:rsidR="73C0F3DF" w:rsidRDefault="73C0F3DF" w:rsidP="73C0F3DF">
            <w:pPr>
              <w:rPr>
                <w:rFonts w:ascii="Calibri" w:eastAsia="Calibri" w:hAnsi="Calibri" w:cs="Calibri"/>
              </w:rPr>
            </w:pPr>
            <w:r w:rsidRPr="73C0F3DF">
              <w:rPr>
                <w:rFonts w:ascii="Calibri" w:eastAsia="Calibri" w:hAnsi="Calibri" w:cs="Calibri"/>
              </w:rPr>
              <w:t>C/I</w:t>
            </w:r>
          </w:p>
        </w:tc>
        <w:tc>
          <w:tcPr>
            <w:tcW w:w="855" w:type="dxa"/>
          </w:tcPr>
          <w:p w14:paraId="31AFBFBA" w14:textId="0F3E4C19"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06F2569B" w14:textId="46AE17E2" w:rsidR="73C0F3DF" w:rsidRDefault="00E0364A" w:rsidP="73C0F3DF">
            <w:pPr>
              <w:rPr>
                <w:rFonts w:ascii="Calibri" w:eastAsia="Calibri" w:hAnsi="Calibri" w:cs="Calibri"/>
              </w:rPr>
            </w:pPr>
            <w:r>
              <w:rPr>
                <w:rFonts w:ascii="Calibri" w:eastAsia="Calibri" w:hAnsi="Calibri" w:cs="Calibri"/>
              </w:rPr>
              <w:t>C</w:t>
            </w:r>
          </w:p>
        </w:tc>
        <w:tc>
          <w:tcPr>
            <w:tcW w:w="435" w:type="dxa"/>
          </w:tcPr>
          <w:p w14:paraId="6C48C6B6" w14:textId="3E24CD46" w:rsidR="73C0F3DF" w:rsidRDefault="73C0F3DF" w:rsidP="73C0F3DF">
            <w:pPr>
              <w:rPr>
                <w:rFonts w:ascii="Calibri" w:eastAsia="Calibri" w:hAnsi="Calibri" w:cs="Calibri"/>
              </w:rPr>
            </w:pPr>
          </w:p>
        </w:tc>
        <w:tc>
          <w:tcPr>
            <w:tcW w:w="855" w:type="dxa"/>
          </w:tcPr>
          <w:p w14:paraId="217D37C0" w14:textId="6ECD2A5C"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499C9CA4" w14:textId="2962CF51" w:rsidR="73C0F3DF" w:rsidRDefault="73C0F3DF" w:rsidP="73C0F3DF">
            <w:pPr>
              <w:rPr>
                <w:rFonts w:ascii="Calibri" w:eastAsia="Calibri" w:hAnsi="Calibri" w:cs="Calibri"/>
              </w:rPr>
            </w:pPr>
          </w:p>
        </w:tc>
        <w:tc>
          <w:tcPr>
            <w:tcW w:w="855" w:type="dxa"/>
          </w:tcPr>
          <w:p w14:paraId="692DF25C" w14:textId="66F981AF" w:rsidR="73C0F3DF" w:rsidRDefault="73C0F3DF" w:rsidP="73C0F3DF">
            <w:pPr>
              <w:rPr>
                <w:rFonts w:ascii="Calibri" w:eastAsia="Calibri" w:hAnsi="Calibri" w:cs="Calibri"/>
              </w:rPr>
            </w:pPr>
          </w:p>
        </w:tc>
        <w:tc>
          <w:tcPr>
            <w:tcW w:w="1080" w:type="dxa"/>
          </w:tcPr>
          <w:p w14:paraId="79C7B02A" w14:textId="4E5B294D" w:rsidR="73C0F3DF" w:rsidRDefault="73C0F3DF" w:rsidP="73C0F3DF">
            <w:pPr>
              <w:rPr>
                <w:rFonts w:ascii="Calibri" w:eastAsia="Calibri" w:hAnsi="Calibri" w:cs="Calibri"/>
              </w:rPr>
            </w:pPr>
          </w:p>
        </w:tc>
        <w:tc>
          <w:tcPr>
            <w:tcW w:w="645" w:type="dxa"/>
          </w:tcPr>
          <w:p w14:paraId="1B7EDC46" w14:textId="28AA03FA" w:rsidR="73C0F3DF" w:rsidRDefault="73C0F3DF" w:rsidP="73C0F3DF">
            <w:pPr>
              <w:rPr>
                <w:rFonts w:ascii="Calibri" w:eastAsia="Calibri" w:hAnsi="Calibri" w:cs="Calibri"/>
              </w:rPr>
            </w:pPr>
          </w:p>
        </w:tc>
      </w:tr>
      <w:tr w:rsidR="73C0F3DF" w14:paraId="5779D39E" w14:textId="77777777" w:rsidTr="2C7840B6">
        <w:tc>
          <w:tcPr>
            <w:tcW w:w="2175" w:type="dxa"/>
          </w:tcPr>
          <w:p w14:paraId="6610EB5F" w14:textId="16B45337" w:rsidR="73C0F3DF" w:rsidRDefault="73C0F3DF" w:rsidP="73C0F3DF">
            <w:pPr>
              <w:rPr>
                <w:rFonts w:ascii="Calibri" w:eastAsia="Calibri" w:hAnsi="Calibri" w:cs="Calibri"/>
              </w:rPr>
            </w:pPr>
            <w:r w:rsidRPr="73C0F3DF">
              <w:rPr>
                <w:rFonts w:ascii="Calibri" w:eastAsia="Calibri" w:hAnsi="Calibri" w:cs="Calibri"/>
              </w:rPr>
              <w:t>Mid-point and close-out pilot report (to assess against success criteria and lessons learned)</w:t>
            </w:r>
          </w:p>
        </w:tc>
        <w:tc>
          <w:tcPr>
            <w:tcW w:w="855" w:type="dxa"/>
          </w:tcPr>
          <w:p w14:paraId="18989A5F" w14:textId="69709CDF" w:rsidR="73C0F3DF" w:rsidRDefault="73C0F3DF" w:rsidP="73C0F3DF">
            <w:pPr>
              <w:rPr>
                <w:rFonts w:ascii="Calibri" w:eastAsia="Calibri" w:hAnsi="Calibri" w:cs="Calibri"/>
              </w:rPr>
            </w:pPr>
            <w:r w:rsidRPr="73C0F3DF">
              <w:rPr>
                <w:rFonts w:ascii="Calibri" w:eastAsia="Calibri" w:hAnsi="Calibri" w:cs="Calibri"/>
              </w:rPr>
              <w:t>A/R</w:t>
            </w:r>
          </w:p>
        </w:tc>
        <w:tc>
          <w:tcPr>
            <w:tcW w:w="855" w:type="dxa"/>
          </w:tcPr>
          <w:p w14:paraId="6E28AF26" w14:textId="7B43D49A"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04554B8A" w14:textId="0108691B" w:rsidR="73C0F3DF" w:rsidRDefault="73C0F3DF" w:rsidP="73C0F3DF">
            <w:pPr>
              <w:rPr>
                <w:rFonts w:ascii="Calibri" w:eastAsia="Calibri" w:hAnsi="Calibri" w:cs="Calibri"/>
              </w:rPr>
            </w:pPr>
            <w:r w:rsidRPr="73C0F3DF">
              <w:rPr>
                <w:rFonts w:ascii="Calibri" w:eastAsia="Calibri" w:hAnsi="Calibri" w:cs="Calibri"/>
              </w:rPr>
              <w:t>C</w:t>
            </w:r>
          </w:p>
        </w:tc>
        <w:tc>
          <w:tcPr>
            <w:tcW w:w="435" w:type="dxa"/>
          </w:tcPr>
          <w:p w14:paraId="5816F06A" w14:textId="366F9C2A"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4256451D" w14:textId="23B301D7" w:rsidR="73C0F3DF" w:rsidRDefault="73C0F3DF" w:rsidP="73C0F3DF">
            <w:pPr>
              <w:rPr>
                <w:rFonts w:ascii="Calibri" w:eastAsia="Calibri" w:hAnsi="Calibri" w:cs="Calibri"/>
              </w:rPr>
            </w:pPr>
            <w:r w:rsidRPr="73C0F3DF">
              <w:rPr>
                <w:rFonts w:ascii="Calibri" w:eastAsia="Calibri" w:hAnsi="Calibri" w:cs="Calibri"/>
              </w:rPr>
              <w:t>C</w:t>
            </w:r>
          </w:p>
        </w:tc>
        <w:tc>
          <w:tcPr>
            <w:tcW w:w="645" w:type="dxa"/>
          </w:tcPr>
          <w:p w14:paraId="290EE0DE" w14:textId="282F2CCC" w:rsidR="73C0F3DF" w:rsidRDefault="73C0F3DF" w:rsidP="73C0F3DF">
            <w:pPr>
              <w:rPr>
                <w:rFonts w:ascii="Calibri" w:eastAsia="Calibri" w:hAnsi="Calibri" w:cs="Calibri"/>
              </w:rPr>
            </w:pPr>
            <w:r w:rsidRPr="73C0F3DF">
              <w:rPr>
                <w:rFonts w:ascii="Calibri" w:eastAsia="Calibri" w:hAnsi="Calibri" w:cs="Calibri"/>
              </w:rPr>
              <w:t>C</w:t>
            </w:r>
          </w:p>
        </w:tc>
        <w:tc>
          <w:tcPr>
            <w:tcW w:w="855" w:type="dxa"/>
          </w:tcPr>
          <w:p w14:paraId="7C2944F8" w14:textId="499E666E" w:rsidR="73C0F3DF" w:rsidRDefault="73C0F3DF" w:rsidP="73C0F3DF">
            <w:pPr>
              <w:rPr>
                <w:rFonts w:ascii="Calibri" w:eastAsia="Calibri" w:hAnsi="Calibri" w:cs="Calibri"/>
              </w:rPr>
            </w:pPr>
          </w:p>
        </w:tc>
        <w:tc>
          <w:tcPr>
            <w:tcW w:w="1080" w:type="dxa"/>
          </w:tcPr>
          <w:p w14:paraId="29914AD3" w14:textId="2242F7ED" w:rsidR="73C0F3DF" w:rsidRDefault="73C0F3DF" w:rsidP="73C0F3DF">
            <w:pPr>
              <w:rPr>
                <w:rFonts w:ascii="Calibri" w:eastAsia="Calibri" w:hAnsi="Calibri" w:cs="Calibri"/>
              </w:rPr>
            </w:pPr>
            <w:r w:rsidRPr="73C0F3DF">
              <w:rPr>
                <w:rFonts w:ascii="Calibri" w:eastAsia="Calibri" w:hAnsi="Calibri" w:cs="Calibri"/>
              </w:rPr>
              <w:t>I</w:t>
            </w:r>
          </w:p>
        </w:tc>
        <w:tc>
          <w:tcPr>
            <w:tcW w:w="645" w:type="dxa"/>
          </w:tcPr>
          <w:p w14:paraId="0B56F46C" w14:textId="524F44AB" w:rsidR="73C0F3DF" w:rsidRDefault="73C0F3DF" w:rsidP="73C0F3DF">
            <w:pPr>
              <w:rPr>
                <w:rFonts w:ascii="Calibri" w:eastAsia="Calibri" w:hAnsi="Calibri" w:cs="Calibri"/>
              </w:rPr>
            </w:pPr>
          </w:p>
        </w:tc>
      </w:tr>
    </w:tbl>
    <w:p w14:paraId="57B1741C" w14:textId="68370E9A" w:rsidR="73C0F3DF" w:rsidRDefault="73C0F3DF" w:rsidP="73C0F3DF">
      <w:pPr>
        <w:rPr>
          <w:rFonts w:ascii="Calibri" w:eastAsia="Calibri" w:hAnsi="Calibri" w:cs="Calibri"/>
          <w:color w:val="000000" w:themeColor="text1"/>
        </w:rPr>
      </w:pPr>
    </w:p>
    <w:p w14:paraId="7C57F0CE" w14:textId="4EAE487C" w:rsidR="00F50E0E" w:rsidRPr="00AB2736" w:rsidRDefault="49F3ADAF" w:rsidP="00AB2736">
      <w:pPr>
        <w:pStyle w:val="Heading1"/>
        <w:rPr>
          <w:rStyle w:val="None"/>
        </w:rPr>
      </w:pPr>
      <w:bookmarkStart w:id="27" w:name="_mo8joh6z6hvi"/>
      <w:bookmarkStart w:id="28" w:name="_Toc57803873"/>
      <w:bookmarkEnd w:id="27"/>
      <w:r w:rsidRPr="00AB2736">
        <w:rPr>
          <w:rStyle w:val="None"/>
        </w:rPr>
        <w:t>4.0 Consultations/Collaboration</w:t>
      </w:r>
      <w:bookmarkEnd w:id="28"/>
    </w:p>
    <w:p w14:paraId="54BE1542" w14:textId="77777777" w:rsidR="00F50E0E" w:rsidRDefault="00F50E0E">
      <w:pPr>
        <w:pStyle w:val="Body"/>
        <w:shd w:val="clear" w:color="auto" w:fill="FFFFFF"/>
        <w:rPr>
          <w:rStyle w:val="None"/>
          <w:color w:val="434343"/>
          <w:sz w:val="32"/>
          <w:szCs w:val="32"/>
          <w:u w:color="434343"/>
        </w:rPr>
      </w:pPr>
    </w:p>
    <w:p w14:paraId="1B4259B9" w14:textId="5BB7F7A9" w:rsidR="00F50E0E" w:rsidRDefault="0075563E" w:rsidP="75581F90">
      <w:pPr>
        <w:pStyle w:val="Body"/>
        <w:shd w:val="clear" w:color="auto" w:fill="FFFFFF" w:themeFill="background1"/>
        <w:rPr>
          <w:rStyle w:val="None"/>
          <w:color w:val="434343"/>
        </w:rPr>
      </w:pPr>
      <w:r w:rsidRPr="1FF6F701">
        <w:rPr>
          <w:rStyle w:val="Hyperlink5"/>
        </w:rPr>
        <w:t xml:space="preserve">This initiative is being co-sponsored by </w:t>
      </w:r>
      <w:r w:rsidR="774D221D" w:rsidRPr="1FF6F701">
        <w:rPr>
          <w:rStyle w:val="Hyperlink5"/>
        </w:rPr>
        <w:t xml:space="preserve">the </w:t>
      </w:r>
      <w:r w:rsidRPr="1FF6F701">
        <w:rPr>
          <w:rStyle w:val="Hyperlink5"/>
        </w:rPr>
        <w:t>I</w:t>
      </w:r>
      <w:r w:rsidR="012E3B8F" w:rsidRPr="1FF6F701">
        <w:rPr>
          <w:rStyle w:val="Hyperlink5"/>
        </w:rPr>
        <w:t xml:space="preserve">nnovation </w:t>
      </w:r>
      <w:r w:rsidRPr="1FF6F701">
        <w:rPr>
          <w:rStyle w:val="Hyperlink5"/>
        </w:rPr>
        <w:t>I</w:t>
      </w:r>
      <w:r w:rsidR="26413776" w:rsidRPr="1FF6F701">
        <w:rPr>
          <w:rStyle w:val="Hyperlink5"/>
        </w:rPr>
        <w:t xml:space="preserve">nformation and </w:t>
      </w:r>
      <w:r w:rsidRPr="1FF6F701">
        <w:rPr>
          <w:rStyle w:val="Hyperlink5"/>
        </w:rPr>
        <w:t>T</w:t>
      </w:r>
      <w:r w:rsidR="1B25E546" w:rsidRPr="1FF6F701">
        <w:rPr>
          <w:rStyle w:val="Hyperlink5"/>
        </w:rPr>
        <w:t xml:space="preserve">echnology </w:t>
      </w:r>
      <w:r w:rsidRPr="1FF6F701">
        <w:rPr>
          <w:rStyle w:val="Hyperlink5"/>
        </w:rPr>
        <w:t>B</w:t>
      </w:r>
      <w:r w:rsidR="643F9DD7" w:rsidRPr="1FF6F701">
        <w:rPr>
          <w:rStyle w:val="Hyperlink5"/>
        </w:rPr>
        <w:t>ranch</w:t>
      </w:r>
      <w:r w:rsidR="2AED2CA7" w:rsidRPr="1FF6F701">
        <w:rPr>
          <w:rStyle w:val="Hyperlink5"/>
        </w:rPr>
        <w:t xml:space="preserve"> (IITB)</w:t>
      </w:r>
      <w:r w:rsidRPr="1FF6F701">
        <w:rPr>
          <w:rStyle w:val="Hyperlink5"/>
        </w:rPr>
        <w:t xml:space="preserve"> and </w:t>
      </w:r>
      <w:r w:rsidR="0AA50717" w:rsidRPr="1FF6F701">
        <w:rPr>
          <w:rStyle w:val="Hyperlink5"/>
        </w:rPr>
        <w:t>the Chief Financial Officer Branch (CFOB)</w:t>
      </w:r>
      <w:r w:rsidR="2913EED4" w:rsidRPr="1FF6F701">
        <w:rPr>
          <w:rStyle w:val="Hyperlink5"/>
        </w:rPr>
        <w:t xml:space="preserve"> at ESDC</w:t>
      </w:r>
      <w:r w:rsidRPr="1FF6F701">
        <w:rPr>
          <w:rStyle w:val="Hyperlink5"/>
        </w:rPr>
        <w:t xml:space="preserve">. IT modernization depends on procurement modernization. IT can’t work in an agile or DevOps way if procurement processes still follow waterfall. Likewise, procurement can develop agile procurement practices but if IT doesn’t work that way then nothing is gained. </w:t>
      </w:r>
    </w:p>
    <w:p w14:paraId="4A8A0FE5" w14:textId="77777777" w:rsidR="00F50E0E" w:rsidRDefault="0075563E" w:rsidP="75581F90">
      <w:pPr>
        <w:pStyle w:val="Body"/>
        <w:shd w:val="clear" w:color="auto" w:fill="FFFFFF" w:themeFill="background1"/>
        <w:rPr>
          <w:rStyle w:val="None"/>
          <w:color w:val="434343"/>
        </w:rPr>
      </w:pPr>
      <w:r w:rsidRPr="75581F90">
        <w:rPr>
          <w:rStyle w:val="None"/>
          <w:color w:val="434343"/>
        </w:rPr>
        <w:t>Wide collaboration is a requirement of GC Digital Standards.  As such, collaboration on this initiative is already underway between ESDC, PSPC and TBS will continue through design and development. Collaboration has also included discussions with other governments. As part of the design process, collaboration will also include potential suppliers.</w:t>
      </w:r>
    </w:p>
    <w:p w14:paraId="5F6A1027" w14:textId="77777777" w:rsidR="00F50E0E" w:rsidRDefault="0075563E">
      <w:pPr>
        <w:pStyle w:val="Body"/>
        <w:shd w:val="clear" w:color="auto" w:fill="FFFFFF"/>
        <w:rPr>
          <w:rStyle w:val="None"/>
          <w:color w:val="434343"/>
          <w:u w:color="434343"/>
        </w:rPr>
      </w:pPr>
      <w:r>
        <w:rPr>
          <w:rStyle w:val="None"/>
          <w:color w:val="434343"/>
          <w:u w:color="434343"/>
        </w:rPr>
        <w:t xml:space="preserve">Details of these collaborations (in addition to the collaboration between the IT strategy Team and the CFOB Procurement Innovation team) are as follows: </w:t>
      </w:r>
    </w:p>
    <w:p w14:paraId="02FA84C9" w14:textId="77777777" w:rsidR="00F50E0E" w:rsidRDefault="0075563E">
      <w:pPr>
        <w:pStyle w:val="Body"/>
        <w:shd w:val="clear" w:color="auto" w:fill="FFFFFF"/>
        <w:rPr>
          <w:rStyle w:val="None"/>
          <w:color w:val="434343"/>
          <w:u w:color="434343"/>
        </w:rPr>
      </w:pPr>
      <w:r>
        <w:rPr>
          <w:rStyle w:val="None"/>
          <w:color w:val="434343"/>
          <w:u w:color="434343"/>
        </w:rPr>
        <w:t xml:space="preserve"> </w:t>
      </w:r>
    </w:p>
    <w:tbl>
      <w:tblPr>
        <w:tblW w:w="9360"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2340"/>
        <w:gridCol w:w="2340"/>
        <w:gridCol w:w="1845"/>
        <w:gridCol w:w="2835"/>
      </w:tblGrid>
      <w:tr w:rsidR="00F50E0E" w14:paraId="2B5470D4" w14:textId="77777777" w:rsidTr="2C7840B6">
        <w:trPr>
          <w:trHeight w:val="52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E0E3"/>
            <w:tcMar>
              <w:top w:w="80" w:type="dxa"/>
              <w:left w:w="80" w:type="dxa"/>
              <w:bottom w:w="80" w:type="dxa"/>
              <w:right w:w="80" w:type="dxa"/>
            </w:tcMar>
          </w:tcPr>
          <w:p w14:paraId="5FC4B39D" w14:textId="77777777" w:rsidR="00F50E0E" w:rsidRDefault="0075563E">
            <w:pPr>
              <w:pStyle w:val="Body"/>
              <w:spacing w:before="40" w:after="40"/>
              <w:ind w:firstLine="90"/>
              <w:jc w:val="center"/>
            </w:pPr>
            <w:r>
              <w:rPr>
                <w:rStyle w:val="None"/>
                <w:b/>
                <w:bCs/>
                <w:color w:val="434343"/>
                <w:u w:color="434343"/>
              </w:rPr>
              <w:t>Organization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E0E3"/>
            <w:tcMar>
              <w:top w:w="80" w:type="dxa"/>
              <w:left w:w="80" w:type="dxa"/>
              <w:bottom w:w="80" w:type="dxa"/>
              <w:right w:w="80" w:type="dxa"/>
            </w:tcMar>
          </w:tcPr>
          <w:p w14:paraId="182B6867" w14:textId="77777777" w:rsidR="00F50E0E" w:rsidRDefault="0075563E">
            <w:pPr>
              <w:pStyle w:val="Body"/>
              <w:spacing w:before="40" w:after="40"/>
              <w:jc w:val="center"/>
            </w:pPr>
            <w:r>
              <w:rPr>
                <w:rStyle w:val="None"/>
                <w:b/>
                <w:bCs/>
                <w:color w:val="434343"/>
                <w:u w:color="434343"/>
              </w:rPr>
              <w:t>Branch/Committee</w:t>
            </w:r>
            <w:r>
              <w:rPr>
                <w:rStyle w:val="None"/>
                <w:color w:val="434343"/>
                <w:u w:color="434343"/>
              </w:rPr>
              <w:t xml:space="preserve">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E0E3"/>
            <w:tcMar>
              <w:top w:w="80" w:type="dxa"/>
              <w:left w:w="80" w:type="dxa"/>
              <w:bottom w:w="80" w:type="dxa"/>
              <w:right w:w="80" w:type="dxa"/>
            </w:tcMar>
          </w:tcPr>
          <w:p w14:paraId="54510425" w14:textId="77777777" w:rsidR="00F50E0E" w:rsidRDefault="0075563E">
            <w:pPr>
              <w:pStyle w:val="Body"/>
              <w:spacing w:before="40" w:after="40"/>
              <w:jc w:val="center"/>
            </w:pPr>
            <w:r>
              <w:rPr>
                <w:rStyle w:val="None"/>
                <w:b/>
                <w:bCs/>
                <w:color w:val="434343"/>
                <w:u w:color="434343"/>
              </w:rPr>
              <w:t>Date of Consultation</w:t>
            </w:r>
            <w:r>
              <w:rPr>
                <w:rStyle w:val="None"/>
                <w:color w:val="434343"/>
                <w:u w:color="434343"/>
              </w:rPr>
              <w:t xml:space="preserve"> </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E0E3"/>
            <w:tcMar>
              <w:top w:w="80" w:type="dxa"/>
              <w:left w:w="80" w:type="dxa"/>
              <w:bottom w:w="80" w:type="dxa"/>
              <w:right w:w="80" w:type="dxa"/>
            </w:tcMar>
          </w:tcPr>
          <w:p w14:paraId="4318D948" w14:textId="77777777" w:rsidR="00F50E0E" w:rsidRDefault="0075563E">
            <w:pPr>
              <w:pStyle w:val="Body"/>
              <w:spacing w:before="40" w:after="40"/>
              <w:jc w:val="center"/>
            </w:pPr>
            <w:r>
              <w:rPr>
                <w:rStyle w:val="None"/>
                <w:b/>
                <w:bCs/>
                <w:color w:val="434343"/>
                <w:u w:color="434343"/>
              </w:rPr>
              <w:t>Discussion and recommendation</w:t>
            </w:r>
            <w:r>
              <w:rPr>
                <w:rStyle w:val="None"/>
                <w:color w:val="434343"/>
                <w:u w:color="434343"/>
              </w:rPr>
              <w:t xml:space="preserve"> </w:t>
            </w:r>
          </w:p>
        </w:tc>
      </w:tr>
      <w:tr w:rsidR="00F50E0E" w14:paraId="6AA07F12" w14:textId="77777777" w:rsidTr="2C7840B6">
        <w:trPr>
          <w:trHeight w:val="229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73BEDEF" w14:textId="77777777" w:rsidR="00F50E0E" w:rsidRDefault="0075563E">
            <w:pPr>
              <w:pStyle w:val="Body"/>
              <w:spacing w:before="40" w:after="40" w:line="338" w:lineRule="auto"/>
              <w:ind w:firstLine="180"/>
              <w:jc w:val="center"/>
            </w:pPr>
            <w:r>
              <w:rPr>
                <w:rStyle w:val="None"/>
                <w:color w:val="434343"/>
                <w:u w:color="434343"/>
              </w:rPr>
              <w:t>GC/TBS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123C996" w14:textId="77777777" w:rsidR="00F50E0E" w:rsidRDefault="0075563E">
            <w:pPr>
              <w:pStyle w:val="Body"/>
              <w:spacing w:before="40" w:after="40" w:line="338" w:lineRule="auto"/>
              <w:rPr>
                <w:rStyle w:val="None"/>
                <w:color w:val="434343"/>
                <w:u w:color="434343"/>
              </w:rPr>
            </w:pPr>
            <w:r>
              <w:rPr>
                <w:rStyle w:val="None"/>
                <w:color w:val="434343"/>
                <w:u w:color="434343"/>
              </w:rPr>
              <w:t xml:space="preserve"> </w:t>
            </w:r>
          </w:p>
          <w:p w14:paraId="54F93836" w14:textId="77777777" w:rsidR="00F50E0E" w:rsidRDefault="0075563E">
            <w:pPr>
              <w:pStyle w:val="Body"/>
              <w:spacing w:before="40" w:after="40"/>
            </w:pPr>
            <w:r>
              <w:rPr>
                <w:rStyle w:val="None"/>
                <w:color w:val="434343"/>
                <w:u w:color="434343"/>
              </w:rPr>
              <w:t xml:space="preserve"> Procurement policy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7EE5CB6" w14:textId="77777777" w:rsidR="00F50E0E" w:rsidRDefault="0075563E">
            <w:pPr>
              <w:pStyle w:val="Body"/>
              <w:spacing w:before="40" w:after="40" w:line="338" w:lineRule="auto"/>
              <w:ind w:firstLine="90"/>
              <w:rPr>
                <w:rStyle w:val="None"/>
                <w:color w:val="434343"/>
                <w:u w:color="434343"/>
              </w:rPr>
            </w:pPr>
            <w:r>
              <w:rPr>
                <w:rStyle w:val="None"/>
                <w:color w:val="434343"/>
                <w:u w:color="434343"/>
              </w:rPr>
              <w:t xml:space="preserve"> </w:t>
            </w:r>
          </w:p>
          <w:p w14:paraId="0E67A968" w14:textId="77777777" w:rsidR="00F50E0E" w:rsidRDefault="0075563E">
            <w:pPr>
              <w:pStyle w:val="Body"/>
              <w:spacing w:before="40" w:after="40"/>
              <w:ind w:firstLine="90"/>
            </w:pPr>
            <w:r>
              <w:rPr>
                <w:rStyle w:val="None"/>
                <w:color w:val="434343"/>
                <w:u w:color="434343"/>
              </w:rPr>
              <w:t xml:space="preserve"> July 8,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260" w:type="dxa"/>
              <w:bottom w:w="80" w:type="dxa"/>
              <w:right w:w="215" w:type="dxa"/>
            </w:tcMar>
          </w:tcPr>
          <w:p w14:paraId="39DAB4DA" w14:textId="77777777" w:rsidR="00F50E0E" w:rsidRDefault="0075563E">
            <w:pPr>
              <w:pStyle w:val="Body"/>
              <w:spacing w:before="40" w:after="40" w:line="338" w:lineRule="auto"/>
              <w:ind w:left="180" w:right="135"/>
              <w:rPr>
                <w:rStyle w:val="None"/>
                <w:color w:val="434343"/>
                <w:u w:color="434343"/>
              </w:rPr>
            </w:pPr>
            <w:r>
              <w:rPr>
                <w:rStyle w:val="None"/>
                <w:color w:val="434343"/>
                <w:u w:color="434343"/>
              </w:rPr>
              <w:t>Procurement team advised there is nothing in the current policy suite prevents establishing micro-procurement for OSS.</w:t>
            </w:r>
          </w:p>
          <w:p w14:paraId="1658E045" w14:textId="77777777" w:rsidR="00F50E0E" w:rsidRDefault="0075563E">
            <w:pPr>
              <w:pStyle w:val="Body"/>
              <w:spacing w:before="40" w:after="40"/>
            </w:pPr>
            <w:r>
              <w:rPr>
                <w:rStyle w:val="None"/>
                <w:color w:val="434343"/>
                <w:u w:color="434343"/>
              </w:rPr>
              <w:t xml:space="preserve"> </w:t>
            </w:r>
          </w:p>
        </w:tc>
      </w:tr>
      <w:tr w:rsidR="00F50E0E" w14:paraId="150A480E" w14:textId="77777777" w:rsidTr="2C7840B6">
        <w:trPr>
          <w:trHeight w:val="192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A37C4BC" w14:textId="77777777" w:rsidR="00F50E0E" w:rsidRDefault="0075563E">
            <w:pPr>
              <w:pStyle w:val="Body"/>
              <w:spacing w:before="40" w:after="40" w:line="338" w:lineRule="auto"/>
              <w:ind w:firstLine="180"/>
              <w:jc w:val="center"/>
            </w:pPr>
            <w:r>
              <w:rPr>
                <w:rStyle w:val="None"/>
                <w:color w:val="434343"/>
                <w:u w:color="434343"/>
              </w:rPr>
              <w:t>GC/PSPC/OSME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3883290E" w14:textId="77777777" w:rsidR="00F50E0E" w:rsidRDefault="0075563E">
            <w:pPr>
              <w:pStyle w:val="Body"/>
              <w:spacing w:before="40" w:after="40" w:line="338" w:lineRule="auto"/>
              <w:ind w:left="90"/>
            </w:pPr>
            <w:r>
              <w:rPr>
                <w:rStyle w:val="None"/>
                <w:color w:val="434343"/>
                <w:u w:color="434343"/>
              </w:rPr>
              <w:t>Supplier engagement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ACABFE0" w14:textId="77777777" w:rsidR="00F50E0E" w:rsidRDefault="0075563E">
            <w:pPr>
              <w:pStyle w:val="Body"/>
              <w:spacing w:before="40" w:after="40" w:line="338" w:lineRule="auto"/>
              <w:ind w:firstLine="90"/>
            </w:pPr>
            <w:r>
              <w:rPr>
                <w:rStyle w:val="None"/>
                <w:color w:val="434343"/>
                <w:u w:color="434343"/>
              </w:rPr>
              <w:t>July 15,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6F2FBA48" w14:textId="77777777" w:rsidR="00F50E0E" w:rsidRDefault="0075563E">
            <w:pPr>
              <w:pStyle w:val="Body"/>
              <w:spacing w:before="40" w:after="40" w:line="338" w:lineRule="auto"/>
              <w:ind w:left="90"/>
            </w:pPr>
            <w:r>
              <w:rPr>
                <w:rStyle w:val="None"/>
                <w:color w:val="434343"/>
                <w:u w:color="434343"/>
              </w:rPr>
              <w:t>OMSE shared data from supplier surveys, offered to review the business case, and ultimately documentation and T&amp;Cs for understandability</w:t>
            </w:r>
          </w:p>
        </w:tc>
      </w:tr>
      <w:tr w:rsidR="00F50E0E" w14:paraId="72111266" w14:textId="77777777" w:rsidTr="2C7840B6">
        <w:trPr>
          <w:trHeight w:val="125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67B0A24" w14:textId="77777777" w:rsidR="00F50E0E" w:rsidRDefault="0075563E">
            <w:pPr>
              <w:pStyle w:val="Body"/>
              <w:spacing w:before="40" w:after="40" w:line="338" w:lineRule="auto"/>
              <w:ind w:firstLine="180"/>
              <w:jc w:val="center"/>
            </w:pPr>
            <w:r>
              <w:rPr>
                <w:rStyle w:val="None"/>
                <w:color w:val="434343"/>
                <w:u w:color="434343"/>
              </w:rPr>
              <w:t>GC/PSPC</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7940E4BC" w14:textId="77777777" w:rsidR="00F50E0E" w:rsidRDefault="0075563E">
            <w:pPr>
              <w:pStyle w:val="Body"/>
              <w:spacing w:before="40" w:after="40" w:line="338" w:lineRule="auto"/>
              <w:ind w:left="90"/>
            </w:pPr>
            <w:r>
              <w:rPr>
                <w:rStyle w:val="None"/>
                <w:color w:val="434343"/>
                <w:u w:color="434343"/>
              </w:rPr>
              <w:t>Contract simplification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9940272" w14:textId="77777777" w:rsidR="00F50E0E" w:rsidRDefault="0075563E">
            <w:pPr>
              <w:pStyle w:val="Body"/>
              <w:spacing w:before="40" w:after="40" w:line="338" w:lineRule="auto"/>
              <w:ind w:firstLine="90"/>
            </w:pPr>
            <w:r>
              <w:rPr>
                <w:rStyle w:val="None"/>
                <w:color w:val="434343"/>
                <w:u w:color="434343"/>
              </w:rPr>
              <w:t>June 9,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4E2EBCE2" w14:textId="77777777" w:rsidR="00F50E0E" w:rsidRDefault="0075563E">
            <w:pPr>
              <w:pStyle w:val="Body"/>
              <w:spacing w:before="40" w:after="40" w:line="338" w:lineRule="auto"/>
              <w:ind w:left="90"/>
            </w:pPr>
            <w:r>
              <w:rPr>
                <w:rStyle w:val="None"/>
                <w:color w:val="434343"/>
                <w:u w:color="434343"/>
              </w:rPr>
              <w:t>Supportive. Recommended connecting with Ariane Reza.</w:t>
            </w:r>
          </w:p>
        </w:tc>
      </w:tr>
      <w:tr w:rsidR="00F50E0E" w14:paraId="0C2AEFF7" w14:textId="77777777" w:rsidTr="2C7840B6">
        <w:trPr>
          <w:trHeight w:val="192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3FBCD44" w14:textId="77777777" w:rsidR="00F50E0E" w:rsidRDefault="0075563E">
            <w:pPr>
              <w:pStyle w:val="Body"/>
              <w:spacing w:before="40" w:after="40" w:line="338" w:lineRule="auto"/>
              <w:ind w:firstLine="180"/>
              <w:jc w:val="center"/>
            </w:pPr>
            <w:r>
              <w:rPr>
                <w:rStyle w:val="None"/>
                <w:color w:val="434343"/>
                <w:u w:color="434343"/>
              </w:rPr>
              <w:t>GC/PSPC/OSME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3DFE6712" w14:textId="77777777" w:rsidR="00F50E0E" w:rsidRDefault="0075563E">
            <w:pPr>
              <w:pStyle w:val="Body"/>
              <w:spacing w:before="40" w:after="40" w:line="338" w:lineRule="auto"/>
              <w:ind w:left="90"/>
            </w:pPr>
            <w:r>
              <w:rPr>
                <w:rStyle w:val="None"/>
                <w:color w:val="434343"/>
                <w:u w:color="434343"/>
              </w:rPr>
              <w:t>15 Day Expedited Payment Initiative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3C4EE4F" w14:textId="77777777" w:rsidR="00F50E0E" w:rsidRDefault="0075563E">
            <w:pPr>
              <w:pStyle w:val="Body"/>
              <w:spacing w:before="40" w:after="40" w:line="338" w:lineRule="auto"/>
              <w:ind w:firstLine="90"/>
            </w:pPr>
            <w:r>
              <w:rPr>
                <w:rStyle w:val="None"/>
                <w:color w:val="434343"/>
                <w:u w:color="434343"/>
              </w:rPr>
              <w:t>June 25,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14F74590" w14:textId="77777777" w:rsidR="00F50E0E" w:rsidRDefault="0075563E">
            <w:pPr>
              <w:pStyle w:val="Body"/>
              <w:spacing w:before="40" w:after="40" w:line="338" w:lineRule="auto"/>
              <w:ind w:left="90"/>
            </w:pPr>
            <w:r w:rsidRPr="75581F90">
              <w:rPr>
                <w:rStyle w:val="None"/>
                <w:color w:val="434343"/>
              </w:rPr>
              <w:t>Supportive. Discussed whether the 15 day Expedited Payment initiative could be used for this initiative (if not using acquisition cards).</w:t>
            </w:r>
          </w:p>
        </w:tc>
      </w:tr>
      <w:tr w:rsidR="00F50E0E" w14:paraId="20184A22" w14:textId="77777777" w:rsidTr="2C7840B6">
        <w:trPr>
          <w:trHeight w:val="292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6448050" w14:textId="77777777" w:rsidR="00F50E0E" w:rsidRDefault="0075563E">
            <w:pPr>
              <w:pStyle w:val="Body"/>
              <w:spacing w:before="40" w:after="40" w:line="338" w:lineRule="auto"/>
              <w:ind w:firstLine="180"/>
              <w:jc w:val="center"/>
            </w:pPr>
            <w:r>
              <w:rPr>
                <w:rStyle w:val="None"/>
                <w:color w:val="434343"/>
                <w:u w:color="434343"/>
              </w:rPr>
              <w:t>GC/TBS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6CFB75FF" w14:textId="77777777" w:rsidR="00F50E0E" w:rsidRDefault="0075563E">
            <w:pPr>
              <w:pStyle w:val="Body"/>
              <w:spacing w:before="40" w:after="40" w:line="338" w:lineRule="auto"/>
              <w:ind w:left="90"/>
            </w:pPr>
            <w:r>
              <w:rPr>
                <w:rStyle w:val="None"/>
                <w:color w:val="434343"/>
                <w:u w:color="434343"/>
              </w:rPr>
              <w:t>Canadian Digital Service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5EA97EC" w14:textId="5F5954F0" w:rsidR="00F50E0E" w:rsidRDefault="4FE722C8" w:rsidP="1FF6F701">
            <w:pPr>
              <w:rPr>
                <w:rFonts w:ascii="Arial" w:eastAsia="Arial" w:hAnsi="Arial" w:cs="Arial"/>
              </w:rPr>
            </w:pPr>
            <w:r w:rsidRPr="1FF6F701">
              <w:rPr>
                <w:rFonts w:ascii="Arial" w:eastAsia="Arial" w:hAnsi="Arial" w:cs="Arial"/>
              </w:rPr>
              <w:t>ongoing</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13D2FBF3" w14:textId="77777777" w:rsidR="00F50E0E" w:rsidRDefault="0075563E">
            <w:pPr>
              <w:pStyle w:val="Body"/>
              <w:spacing w:before="40" w:after="40" w:line="338" w:lineRule="auto"/>
              <w:ind w:left="90"/>
            </w:pPr>
            <w:r>
              <w:rPr>
                <w:rStyle w:val="None"/>
                <w:color w:val="434343"/>
                <w:u w:color="434343"/>
              </w:rPr>
              <w:t>CDS were originally looking to take on the GC Developers Exchange but have other priorities. They are supportive of ESDC moving this forward and have offered to support. Collaboration with CDS is ongoing.</w:t>
            </w:r>
          </w:p>
        </w:tc>
      </w:tr>
      <w:tr w:rsidR="00F50E0E" w14:paraId="326E79D4" w14:textId="77777777" w:rsidTr="2C7840B6">
        <w:trPr>
          <w:trHeight w:val="426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EE0BE4F" w14:textId="77777777" w:rsidR="00F50E0E" w:rsidRDefault="0075563E">
            <w:pPr>
              <w:pStyle w:val="Body"/>
              <w:spacing w:before="40" w:after="40" w:line="338" w:lineRule="auto"/>
              <w:ind w:firstLine="180"/>
              <w:jc w:val="center"/>
            </w:pPr>
            <w:r>
              <w:rPr>
                <w:rStyle w:val="None"/>
                <w:color w:val="434343"/>
                <w:u w:color="434343"/>
              </w:rPr>
              <w:t>GC/TBS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6EF1D33C" w14:textId="77777777" w:rsidR="00F50E0E" w:rsidRDefault="0075563E">
            <w:pPr>
              <w:pStyle w:val="Body"/>
              <w:spacing w:before="40" w:after="40" w:line="338" w:lineRule="auto"/>
              <w:ind w:left="90"/>
            </w:pPr>
            <w:r>
              <w:rPr>
                <w:rStyle w:val="None"/>
                <w:color w:val="434343"/>
                <w:u w:color="434343"/>
              </w:rPr>
              <w:t>Talent Cloud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E418C46" w14:textId="77777777" w:rsidR="00F50E0E" w:rsidRDefault="0075563E">
            <w:pPr>
              <w:pStyle w:val="Body"/>
              <w:spacing w:before="40" w:after="40" w:line="338" w:lineRule="auto"/>
              <w:ind w:firstLine="90"/>
            </w:pPr>
            <w:r>
              <w:rPr>
                <w:rStyle w:val="None"/>
                <w:color w:val="434343"/>
                <w:u w:color="434343"/>
              </w:rPr>
              <w:t>June 18,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43AF2D6D" w14:textId="65D5B801" w:rsidR="00F50E0E" w:rsidRDefault="0075563E">
            <w:pPr>
              <w:pStyle w:val="Body"/>
              <w:spacing w:before="40" w:after="40" w:line="338" w:lineRule="auto"/>
              <w:ind w:left="90"/>
            </w:pPr>
            <w:r w:rsidRPr="75581F90">
              <w:rPr>
                <w:rStyle w:val="None"/>
                <w:color w:val="434343"/>
              </w:rPr>
              <w:t>TC team are supportive of this initiative. If our focus was on HR, there would be alignment and an opportunity to use their platform. Alignment does exist when it comes to facilitating Indigenous peoples</w:t>
            </w:r>
            <w:r w:rsidR="00670E73" w:rsidRPr="75581F90">
              <w:rPr>
                <w:rStyle w:val="None"/>
                <w:color w:val="434343"/>
              </w:rPr>
              <w:t>’</w:t>
            </w:r>
            <w:r w:rsidRPr="75581F90">
              <w:rPr>
                <w:rStyle w:val="None"/>
                <w:color w:val="434343"/>
              </w:rPr>
              <w:t xml:space="preserve"> participation. TC team are currently working on an Indigenous Portal. Agreement to stay connected.</w:t>
            </w:r>
          </w:p>
        </w:tc>
      </w:tr>
      <w:tr w:rsidR="00F50E0E" w14:paraId="401D8DF0" w14:textId="77777777" w:rsidTr="2C7840B6">
        <w:trPr>
          <w:trHeight w:val="225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3447B94" w14:textId="77777777" w:rsidR="00F50E0E" w:rsidRDefault="0075563E">
            <w:pPr>
              <w:pStyle w:val="Body"/>
              <w:spacing w:before="40" w:after="40" w:line="338" w:lineRule="auto"/>
              <w:ind w:firstLine="180"/>
              <w:jc w:val="center"/>
            </w:pPr>
            <w:r>
              <w:rPr>
                <w:rStyle w:val="None"/>
                <w:color w:val="434343"/>
                <w:u w:color="434343"/>
              </w:rPr>
              <w:t>GC/ESDC</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0545B423" w14:textId="77777777" w:rsidR="00F50E0E" w:rsidRDefault="0075563E">
            <w:pPr>
              <w:pStyle w:val="Body"/>
              <w:spacing w:before="40" w:after="40" w:line="338" w:lineRule="auto"/>
              <w:ind w:left="90"/>
            </w:pPr>
            <w:r>
              <w:rPr>
                <w:rStyle w:val="None"/>
                <w:color w:val="434343"/>
                <w:u w:color="434343"/>
              </w:rPr>
              <w:t>Electronic Procurement System project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5E1C4E3F" w14:textId="77777777" w:rsidR="00F50E0E" w:rsidRDefault="0075563E">
            <w:pPr>
              <w:pStyle w:val="Body"/>
              <w:spacing w:before="40" w:after="40" w:line="338" w:lineRule="auto"/>
              <w:ind w:left="90"/>
            </w:pPr>
            <w:r>
              <w:rPr>
                <w:rStyle w:val="None"/>
                <w:color w:val="434343"/>
                <w:u w:color="434343"/>
              </w:rPr>
              <w:t>June 3,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7EF2B52D" w14:textId="77777777" w:rsidR="00F50E0E" w:rsidRDefault="0075563E">
            <w:pPr>
              <w:pStyle w:val="Body"/>
              <w:spacing w:before="40" w:after="40" w:line="338" w:lineRule="auto"/>
              <w:ind w:left="90"/>
            </w:pPr>
            <w:r>
              <w:rPr>
                <w:rStyle w:val="None"/>
                <w:color w:val="434343"/>
                <w:u w:color="434343"/>
              </w:rPr>
              <w:t>All procurements via the new EPS (when it goes live) will be those from PSPC standing offers and supply arrangements. EPS is therefore out of scope.</w:t>
            </w:r>
          </w:p>
        </w:tc>
      </w:tr>
      <w:tr w:rsidR="00F50E0E" w14:paraId="39E60053" w14:textId="77777777" w:rsidTr="2C7840B6">
        <w:trPr>
          <w:trHeight w:val="58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E8E6D94" w14:textId="77777777" w:rsidR="00F50E0E" w:rsidRDefault="0075563E">
            <w:pPr>
              <w:pStyle w:val="Body"/>
              <w:spacing w:before="40" w:after="40" w:line="338" w:lineRule="auto"/>
              <w:ind w:firstLine="180"/>
              <w:jc w:val="center"/>
            </w:pPr>
            <w:r>
              <w:rPr>
                <w:rStyle w:val="None"/>
                <w:color w:val="434343"/>
                <w:u w:color="434343"/>
              </w:rPr>
              <w:t>BC government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590E985D" w14:textId="77777777" w:rsidR="00F50E0E" w:rsidRDefault="0075563E">
            <w:pPr>
              <w:pStyle w:val="Body"/>
              <w:spacing w:before="40" w:after="40" w:line="338" w:lineRule="auto"/>
              <w:ind w:left="90"/>
            </w:pPr>
            <w:r>
              <w:rPr>
                <w:rStyle w:val="None"/>
                <w:color w:val="434343"/>
                <w:u w:color="434343"/>
              </w:rPr>
              <w:t>BC Developers Exchange team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170" w:type="dxa"/>
              <w:bottom w:w="80" w:type="dxa"/>
              <w:right w:w="80" w:type="dxa"/>
            </w:tcMar>
          </w:tcPr>
          <w:p w14:paraId="1FF7FA35" w14:textId="47E54EEA" w:rsidR="00F50E0E" w:rsidRDefault="55910E0C" w:rsidP="75581F90">
            <w:pPr>
              <w:pStyle w:val="Body"/>
              <w:spacing w:before="40" w:after="40" w:line="338" w:lineRule="auto"/>
              <w:ind w:left="90"/>
            </w:pPr>
            <w:r w:rsidRPr="75581F90">
              <w:rPr>
                <w:rStyle w:val="None"/>
                <w:color w:val="434343"/>
              </w:rPr>
              <w:t>Sept. 23, 2020</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746959B" w14:textId="2EFBD5D1" w:rsidR="00F50E0E" w:rsidRDefault="69449F8F" w:rsidP="2C7840B6">
            <w:pPr>
              <w:spacing w:line="276" w:lineRule="auto"/>
              <w:ind w:left="226"/>
              <w:rPr>
                <w:rFonts w:ascii="Arial" w:eastAsia="Arial" w:hAnsi="Arial" w:cs="Arial"/>
              </w:rPr>
            </w:pPr>
            <w:r w:rsidRPr="2C7840B6">
              <w:rPr>
                <w:rFonts w:ascii="Arial" w:eastAsia="Arial" w:hAnsi="Arial" w:cs="Arial"/>
                <w:color w:val="535353" w:themeColor="text2" w:themeShade="80"/>
              </w:rPr>
              <w:t>BC advised that their code for the Digital marketplace is open source and encouraged re</w:t>
            </w:r>
            <w:r w:rsidR="00B427C0" w:rsidRPr="2C7840B6">
              <w:rPr>
                <w:rFonts w:ascii="Arial" w:eastAsia="Arial" w:hAnsi="Arial" w:cs="Arial"/>
                <w:color w:val="535353" w:themeColor="text2" w:themeShade="80"/>
              </w:rPr>
              <w:t>-</w:t>
            </w:r>
            <w:r w:rsidRPr="2C7840B6">
              <w:rPr>
                <w:rFonts w:ascii="Arial" w:eastAsia="Arial" w:hAnsi="Arial" w:cs="Arial"/>
                <w:color w:val="535353" w:themeColor="text2" w:themeShade="80"/>
              </w:rPr>
              <w:t>use of the code. They mentioned that the Yukon and QC governments are also int</w:t>
            </w:r>
            <w:r w:rsidR="59AC432C" w:rsidRPr="2C7840B6">
              <w:rPr>
                <w:rFonts w:ascii="Arial" w:eastAsia="Arial" w:hAnsi="Arial" w:cs="Arial"/>
                <w:color w:val="535353" w:themeColor="text2" w:themeShade="80"/>
              </w:rPr>
              <w:t>erested in starting their own Digital marketplaces for code.</w:t>
            </w:r>
          </w:p>
        </w:tc>
      </w:tr>
    </w:tbl>
    <w:p w14:paraId="47A73FA7" w14:textId="77777777" w:rsidR="00F50E0E" w:rsidRDefault="00F50E0E">
      <w:pPr>
        <w:pStyle w:val="Body"/>
        <w:widowControl w:val="0"/>
        <w:shd w:val="clear" w:color="auto" w:fill="FFFFFF"/>
        <w:spacing w:line="240" w:lineRule="auto"/>
        <w:rPr>
          <w:rStyle w:val="None"/>
          <w:color w:val="434343"/>
          <w:u w:color="434343"/>
        </w:rPr>
      </w:pPr>
    </w:p>
    <w:p w14:paraId="525B1664" w14:textId="563C43CD" w:rsidR="00F50E0E" w:rsidRDefault="0075563E" w:rsidP="0060504E">
      <w:pPr>
        <w:pStyle w:val="Body"/>
        <w:shd w:val="clear" w:color="auto" w:fill="FFFFFF"/>
        <w:spacing w:line="338" w:lineRule="auto"/>
      </w:pPr>
      <w:r>
        <w:rPr>
          <w:rStyle w:val="None"/>
          <w:color w:val="434343"/>
          <w:u w:color="434343"/>
        </w:rPr>
        <w:t xml:space="preserve"> </w:t>
      </w:r>
      <w:r>
        <w:rPr>
          <w:rStyle w:val="None"/>
        </w:rPr>
        <w:t xml:space="preserve"> </w:t>
      </w:r>
    </w:p>
    <w:p w14:paraId="0B76E1A8" w14:textId="67C2B5E2" w:rsidR="00F50E0E" w:rsidRPr="00AB2736" w:rsidRDefault="0075563E" w:rsidP="00AB2736">
      <w:pPr>
        <w:pStyle w:val="Heading1"/>
        <w:rPr>
          <w:rStyle w:val="None"/>
        </w:rPr>
      </w:pPr>
      <w:bookmarkStart w:id="29" w:name="_qc4067swvpt2"/>
      <w:bookmarkStart w:id="30" w:name="_Toc57803874"/>
      <w:bookmarkEnd w:id="29"/>
      <w:r w:rsidRPr="00AB2736">
        <w:rPr>
          <w:rStyle w:val="None"/>
        </w:rPr>
        <w:t>5.0 Benefits</w:t>
      </w:r>
      <w:bookmarkEnd w:id="30"/>
      <w:r w:rsidRPr="00AB2736">
        <w:rPr>
          <w:rStyle w:val="None"/>
        </w:rPr>
        <w:t xml:space="preserve">   </w:t>
      </w:r>
    </w:p>
    <w:p w14:paraId="33C89C62" w14:textId="77777777" w:rsidR="00880B7E" w:rsidRPr="00880B7E" w:rsidRDefault="00880B7E" w:rsidP="00880B7E">
      <w:pPr>
        <w:rPr>
          <w:lang w:val="en-US"/>
        </w:rPr>
      </w:pPr>
    </w:p>
    <w:p w14:paraId="62323CAF" w14:textId="444E6BAD" w:rsidR="0075563E" w:rsidRDefault="0075563E" w:rsidP="00C3557E">
      <w:pPr>
        <w:pStyle w:val="Body"/>
        <w:shd w:val="clear" w:color="auto" w:fill="FFFFFF" w:themeFill="background1"/>
        <w:rPr>
          <w:rStyle w:val="None"/>
          <w:color w:val="434343"/>
        </w:rPr>
      </w:pPr>
      <w:r w:rsidRPr="1FF6F701">
        <w:rPr>
          <w:rStyle w:val="None"/>
          <w:b/>
          <w:bCs/>
          <w:color w:val="434343"/>
          <w:sz w:val="28"/>
          <w:szCs w:val="28"/>
        </w:rPr>
        <w:t xml:space="preserve">Benefit 1: </w:t>
      </w:r>
      <w:r w:rsidRPr="1FF6F701">
        <w:rPr>
          <w:rStyle w:val="None"/>
          <w:color w:val="434343"/>
          <w:sz w:val="28"/>
          <w:szCs w:val="28"/>
        </w:rPr>
        <w:t xml:space="preserve">  </w:t>
      </w:r>
      <w:r w:rsidR="39723549" w:rsidRPr="1FF6F701">
        <w:rPr>
          <w:rStyle w:val="None"/>
          <w:color w:val="434343"/>
        </w:rPr>
        <w:t>Increase the number of IITB teams that work in the open</w:t>
      </w:r>
    </w:p>
    <w:p w14:paraId="3D5C55F5" w14:textId="10B2EFFA" w:rsidR="00F50E0E" w:rsidRDefault="0075563E" w:rsidP="00C3557E">
      <w:pPr>
        <w:pStyle w:val="Body"/>
        <w:shd w:val="clear" w:color="auto" w:fill="FFFFFF" w:themeFill="background1"/>
        <w:rPr>
          <w:rStyle w:val="None"/>
          <w:color w:val="434343"/>
        </w:rPr>
      </w:pPr>
      <w:r w:rsidRPr="1FF6F701">
        <w:rPr>
          <w:rStyle w:val="None"/>
          <w:b/>
          <w:bCs/>
          <w:color w:val="434343"/>
        </w:rPr>
        <w:t>Aligns with:</w:t>
      </w:r>
      <w:r w:rsidRPr="1FF6F701">
        <w:rPr>
          <w:rStyle w:val="None"/>
          <w:color w:val="434343"/>
        </w:rPr>
        <w:t xml:space="preserve"> </w:t>
      </w:r>
      <w:r>
        <w:br/>
      </w:r>
      <w:r w:rsidR="64FC7733" w:rsidRPr="1FF6F701">
        <w:rPr>
          <w:rStyle w:val="None"/>
          <w:color w:val="434343"/>
        </w:rPr>
        <w:t>Policy and Directive on Service and Digital (Use open standards and open source software first, All source code must be released under an appropriate open source software license), Digital Standards (Work in the open by default), Directive on Open Government (Maximize the release of open data and open information)</w:t>
      </w:r>
    </w:p>
    <w:p w14:paraId="0EE1C301" w14:textId="185DFCFB" w:rsidR="00F50E0E" w:rsidRDefault="0075563E" w:rsidP="00C3557E">
      <w:pPr>
        <w:pStyle w:val="Body"/>
        <w:shd w:val="clear" w:color="auto" w:fill="FFFFFF" w:themeFill="background1"/>
        <w:rPr>
          <w:rStyle w:val="None"/>
          <w:color w:val="434343"/>
        </w:rPr>
      </w:pPr>
      <w:r w:rsidRPr="1FF6F701">
        <w:rPr>
          <w:rStyle w:val="None"/>
          <w:b/>
          <w:bCs/>
          <w:color w:val="434343"/>
        </w:rPr>
        <w:t>Assumptions:</w:t>
      </w:r>
      <w:r w:rsidRPr="1FF6F701">
        <w:rPr>
          <w:rStyle w:val="None"/>
          <w:color w:val="434343"/>
        </w:rPr>
        <w:t xml:space="preserve"> </w:t>
      </w:r>
    </w:p>
    <w:p w14:paraId="17AC413A" w14:textId="2162B238" w:rsidR="00F50E0E" w:rsidRDefault="48C8428B" w:rsidP="00880B7E">
      <w:pPr>
        <w:pStyle w:val="Body"/>
        <w:rPr>
          <w:rStyle w:val="None"/>
          <w:color w:val="434343"/>
        </w:rPr>
      </w:pPr>
      <w:r w:rsidRPr="1FF6F701">
        <w:rPr>
          <w:rStyle w:val="None"/>
          <w:color w:val="434343"/>
        </w:rPr>
        <w:t xml:space="preserve">Suppliers will not have access to GC networks or devices.  Suppliers will only have access to </w:t>
      </w:r>
      <w:r w:rsidR="099C93A1" w:rsidRPr="1FF6F701">
        <w:rPr>
          <w:rStyle w:val="None"/>
          <w:color w:val="434343"/>
        </w:rPr>
        <w:t xml:space="preserve">work on </w:t>
      </w:r>
      <w:r w:rsidRPr="1FF6F701">
        <w:rPr>
          <w:rStyle w:val="None"/>
          <w:color w:val="434343"/>
        </w:rPr>
        <w:t>code that is available on public</w:t>
      </w:r>
      <w:r w:rsidR="5E30D292" w:rsidRPr="1FF6F701">
        <w:rPr>
          <w:rStyle w:val="None"/>
          <w:color w:val="434343"/>
        </w:rPr>
        <w:t xml:space="preserve"> repositories.</w:t>
      </w:r>
      <w:r w:rsidR="0075563E">
        <w:br/>
      </w:r>
      <w:r w:rsidR="0075563E" w:rsidRPr="1FF6F701">
        <w:rPr>
          <w:rStyle w:val="None"/>
          <w:color w:val="434343"/>
        </w:rPr>
        <w:t>Details of the pilot and lessons learned will be shared openly beyond ESDC’s walls, the system will be developed with open source tools.</w:t>
      </w:r>
    </w:p>
    <w:p w14:paraId="5FBECC3F" w14:textId="77777777" w:rsidR="00F50E0E" w:rsidRDefault="0075563E" w:rsidP="00C3557E">
      <w:pPr>
        <w:pStyle w:val="Body"/>
        <w:shd w:val="clear" w:color="auto" w:fill="FFFFFF"/>
        <w:rPr>
          <w:rStyle w:val="None"/>
          <w:color w:val="434343"/>
          <w:u w:color="434343"/>
        </w:rPr>
      </w:pPr>
      <w:r w:rsidRPr="1FF6F701">
        <w:rPr>
          <w:rStyle w:val="None"/>
          <w:b/>
          <w:bCs/>
          <w:color w:val="434343"/>
        </w:rPr>
        <w:t xml:space="preserve">Details: </w:t>
      </w:r>
    </w:p>
    <w:p w14:paraId="2CD8F92E" w14:textId="005FA052" w:rsidR="55D49BDE" w:rsidRDefault="55D49BDE" w:rsidP="00C3557E">
      <w:pPr>
        <w:pStyle w:val="Body"/>
        <w:shd w:val="clear" w:color="auto" w:fill="FFFFFF" w:themeFill="background1"/>
        <w:rPr>
          <w:rStyle w:val="None"/>
          <w:color w:val="434343"/>
        </w:rPr>
      </w:pPr>
      <w:r w:rsidRPr="1FF6F701">
        <w:rPr>
          <w:rStyle w:val="None"/>
          <w:color w:val="434343"/>
        </w:rPr>
        <w:t>Movement of IT work to the open is happening in the GC (e.g. Justice Canada’s recent posting of their COVID office scheduling app</w:t>
      </w:r>
      <w:r w:rsidR="3C4F6E5F" w:rsidRPr="1FF6F701">
        <w:rPr>
          <w:rStyle w:val="None"/>
          <w:color w:val="434343"/>
        </w:rPr>
        <w:t xml:space="preserve"> to GitHub</w:t>
      </w:r>
      <w:r w:rsidRPr="1FF6F701">
        <w:rPr>
          <w:rStyle w:val="None"/>
          <w:color w:val="434343"/>
        </w:rPr>
        <w:t xml:space="preserve">), but </w:t>
      </w:r>
      <w:r w:rsidR="12F0F77A" w:rsidRPr="1FF6F701">
        <w:rPr>
          <w:rStyle w:val="None"/>
          <w:color w:val="434343"/>
        </w:rPr>
        <w:t>this move is happening slowly.</w:t>
      </w:r>
      <w:r w:rsidRPr="1FF6F701">
        <w:rPr>
          <w:rStyle w:val="None"/>
          <w:color w:val="434343"/>
        </w:rPr>
        <w:t xml:space="preserve"> </w:t>
      </w:r>
      <w:r w:rsidR="766B571B" w:rsidRPr="1FF6F701">
        <w:rPr>
          <w:rStyle w:val="None"/>
          <w:color w:val="434343"/>
        </w:rPr>
        <w:t xml:space="preserve"> </w:t>
      </w:r>
      <w:r w:rsidR="43BA6C5F" w:rsidRPr="1FF6F701">
        <w:rPr>
          <w:rStyle w:val="None"/>
          <w:color w:val="434343"/>
        </w:rPr>
        <w:t xml:space="preserve">As part of the pilot, </w:t>
      </w:r>
      <w:r w:rsidR="44220863" w:rsidRPr="1FF6F701">
        <w:rPr>
          <w:rStyle w:val="None"/>
          <w:color w:val="434343"/>
        </w:rPr>
        <w:t xml:space="preserve">those posting contracts must be willing to work in the open </w:t>
      </w:r>
      <w:r w:rsidR="194A5047" w:rsidRPr="1FF6F701">
        <w:rPr>
          <w:rStyle w:val="None"/>
          <w:color w:val="434343"/>
        </w:rPr>
        <w:t>because the</w:t>
      </w:r>
      <w:r w:rsidR="44220863" w:rsidRPr="1FF6F701">
        <w:rPr>
          <w:rStyle w:val="None"/>
          <w:color w:val="434343"/>
        </w:rPr>
        <w:t xml:space="preserve"> </w:t>
      </w:r>
      <w:r w:rsidR="43598CAB" w:rsidRPr="1FF6F701">
        <w:rPr>
          <w:rStyle w:val="None"/>
          <w:color w:val="434343"/>
        </w:rPr>
        <w:t>suppl</w:t>
      </w:r>
      <w:r w:rsidR="22873A2D" w:rsidRPr="1FF6F701">
        <w:rPr>
          <w:rStyle w:val="None"/>
          <w:color w:val="434343"/>
        </w:rPr>
        <w:t>iers</w:t>
      </w:r>
      <w:r w:rsidR="43598CAB" w:rsidRPr="1FF6F701">
        <w:rPr>
          <w:rStyle w:val="None"/>
          <w:color w:val="434343"/>
        </w:rPr>
        <w:t xml:space="preserve"> will not have access to GC</w:t>
      </w:r>
      <w:r w:rsidR="6A174A5A" w:rsidRPr="1FF6F701">
        <w:rPr>
          <w:rStyle w:val="None"/>
          <w:color w:val="434343"/>
        </w:rPr>
        <w:t xml:space="preserve"> devices or</w:t>
      </w:r>
      <w:r w:rsidR="43598CAB" w:rsidRPr="1FF6F701">
        <w:rPr>
          <w:rStyle w:val="None"/>
          <w:color w:val="434343"/>
        </w:rPr>
        <w:t xml:space="preserve"> networks.</w:t>
      </w:r>
      <w:r w:rsidR="7B5CD7BB" w:rsidRPr="1FF6F701">
        <w:rPr>
          <w:rStyle w:val="None"/>
          <w:color w:val="434343"/>
        </w:rPr>
        <w:t xml:space="preserve"> This could function as a nudge to move </w:t>
      </w:r>
      <w:r w:rsidR="69D7EEE2" w:rsidRPr="1FF6F701">
        <w:rPr>
          <w:rStyle w:val="None"/>
          <w:color w:val="434343"/>
        </w:rPr>
        <w:t>more of ESDC’s code into the open</w:t>
      </w:r>
      <w:r w:rsidR="7B5CD7BB" w:rsidRPr="1FF6F701">
        <w:rPr>
          <w:rStyle w:val="None"/>
          <w:color w:val="434343"/>
        </w:rPr>
        <w:t>.</w:t>
      </w:r>
    </w:p>
    <w:p w14:paraId="000F0F15" w14:textId="272E7D5C" w:rsidR="00F50E0E" w:rsidRDefault="0075563E" w:rsidP="00C3557E">
      <w:pPr>
        <w:pStyle w:val="Body"/>
        <w:rPr>
          <w:rStyle w:val="None"/>
          <w:color w:val="434343"/>
        </w:rPr>
      </w:pPr>
      <w:r w:rsidRPr="1FF6F701">
        <w:rPr>
          <w:rStyle w:val="None"/>
          <w:color w:val="434343"/>
        </w:rPr>
        <w:t xml:space="preserve">A core component of this initiative is the micro-procurement </w:t>
      </w:r>
      <w:r w:rsidR="69D19653" w:rsidRPr="1FF6F701">
        <w:rPr>
          <w:rStyle w:val="None"/>
          <w:color w:val="434343"/>
        </w:rPr>
        <w:t>interface</w:t>
      </w:r>
      <w:r w:rsidRPr="1FF6F701">
        <w:rPr>
          <w:rStyle w:val="None"/>
          <w:color w:val="434343"/>
        </w:rPr>
        <w:t xml:space="preserve"> will be open by design and built using open source tools. By providing teams with a tool based upon open source usage, this initiative would begin shifting culture and processes toward open by design. </w:t>
      </w:r>
    </w:p>
    <w:p w14:paraId="5CC23B3F" w14:textId="77777777" w:rsidR="00F50E0E" w:rsidRDefault="00F50E0E" w:rsidP="00C3557E">
      <w:pPr>
        <w:pStyle w:val="Body"/>
        <w:shd w:val="clear" w:color="auto" w:fill="FFFFFF" w:themeFill="background1"/>
        <w:rPr>
          <w:rStyle w:val="None"/>
          <w:color w:val="434343"/>
        </w:rPr>
      </w:pPr>
    </w:p>
    <w:p w14:paraId="299BA957" w14:textId="6A5B1DAB" w:rsidR="1FF6F701" w:rsidRDefault="1FF6F701" w:rsidP="00C3557E">
      <w:pPr>
        <w:pStyle w:val="Body"/>
        <w:shd w:val="clear" w:color="auto" w:fill="FFFFFF" w:themeFill="background1"/>
        <w:rPr>
          <w:rStyle w:val="None"/>
          <w:color w:val="434343"/>
        </w:rPr>
      </w:pPr>
    </w:p>
    <w:p w14:paraId="7FD4394F" w14:textId="77777777" w:rsidR="00F50E0E" w:rsidRDefault="0075563E" w:rsidP="00C3557E">
      <w:pPr>
        <w:pStyle w:val="Body"/>
        <w:shd w:val="clear" w:color="auto" w:fill="FFFFFF" w:themeFill="background1"/>
        <w:rPr>
          <w:rStyle w:val="None"/>
          <w:color w:val="434343"/>
        </w:rPr>
      </w:pPr>
      <w:r w:rsidRPr="1FF6F701">
        <w:rPr>
          <w:rStyle w:val="None"/>
          <w:b/>
          <w:bCs/>
          <w:color w:val="434343"/>
          <w:sz w:val="28"/>
          <w:szCs w:val="28"/>
        </w:rPr>
        <w:t>Benefit 2:</w:t>
      </w:r>
      <w:r w:rsidRPr="1FF6F701">
        <w:rPr>
          <w:rStyle w:val="None"/>
          <w:b/>
          <w:bCs/>
          <w:color w:val="434343"/>
        </w:rPr>
        <w:t xml:space="preserve"> </w:t>
      </w:r>
      <w:r w:rsidRPr="1FF6F701">
        <w:rPr>
          <w:rStyle w:val="None"/>
          <w:color w:val="434343"/>
        </w:rPr>
        <w:t xml:space="preserve">  Increased re-use of code (Using open standards and solutions)</w:t>
      </w:r>
    </w:p>
    <w:p w14:paraId="0BA77AF9" w14:textId="7C395951" w:rsidR="00F50E0E" w:rsidRDefault="0075563E" w:rsidP="00C3557E">
      <w:pPr>
        <w:pStyle w:val="Body"/>
        <w:shd w:val="clear" w:color="auto" w:fill="FFFFFF"/>
        <w:rPr>
          <w:rStyle w:val="None"/>
          <w:color w:val="434343"/>
          <w:u w:color="434343"/>
        </w:rPr>
      </w:pPr>
      <w:r>
        <w:rPr>
          <w:rStyle w:val="None"/>
          <w:b/>
          <w:bCs/>
          <w:color w:val="434343"/>
          <w:u w:color="434343"/>
        </w:rPr>
        <w:t>Aligns with:</w:t>
      </w:r>
      <w:r>
        <w:rPr>
          <w:rStyle w:val="None"/>
          <w:color w:val="434343"/>
          <w:u w:color="434343"/>
        </w:rPr>
        <w:t xml:space="preserve"> GC Digital Standards, DOSP, Digital Nations Charter</w:t>
      </w:r>
    </w:p>
    <w:p w14:paraId="2316641D" w14:textId="77777777" w:rsidR="00880B7E" w:rsidRDefault="0075563E" w:rsidP="00C3557E">
      <w:pPr>
        <w:pStyle w:val="Body"/>
        <w:shd w:val="clear" w:color="auto" w:fill="FFFFFF" w:themeFill="background1"/>
        <w:rPr>
          <w:rStyle w:val="None"/>
          <w:color w:val="434343"/>
        </w:rPr>
      </w:pPr>
      <w:r w:rsidRPr="75581F90">
        <w:rPr>
          <w:rStyle w:val="None"/>
          <w:b/>
          <w:bCs/>
          <w:color w:val="434343"/>
        </w:rPr>
        <w:t>Assumptions:</w:t>
      </w:r>
      <w:r w:rsidRPr="75581F90">
        <w:rPr>
          <w:rStyle w:val="None"/>
          <w:color w:val="434343"/>
        </w:rPr>
        <w:t xml:space="preserve"> </w:t>
      </w:r>
    </w:p>
    <w:p w14:paraId="33254BE5" w14:textId="6ECBFF84" w:rsidR="00F50E0E" w:rsidRDefault="0075563E" w:rsidP="00C3557E">
      <w:pPr>
        <w:pStyle w:val="Body"/>
        <w:shd w:val="clear" w:color="auto" w:fill="FFFFFF" w:themeFill="background1"/>
        <w:rPr>
          <w:rStyle w:val="None"/>
          <w:color w:val="434343"/>
        </w:rPr>
      </w:pPr>
      <w:r w:rsidRPr="75581F90">
        <w:rPr>
          <w:rStyle w:val="None"/>
          <w:color w:val="434343"/>
        </w:rPr>
        <w:t xml:space="preserve">All code purchased via </w:t>
      </w:r>
      <w:r w:rsidR="369AF072" w:rsidRPr="75581F90">
        <w:rPr>
          <w:rStyle w:val="None"/>
          <w:color w:val="434343"/>
        </w:rPr>
        <w:t>the micro-procurement pilot</w:t>
      </w:r>
      <w:r w:rsidRPr="75581F90">
        <w:rPr>
          <w:rStyle w:val="None"/>
          <w:color w:val="434343"/>
        </w:rPr>
        <w:t xml:space="preserve"> would be </w:t>
      </w:r>
      <w:r w:rsidR="00C3557E" w:rsidRPr="75581F90">
        <w:rPr>
          <w:rStyle w:val="None"/>
          <w:color w:val="434343"/>
        </w:rPr>
        <w:t>licensed</w:t>
      </w:r>
      <w:r w:rsidRPr="75581F90">
        <w:rPr>
          <w:rStyle w:val="None"/>
          <w:color w:val="434343"/>
        </w:rPr>
        <w:t xml:space="preserve"> as open source, solutions purchased via this pilot will be documented on the </w:t>
      </w:r>
      <w:hyperlink r:id="rId29">
        <w:r w:rsidRPr="75581F90">
          <w:rPr>
            <w:rStyle w:val="Hyperlink2"/>
          </w:rPr>
          <w:t>Open Resource Exchange</w:t>
        </w:r>
      </w:hyperlink>
      <w:r w:rsidRPr="75581F90">
        <w:rPr>
          <w:rStyle w:val="None"/>
          <w:color w:val="434343"/>
        </w:rPr>
        <w:t xml:space="preserve">. </w:t>
      </w:r>
    </w:p>
    <w:p w14:paraId="38DD54D4" w14:textId="77777777" w:rsidR="00F50E0E" w:rsidRDefault="0075563E" w:rsidP="00C3557E">
      <w:pPr>
        <w:pStyle w:val="Body"/>
        <w:shd w:val="clear" w:color="auto" w:fill="FFFFFF"/>
        <w:rPr>
          <w:rStyle w:val="None"/>
          <w:b/>
          <w:bCs/>
          <w:color w:val="434343"/>
          <w:u w:color="434343"/>
        </w:rPr>
      </w:pPr>
      <w:r>
        <w:rPr>
          <w:rStyle w:val="None"/>
          <w:b/>
          <w:bCs/>
          <w:color w:val="434343"/>
          <w:u w:color="434343"/>
        </w:rPr>
        <w:t xml:space="preserve">Details: </w:t>
      </w:r>
    </w:p>
    <w:p w14:paraId="1E0C0B2E" w14:textId="4B1450A6" w:rsidR="00F50E0E" w:rsidRDefault="0075563E" w:rsidP="00C3557E">
      <w:pPr>
        <w:pStyle w:val="Body"/>
        <w:rPr>
          <w:rStyle w:val="None"/>
          <w:color w:val="434343"/>
          <w:u w:color="434343"/>
        </w:rPr>
      </w:pPr>
      <w:r>
        <w:rPr>
          <w:rStyle w:val="None"/>
          <w:color w:val="434343"/>
          <w:u w:color="434343"/>
        </w:rPr>
        <w:t xml:space="preserve">By requiring that all code procured via this pilot be </w:t>
      </w:r>
      <w:r w:rsidR="00C3557E">
        <w:rPr>
          <w:rStyle w:val="None"/>
          <w:color w:val="434343"/>
          <w:u w:color="434343"/>
        </w:rPr>
        <w:t>licensed</w:t>
      </w:r>
      <w:r>
        <w:rPr>
          <w:rStyle w:val="None"/>
          <w:color w:val="434343"/>
          <w:u w:color="434343"/>
        </w:rPr>
        <w:t xml:space="preserve"> as open source, and by simplifying the procurement process to obtain this code, the use of open source code in ESDC could increase. </w:t>
      </w:r>
    </w:p>
    <w:p w14:paraId="0C91E461" w14:textId="77777777" w:rsidR="00F50E0E" w:rsidRDefault="0075563E" w:rsidP="00C3557E">
      <w:pPr>
        <w:pStyle w:val="Body"/>
        <w:rPr>
          <w:rStyle w:val="None"/>
          <w:color w:val="434343"/>
          <w:u w:color="434343"/>
        </w:rPr>
      </w:pPr>
      <w:r>
        <w:rPr>
          <w:rStyle w:val="None"/>
          <w:color w:val="434343"/>
          <w:u w:color="434343"/>
        </w:rPr>
        <w:t>Given that this pilot is focused around leveraging industry leading public source code sharing services, the solutions will heavily leverage open standards (rather than closed proprietary systems), and the solutions will be publicly available. In doing so all departments will have access to the code and will be able to re-use it rather than procuring code themselves (saving the GC time and money).</w:t>
      </w:r>
    </w:p>
    <w:p w14:paraId="53F301CD" w14:textId="77777777" w:rsidR="00F50E0E" w:rsidRDefault="0075563E" w:rsidP="00C3557E">
      <w:pPr>
        <w:pStyle w:val="Body"/>
        <w:shd w:val="clear" w:color="auto" w:fill="FFFFFF"/>
        <w:rPr>
          <w:rStyle w:val="None"/>
          <w:color w:val="434343"/>
          <w:u w:color="434343"/>
        </w:rPr>
      </w:pPr>
      <w:r>
        <w:rPr>
          <w:rStyle w:val="None"/>
          <w:color w:val="434343"/>
          <w:u w:color="434343"/>
        </w:rPr>
        <w:t xml:space="preserve">  </w:t>
      </w:r>
    </w:p>
    <w:p w14:paraId="2C9907E4" w14:textId="77777777" w:rsidR="00F50E0E" w:rsidRDefault="0075563E" w:rsidP="00C3557E">
      <w:pPr>
        <w:pStyle w:val="Body"/>
        <w:shd w:val="clear" w:color="auto" w:fill="FFFFFF" w:themeFill="background1"/>
        <w:rPr>
          <w:rStyle w:val="None"/>
          <w:color w:val="434343"/>
        </w:rPr>
      </w:pPr>
      <w:r w:rsidRPr="1FF6F701">
        <w:rPr>
          <w:rStyle w:val="None"/>
          <w:b/>
          <w:bCs/>
          <w:color w:val="434343"/>
          <w:sz w:val="28"/>
          <w:szCs w:val="28"/>
        </w:rPr>
        <w:t xml:space="preserve">Benefit 3: </w:t>
      </w:r>
      <w:r w:rsidRPr="1FF6F701">
        <w:rPr>
          <w:rStyle w:val="None"/>
          <w:color w:val="434343"/>
          <w:sz w:val="28"/>
          <w:szCs w:val="28"/>
        </w:rPr>
        <w:t xml:space="preserve"> </w:t>
      </w:r>
      <w:r w:rsidRPr="1FF6F701">
        <w:rPr>
          <w:rStyle w:val="None"/>
          <w:color w:val="434343"/>
        </w:rPr>
        <w:t xml:space="preserve"> </w:t>
      </w:r>
      <w:r w:rsidRPr="1FF6F701">
        <w:rPr>
          <w:rStyle w:val="Hyperlink5"/>
        </w:rPr>
        <w:t>Improve diversity in GC IT contracting</w:t>
      </w:r>
    </w:p>
    <w:p w14:paraId="297E2ED3" w14:textId="555FC23A" w:rsidR="00F50E0E" w:rsidRDefault="0075563E" w:rsidP="00C3557E">
      <w:pPr>
        <w:pStyle w:val="Body"/>
        <w:shd w:val="clear" w:color="auto" w:fill="FFFFFF"/>
        <w:rPr>
          <w:rStyle w:val="None"/>
          <w:color w:val="434343"/>
          <w:u w:color="434343"/>
        </w:rPr>
      </w:pPr>
      <w:r>
        <w:rPr>
          <w:rStyle w:val="None"/>
          <w:b/>
          <w:bCs/>
          <w:color w:val="434343"/>
          <w:u w:color="434343"/>
        </w:rPr>
        <w:t>Aligns with:</w:t>
      </w:r>
      <w:r>
        <w:rPr>
          <w:rStyle w:val="None"/>
          <w:color w:val="434343"/>
          <w:u w:color="434343"/>
        </w:rPr>
        <w:t xml:space="preserve"> Digital Nations Charter (open markets)</w:t>
      </w:r>
    </w:p>
    <w:p w14:paraId="31034F19" w14:textId="77777777" w:rsidR="00880B7E" w:rsidRDefault="0075563E" w:rsidP="00C3557E">
      <w:pPr>
        <w:pStyle w:val="Body"/>
        <w:shd w:val="clear" w:color="auto" w:fill="FFFFFF"/>
        <w:rPr>
          <w:rStyle w:val="None"/>
          <w:color w:val="434343"/>
          <w:u w:color="434343"/>
        </w:rPr>
      </w:pPr>
      <w:r>
        <w:rPr>
          <w:rStyle w:val="None"/>
          <w:b/>
          <w:bCs/>
          <w:color w:val="434343"/>
          <w:u w:color="434343"/>
        </w:rPr>
        <w:t>Assumptions:</w:t>
      </w:r>
      <w:r>
        <w:rPr>
          <w:rStyle w:val="None"/>
          <w:color w:val="434343"/>
          <w:u w:color="434343"/>
        </w:rPr>
        <w:t xml:space="preserve"> </w:t>
      </w:r>
    </w:p>
    <w:p w14:paraId="68D72AAB" w14:textId="1722E6F7" w:rsidR="00F50E0E" w:rsidRDefault="0075563E" w:rsidP="00C3557E">
      <w:pPr>
        <w:pStyle w:val="Body"/>
        <w:shd w:val="clear" w:color="auto" w:fill="FFFFFF"/>
        <w:rPr>
          <w:rStyle w:val="None"/>
          <w:color w:val="434343"/>
          <w:u w:color="434343"/>
        </w:rPr>
      </w:pPr>
      <w:r>
        <w:rPr>
          <w:rStyle w:val="None"/>
          <w:color w:val="434343"/>
          <w:u w:color="434343"/>
        </w:rPr>
        <w:t>Communications and marketing will be done to ensure that new supplier groups are reached and aware of is new procurement platform</w:t>
      </w:r>
    </w:p>
    <w:p w14:paraId="218CD00B" w14:textId="77777777" w:rsidR="00F50E0E" w:rsidRDefault="0075563E" w:rsidP="00C3557E">
      <w:pPr>
        <w:pStyle w:val="Body"/>
        <w:shd w:val="clear" w:color="auto" w:fill="FFFFFF"/>
        <w:rPr>
          <w:rStyle w:val="None"/>
          <w:b/>
          <w:bCs/>
          <w:color w:val="434343"/>
          <w:u w:color="434343"/>
        </w:rPr>
      </w:pPr>
      <w:r>
        <w:rPr>
          <w:rStyle w:val="None"/>
          <w:b/>
          <w:bCs/>
          <w:color w:val="434343"/>
          <w:u w:color="434343"/>
        </w:rPr>
        <w:t xml:space="preserve">Details: </w:t>
      </w:r>
    </w:p>
    <w:p w14:paraId="3215FB62" w14:textId="77777777" w:rsidR="00F50E0E" w:rsidRDefault="0075563E" w:rsidP="00C3557E">
      <w:pPr>
        <w:pStyle w:val="Body"/>
        <w:rPr>
          <w:rStyle w:val="None"/>
          <w:color w:val="434343"/>
        </w:rPr>
      </w:pPr>
      <w:r w:rsidRPr="75581F90">
        <w:rPr>
          <w:rStyle w:val="None"/>
          <w:color w:val="434343"/>
        </w:rPr>
        <w:t>As mentioned above 95% of SMEs surveyed in 2017 do not see the GC as a buyer. Through a simplified and expedited process that reduces the barriers that these organizations (including startups) and freelancers face, and a targeted communications strategy (to diverse businesses such as those that are Black, Woman owned, visible minority, youth and Indigenous led), this pilot is expected to increase access to IT talent that the GC is currently missing out on.</w:t>
      </w:r>
    </w:p>
    <w:p w14:paraId="105999B9" w14:textId="77777777" w:rsidR="00F50E0E" w:rsidRDefault="00F50E0E" w:rsidP="00C3557E">
      <w:pPr>
        <w:pStyle w:val="Body"/>
        <w:shd w:val="clear" w:color="auto" w:fill="FFFFFF"/>
        <w:rPr>
          <w:rStyle w:val="None"/>
          <w:color w:val="434343"/>
          <w:u w:color="434343"/>
        </w:rPr>
      </w:pPr>
    </w:p>
    <w:p w14:paraId="1DFB336D" w14:textId="77777777" w:rsidR="00F50E0E" w:rsidRDefault="0075563E" w:rsidP="00C3557E">
      <w:pPr>
        <w:pStyle w:val="Body"/>
        <w:shd w:val="clear" w:color="auto" w:fill="FFFFFF" w:themeFill="background1"/>
        <w:rPr>
          <w:rStyle w:val="None"/>
          <w:color w:val="434343"/>
        </w:rPr>
      </w:pPr>
      <w:r w:rsidRPr="1FF6F701">
        <w:rPr>
          <w:rStyle w:val="None"/>
          <w:b/>
          <w:bCs/>
          <w:color w:val="434343"/>
          <w:sz w:val="28"/>
          <w:szCs w:val="28"/>
        </w:rPr>
        <w:t xml:space="preserve">Benefit 4: </w:t>
      </w:r>
      <w:r w:rsidRPr="1FF6F701">
        <w:rPr>
          <w:rStyle w:val="None"/>
          <w:color w:val="434343"/>
        </w:rPr>
        <w:t>Increase the knowledge of new software/tools by IITB employees</w:t>
      </w:r>
    </w:p>
    <w:p w14:paraId="48F0AAAC" w14:textId="40E97DA4" w:rsidR="00F50E0E" w:rsidRDefault="0075563E" w:rsidP="00C3557E">
      <w:pPr>
        <w:pStyle w:val="Body"/>
        <w:shd w:val="clear" w:color="auto" w:fill="FFFFFF"/>
        <w:rPr>
          <w:rStyle w:val="None"/>
          <w:color w:val="434343"/>
          <w:u w:color="434343"/>
        </w:rPr>
      </w:pPr>
      <w:r>
        <w:rPr>
          <w:rStyle w:val="None"/>
          <w:b/>
          <w:bCs/>
          <w:color w:val="434343"/>
          <w:u w:color="434343"/>
        </w:rPr>
        <w:t>Aligns with:</w:t>
      </w:r>
      <w:r>
        <w:rPr>
          <w:rStyle w:val="None"/>
          <w:color w:val="434343"/>
          <w:u w:color="434343"/>
        </w:rPr>
        <w:t xml:space="preserve"> Digital Standards (deliver better services)</w:t>
      </w:r>
    </w:p>
    <w:p w14:paraId="53D06CAA" w14:textId="77E7098F" w:rsidR="00F50E0E" w:rsidRDefault="0075563E" w:rsidP="00C3557E">
      <w:pPr>
        <w:pStyle w:val="Body"/>
        <w:shd w:val="clear" w:color="auto" w:fill="FFFFFF" w:themeFill="background1"/>
        <w:rPr>
          <w:rStyle w:val="None"/>
          <w:color w:val="434343"/>
        </w:rPr>
      </w:pPr>
      <w:r w:rsidRPr="75581F90">
        <w:rPr>
          <w:rStyle w:val="None"/>
          <w:b/>
          <w:bCs/>
          <w:color w:val="434343"/>
        </w:rPr>
        <w:t>Assumptions:</w:t>
      </w:r>
      <w:r w:rsidRPr="75581F90">
        <w:rPr>
          <w:rStyle w:val="None"/>
          <w:color w:val="434343"/>
        </w:rPr>
        <w:t xml:space="preserve"> </w:t>
      </w:r>
      <w:r w:rsidR="7FF178D1" w:rsidRPr="75581F90">
        <w:rPr>
          <w:rStyle w:val="None"/>
          <w:color w:val="434343"/>
        </w:rPr>
        <w:t>IITB employees will be encouraged to embrace open source solutions</w:t>
      </w:r>
    </w:p>
    <w:p w14:paraId="7DE589F9" w14:textId="77777777" w:rsidR="00F50E0E" w:rsidRDefault="0075563E" w:rsidP="00C3557E">
      <w:pPr>
        <w:pStyle w:val="Body"/>
        <w:shd w:val="clear" w:color="auto" w:fill="FFFFFF"/>
        <w:rPr>
          <w:rStyle w:val="None"/>
          <w:color w:val="434343"/>
          <w:u w:color="434343"/>
        </w:rPr>
      </w:pPr>
      <w:r>
        <w:rPr>
          <w:rStyle w:val="None"/>
          <w:b/>
          <w:bCs/>
          <w:color w:val="434343"/>
          <w:u w:color="434343"/>
        </w:rPr>
        <w:t>Details:</w:t>
      </w:r>
      <w:r>
        <w:rPr>
          <w:rStyle w:val="None"/>
          <w:color w:val="434343"/>
          <w:u w:color="434343"/>
        </w:rPr>
        <w:t xml:space="preserve"> </w:t>
      </w:r>
    </w:p>
    <w:p w14:paraId="7B9C3B46" w14:textId="77777777" w:rsidR="00F50E0E" w:rsidRDefault="0075563E" w:rsidP="00C3557E">
      <w:pPr>
        <w:pStyle w:val="Body"/>
        <w:rPr>
          <w:rStyle w:val="None"/>
          <w:color w:val="434343"/>
          <w:u w:color="434343"/>
        </w:rPr>
      </w:pPr>
      <w:r>
        <w:rPr>
          <w:rStyle w:val="Hyperlink5"/>
        </w:rPr>
        <w:t>Strategic procurement of open source code can bring knowledge into IT teams that is not currently there. Suppliers will be contracted to solve problems and when they turn over the open source code, ESDC IT teams will be able to learn from suppliers in almost a train the trainer sort of way. This would enable IITB to build capacity in-house and embed modern tools and practices within IITB teams. Further, contributions to GC open source projects, or open source projects being leveraged by the GC, has the potential to be leveraged as a recruitment tool for IITB.</w:t>
      </w:r>
    </w:p>
    <w:p w14:paraId="339AF241" w14:textId="291182AC" w:rsidR="00F50E0E" w:rsidRDefault="00F50E0E" w:rsidP="00C3557E">
      <w:pPr>
        <w:pStyle w:val="Body"/>
        <w:shd w:val="clear" w:color="auto" w:fill="FFFFFF" w:themeFill="background1"/>
        <w:rPr>
          <w:rStyle w:val="None"/>
          <w:color w:val="434343"/>
        </w:rPr>
      </w:pPr>
    </w:p>
    <w:p w14:paraId="6BF9F20D" w14:textId="49883B78" w:rsidR="00050949" w:rsidRDefault="00050949" w:rsidP="00C3557E">
      <w:pPr>
        <w:pStyle w:val="Body"/>
        <w:shd w:val="clear" w:color="auto" w:fill="FFFFFF" w:themeFill="background1"/>
        <w:rPr>
          <w:rStyle w:val="None"/>
          <w:color w:val="434343"/>
        </w:rPr>
      </w:pPr>
      <w:r w:rsidRPr="1FF6F701">
        <w:rPr>
          <w:rStyle w:val="None"/>
          <w:b/>
          <w:bCs/>
          <w:color w:val="434343"/>
          <w:sz w:val="28"/>
          <w:szCs w:val="28"/>
        </w:rPr>
        <w:t>Benefit 5:</w:t>
      </w:r>
      <w:r w:rsidRPr="1FF6F701">
        <w:rPr>
          <w:rStyle w:val="None"/>
          <w:b/>
          <w:bCs/>
          <w:color w:val="434343"/>
        </w:rPr>
        <w:t xml:space="preserve"> </w:t>
      </w:r>
      <w:r w:rsidRPr="1FF6F701">
        <w:rPr>
          <w:rStyle w:val="None"/>
          <w:color w:val="434343"/>
        </w:rPr>
        <w:t>Reduced burden on ESDC Contracting Officers</w:t>
      </w:r>
    </w:p>
    <w:p w14:paraId="6EC7BC41" w14:textId="374FBDEC" w:rsidR="00050949" w:rsidRDefault="00050949" w:rsidP="00C3557E">
      <w:pPr>
        <w:pStyle w:val="Body"/>
        <w:shd w:val="clear" w:color="auto" w:fill="FFFFFF" w:themeFill="background1"/>
        <w:rPr>
          <w:rStyle w:val="None"/>
          <w:color w:val="434343"/>
        </w:rPr>
      </w:pPr>
      <w:r w:rsidRPr="605938A9">
        <w:rPr>
          <w:rStyle w:val="None"/>
          <w:b/>
          <w:bCs/>
          <w:color w:val="434343"/>
        </w:rPr>
        <w:t>Aligns with:</w:t>
      </w:r>
      <w:r w:rsidRPr="605938A9">
        <w:rPr>
          <w:rStyle w:val="None"/>
          <w:color w:val="434343"/>
        </w:rPr>
        <w:t xml:space="preserve"> </w:t>
      </w:r>
      <w:r w:rsidR="668D03D6" w:rsidRPr="605938A9">
        <w:rPr>
          <w:rStyle w:val="None"/>
          <w:color w:val="434343"/>
        </w:rPr>
        <w:t>the Acquisition Card Policy</w:t>
      </w:r>
    </w:p>
    <w:p w14:paraId="177C9EB4" w14:textId="77777777" w:rsidR="00880B7E" w:rsidRDefault="00050949" w:rsidP="00C3557E">
      <w:pPr>
        <w:pStyle w:val="Body"/>
        <w:shd w:val="clear" w:color="auto" w:fill="FFFFFF" w:themeFill="background1"/>
        <w:rPr>
          <w:rStyle w:val="None"/>
          <w:color w:val="434343"/>
        </w:rPr>
      </w:pPr>
      <w:r w:rsidRPr="75581F90">
        <w:rPr>
          <w:rStyle w:val="None"/>
          <w:b/>
          <w:bCs/>
          <w:color w:val="434343"/>
        </w:rPr>
        <w:t>Assumptions:</w:t>
      </w:r>
      <w:r w:rsidRPr="75581F90">
        <w:rPr>
          <w:rStyle w:val="None"/>
          <w:color w:val="434343"/>
        </w:rPr>
        <w:t xml:space="preserve"> </w:t>
      </w:r>
    </w:p>
    <w:p w14:paraId="7F8DFA3A" w14:textId="633C32FA" w:rsidR="00050949" w:rsidRDefault="00050949" w:rsidP="00C3557E">
      <w:pPr>
        <w:pStyle w:val="Body"/>
        <w:shd w:val="clear" w:color="auto" w:fill="FFFFFF" w:themeFill="background1"/>
        <w:rPr>
          <w:rStyle w:val="None"/>
          <w:color w:val="434343"/>
        </w:rPr>
      </w:pPr>
      <w:r w:rsidRPr="75581F90">
        <w:rPr>
          <w:rStyle w:val="None"/>
          <w:color w:val="434343"/>
        </w:rPr>
        <w:t xml:space="preserve">Simplified process </w:t>
      </w:r>
      <w:r w:rsidR="050BF39E" w:rsidRPr="75581F90">
        <w:rPr>
          <w:rStyle w:val="None"/>
          <w:color w:val="434343"/>
        </w:rPr>
        <w:t xml:space="preserve">will be possible </w:t>
      </w:r>
      <w:r w:rsidRPr="75581F90">
        <w:rPr>
          <w:rStyle w:val="None"/>
          <w:color w:val="434343"/>
        </w:rPr>
        <w:t>so that IITB employees can draft requirements with minimal or no involvement by ESDC procurement and facilitate payment via acquisition card</w:t>
      </w:r>
      <w:r w:rsidR="199B1DAB" w:rsidRPr="75581F90">
        <w:rPr>
          <w:rStyle w:val="None"/>
          <w:color w:val="434343"/>
        </w:rPr>
        <w:t xml:space="preserve"> </w:t>
      </w:r>
    </w:p>
    <w:p w14:paraId="04C58394" w14:textId="77777777" w:rsidR="00050949" w:rsidRDefault="00050949" w:rsidP="00C3557E">
      <w:pPr>
        <w:pStyle w:val="Body"/>
        <w:shd w:val="clear" w:color="auto" w:fill="FFFFFF" w:themeFill="background1"/>
        <w:rPr>
          <w:rStyle w:val="None"/>
          <w:color w:val="434343"/>
        </w:rPr>
      </w:pPr>
      <w:r w:rsidRPr="75581F90">
        <w:rPr>
          <w:rStyle w:val="None"/>
          <w:b/>
          <w:bCs/>
          <w:color w:val="434343"/>
        </w:rPr>
        <w:t>Details:</w:t>
      </w:r>
      <w:r w:rsidRPr="75581F90">
        <w:rPr>
          <w:rStyle w:val="None"/>
          <w:color w:val="434343"/>
        </w:rPr>
        <w:t xml:space="preserve"> </w:t>
      </w:r>
    </w:p>
    <w:p w14:paraId="38DDA79A" w14:textId="62FA5E52" w:rsidR="00050949" w:rsidRDefault="00050949" w:rsidP="00C3557E">
      <w:pPr>
        <w:pStyle w:val="Body"/>
        <w:shd w:val="clear" w:color="auto" w:fill="FFFFFF" w:themeFill="background1"/>
        <w:rPr>
          <w:rStyle w:val="None"/>
          <w:color w:val="434343"/>
        </w:rPr>
      </w:pPr>
      <w:r w:rsidRPr="1FF6F701">
        <w:rPr>
          <w:rStyle w:val="None"/>
          <w:color w:val="434343"/>
        </w:rPr>
        <w:t xml:space="preserve">Traditional contracting methods require the involvement of an ESDC Contracting Officer with Contracting Authority in order to put a contract in place. Developing a simplified process for sourcing open source code with a template approach will allow IITB employees to procure and pay for services without the involvement of ESDC procurement. Given that ESDC contracting officers are already inundated with contracting requests, particularly now due to Covid-19 and the safe re-opening of Service Canada Centres, having IITB employees able to carry out </w:t>
      </w:r>
      <w:r w:rsidR="00ED7E5F">
        <w:rPr>
          <w:rStyle w:val="None"/>
          <w:color w:val="434343"/>
        </w:rPr>
        <w:t xml:space="preserve">low dollar value, low complexity </w:t>
      </w:r>
      <w:r w:rsidR="00F74FBC" w:rsidRPr="1FF6F701">
        <w:rPr>
          <w:rStyle w:val="None"/>
          <w:color w:val="434343"/>
        </w:rPr>
        <w:t>sourcing on their own will be advantageous to both CFOB procurement and IITB.</w:t>
      </w:r>
    </w:p>
    <w:p w14:paraId="74864BD6" w14:textId="051CF376" w:rsidR="1FF6F701" w:rsidRDefault="1FF6F701" w:rsidP="1FF6F701">
      <w:pPr>
        <w:pStyle w:val="Body"/>
        <w:shd w:val="clear" w:color="auto" w:fill="FFFFFF" w:themeFill="background1"/>
        <w:rPr>
          <w:rStyle w:val="None"/>
          <w:color w:val="434343"/>
        </w:rPr>
      </w:pPr>
    </w:p>
    <w:p w14:paraId="5A4C6AF9" w14:textId="77E4C767" w:rsidR="00F50E0E" w:rsidRPr="00AB2736" w:rsidRDefault="00880B7E" w:rsidP="00AB2736">
      <w:pPr>
        <w:pStyle w:val="Heading1"/>
        <w:rPr>
          <w:rStyle w:val="None"/>
        </w:rPr>
      </w:pPr>
      <w:bookmarkStart w:id="31" w:name="_Toc57803875"/>
      <w:r w:rsidRPr="00AB2736">
        <w:rPr>
          <w:rStyle w:val="None"/>
        </w:rPr>
        <w:t xml:space="preserve">6.0 </w:t>
      </w:r>
      <w:r w:rsidR="49F3ADAF" w:rsidRPr="00AB2736">
        <w:rPr>
          <w:rStyle w:val="None"/>
        </w:rPr>
        <w:t xml:space="preserve">Measuring </w:t>
      </w:r>
      <w:r w:rsidR="196D0F34" w:rsidRPr="00AB2736">
        <w:rPr>
          <w:rStyle w:val="None"/>
        </w:rPr>
        <w:t>Success</w:t>
      </w:r>
      <w:bookmarkEnd w:id="31"/>
    </w:p>
    <w:p w14:paraId="36A0B0A3" w14:textId="77777777" w:rsidR="00880B7E" w:rsidRPr="00880B7E" w:rsidRDefault="00880B7E" w:rsidP="00880B7E">
      <w:pPr>
        <w:pStyle w:val="ListParagraph"/>
        <w:ind w:left="0"/>
        <w:rPr>
          <w:lang w:val="ru-RU"/>
        </w:rPr>
      </w:pPr>
    </w:p>
    <w:p w14:paraId="42203D1E" w14:textId="2BBD1F56" w:rsidR="3872D413" w:rsidRDefault="0BE37EBF" w:rsidP="6DEDE85B">
      <w:pPr>
        <w:pStyle w:val="Body"/>
        <w:shd w:val="clear" w:color="auto" w:fill="FFFFFF" w:themeFill="background1"/>
        <w:rPr>
          <w:rStyle w:val="None"/>
          <w:color w:val="434343"/>
          <w:lang w:val="ru-RU"/>
        </w:rPr>
      </w:pPr>
      <w:r w:rsidRPr="6DEDE85B">
        <w:rPr>
          <w:rStyle w:val="None"/>
          <w:color w:val="434343"/>
          <w:lang w:val="ru-RU"/>
        </w:rPr>
        <w:t>During the pilot</w:t>
      </w:r>
      <w:r w:rsidR="6CFEAD69" w:rsidRPr="6DEDE85B">
        <w:rPr>
          <w:rStyle w:val="None"/>
          <w:color w:val="434343"/>
          <w:lang w:val="ru-RU"/>
        </w:rPr>
        <w:t>,</w:t>
      </w:r>
      <w:r w:rsidRPr="6DEDE85B">
        <w:rPr>
          <w:rStyle w:val="None"/>
          <w:color w:val="434343"/>
          <w:lang w:val="ru-RU"/>
        </w:rPr>
        <w:t xml:space="preserve"> success will be measured </w:t>
      </w:r>
      <w:r w:rsidR="4C003459" w:rsidRPr="6DEDE85B">
        <w:rPr>
          <w:rStyle w:val="None"/>
          <w:color w:val="434343"/>
          <w:lang w:val="ru-RU"/>
        </w:rPr>
        <w:t xml:space="preserve">and adjustments made. Some success metrics could include: </w:t>
      </w:r>
      <w:r w:rsidRPr="6DEDE85B">
        <w:rPr>
          <w:rStyle w:val="None"/>
          <w:color w:val="434343"/>
          <w:lang w:val="ru-RU"/>
        </w:rPr>
        <w:t xml:space="preserve">number of </w:t>
      </w:r>
      <w:r w:rsidR="17D4E7F2" w:rsidRPr="6DEDE85B">
        <w:rPr>
          <w:rStyle w:val="None"/>
          <w:color w:val="434343"/>
          <w:lang w:val="ru-RU"/>
        </w:rPr>
        <w:t xml:space="preserve">opportunities posted, </w:t>
      </w:r>
      <w:r w:rsidR="1594026C" w:rsidRPr="6DEDE85B">
        <w:rPr>
          <w:rStyle w:val="None"/>
          <w:color w:val="434343"/>
          <w:lang w:val="ru-RU"/>
        </w:rPr>
        <w:t xml:space="preserve">number of proposals received, </w:t>
      </w:r>
      <w:r w:rsidR="17D4E7F2" w:rsidRPr="6DEDE85B">
        <w:rPr>
          <w:rStyle w:val="None"/>
          <w:color w:val="434343"/>
          <w:lang w:val="ru-RU"/>
        </w:rPr>
        <w:t xml:space="preserve">number of </w:t>
      </w:r>
      <w:r w:rsidRPr="6DEDE85B">
        <w:rPr>
          <w:rStyle w:val="None"/>
          <w:color w:val="434343"/>
          <w:lang w:val="ru-RU"/>
        </w:rPr>
        <w:t xml:space="preserve">contracts </w:t>
      </w:r>
      <w:r w:rsidR="43C05669" w:rsidRPr="6DEDE85B">
        <w:rPr>
          <w:rStyle w:val="None"/>
          <w:color w:val="434343"/>
          <w:lang w:val="ru-RU"/>
        </w:rPr>
        <w:t>awarded</w:t>
      </w:r>
      <w:r w:rsidRPr="6DEDE85B">
        <w:rPr>
          <w:rStyle w:val="None"/>
          <w:color w:val="434343"/>
          <w:lang w:val="ru-RU"/>
        </w:rPr>
        <w:t xml:space="preserve">, number of suppliers who apply, </w:t>
      </w:r>
      <w:r w:rsidR="6E38CB7C" w:rsidRPr="6DEDE85B">
        <w:rPr>
          <w:rStyle w:val="None"/>
          <w:color w:val="434343"/>
          <w:lang w:val="ru-RU"/>
        </w:rPr>
        <w:t xml:space="preserve">percentage of contracts </w:t>
      </w:r>
      <w:r w:rsidRPr="6DEDE85B">
        <w:rPr>
          <w:rStyle w:val="None"/>
          <w:color w:val="434343"/>
          <w:lang w:val="ru-RU"/>
        </w:rPr>
        <w:t xml:space="preserve"> awarded to suppliers </w:t>
      </w:r>
      <w:r w:rsidR="2682B0B7" w:rsidRPr="6DEDE85B">
        <w:rPr>
          <w:rStyle w:val="None"/>
          <w:color w:val="434343"/>
          <w:lang w:val="ru-RU"/>
        </w:rPr>
        <w:t xml:space="preserve">who have never worked for the government, </w:t>
      </w:r>
      <w:r w:rsidR="68523206" w:rsidRPr="6DEDE85B">
        <w:rPr>
          <w:rStyle w:val="None"/>
          <w:color w:val="434343"/>
          <w:lang w:val="ru-RU"/>
        </w:rPr>
        <w:t>percentage of</w:t>
      </w:r>
      <w:r w:rsidR="2682B0B7" w:rsidRPr="6DEDE85B">
        <w:rPr>
          <w:rStyle w:val="None"/>
          <w:color w:val="434343"/>
          <w:lang w:val="ru-RU"/>
        </w:rPr>
        <w:t xml:space="preserve"> suppliers who are part of ‘diversity’ groups.  </w:t>
      </w:r>
    </w:p>
    <w:p w14:paraId="01B90FAC" w14:textId="5BCF3D85" w:rsidR="3872D413" w:rsidRDefault="3CC96D74" w:rsidP="6DEDE85B">
      <w:pPr>
        <w:pStyle w:val="Body"/>
        <w:shd w:val="clear" w:color="auto" w:fill="FFFFFF" w:themeFill="background1"/>
        <w:rPr>
          <w:rStyle w:val="None"/>
          <w:color w:val="434343"/>
          <w:lang w:val="ru-RU"/>
        </w:rPr>
      </w:pPr>
      <w:r w:rsidRPr="6DEDE85B">
        <w:rPr>
          <w:rStyle w:val="None"/>
          <w:color w:val="434343"/>
          <w:lang w:val="ru-RU"/>
        </w:rPr>
        <w:t>Return on Investment calculations could also be included as a measure (e.g. time s</w:t>
      </w:r>
      <w:r w:rsidR="6A12A295" w:rsidRPr="6DEDE85B">
        <w:rPr>
          <w:rStyle w:val="None"/>
          <w:color w:val="434343"/>
          <w:lang w:val="ru-RU"/>
        </w:rPr>
        <w:t>aved</w:t>
      </w:r>
      <w:r w:rsidRPr="6DEDE85B">
        <w:rPr>
          <w:rStyle w:val="None"/>
          <w:color w:val="434343"/>
          <w:lang w:val="ru-RU"/>
        </w:rPr>
        <w:t xml:space="preserve"> </w:t>
      </w:r>
      <w:r w:rsidR="2C7896B6" w:rsidRPr="6DEDE85B">
        <w:rPr>
          <w:rStyle w:val="None"/>
          <w:color w:val="434343"/>
          <w:lang w:val="ru-RU"/>
        </w:rPr>
        <w:t xml:space="preserve">doing a micro-procurement vs. </w:t>
      </w:r>
      <w:r w:rsidR="7309AEDB" w:rsidRPr="6DEDE85B">
        <w:rPr>
          <w:rStyle w:val="None"/>
          <w:color w:val="434343"/>
          <w:lang w:val="ru-RU"/>
        </w:rPr>
        <w:t>t</w:t>
      </w:r>
      <w:r w:rsidR="2C7896B6" w:rsidRPr="6DEDE85B">
        <w:rPr>
          <w:rStyle w:val="None"/>
          <w:color w:val="434343"/>
          <w:lang w:val="ru-RU"/>
        </w:rPr>
        <w:t xml:space="preserve">he </w:t>
      </w:r>
      <w:r w:rsidR="339D2D72" w:rsidRPr="6DEDE85B">
        <w:rPr>
          <w:rStyle w:val="None"/>
          <w:color w:val="434343"/>
          <w:lang w:val="ru-RU"/>
        </w:rPr>
        <w:t xml:space="preserve">existing </w:t>
      </w:r>
      <w:r w:rsidR="2C7896B6" w:rsidRPr="6DEDE85B">
        <w:rPr>
          <w:rStyle w:val="None"/>
          <w:color w:val="434343"/>
          <w:lang w:val="ru-RU"/>
        </w:rPr>
        <w:t>process</w:t>
      </w:r>
      <w:r w:rsidR="083F40EF" w:rsidRPr="6DEDE85B">
        <w:rPr>
          <w:rStyle w:val="None"/>
          <w:color w:val="434343"/>
          <w:lang w:val="ru-RU"/>
        </w:rPr>
        <w:t>)</w:t>
      </w:r>
      <w:r w:rsidR="215B4D82" w:rsidRPr="6DEDE85B">
        <w:rPr>
          <w:rStyle w:val="None"/>
          <w:color w:val="434343"/>
          <w:lang w:val="ru-RU"/>
        </w:rPr>
        <w:t xml:space="preserve">. </w:t>
      </w:r>
    </w:p>
    <w:p w14:paraId="1CB7D2B7" w14:textId="33CFE060" w:rsidR="3872D413" w:rsidRDefault="2682B0B7" w:rsidP="75581F90">
      <w:pPr>
        <w:pStyle w:val="Body"/>
        <w:shd w:val="clear" w:color="auto" w:fill="FFFFFF" w:themeFill="background1"/>
        <w:rPr>
          <w:rStyle w:val="None"/>
          <w:color w:val="434343"/>
          <w:lang w:val="ru-RU"/>
        </w:rPr>
      </w:pPr>
      <w:r w:rsidRPr="6DEDE85B">
        <w:rPr>
          <w:rStyle w:val="None"/>
          <w:color w:val="434343"/>
          <w:lang w:val="ru-RU"/>
        </w:rPr>
        <w:t>A detailed performance measurement plan will be developed</w:t>
      </w:r>
      <w:r w:rsidR="70C7F010" w:rsidRPr="6DEDE85B">
        <w:rPr>
          <w:rStyle w:val="None"/>
          <w:color w:val="434343"/>
          <w:lang w:val="ru-RU"/>
        </w:rPr>
        <w:t xml:space="preserve"> during the planning and design phase</w:t>
      </w:r>
      <w:r w:rsidR="2947C124" w:rsidRPr="6DEDE85B">
        <w:rPr>
          <w:rStyle w:val="None"/>
          <w:color w:val="434343"/>
          <w:lang w:val="ru-RU"/>
        </w:rPr>
        <w:t xml:space="preserve"> of the pilot</w:t>
      </w:r>
      <w:r w:rsidR="70C7F010" w:rsidRPr="6DEDE85B">
        <w:rPr>
          <w:rStyle w:val="None"/>
          <w:color w:val="434343"/>
          <w:lang w:val="ru-RU"/>
        </w:rPr>
        <w:t xml:space="preserve"> and the KPIs will be refined</w:t>
      </w:r>
      <w:r w:rsidR="0DDDBF32" w:rsidRPr="6DEDE85B">
        <w:rPr>
          <w:rStyle w:val="None"/>
          <w:color w:val="434343"/>
          <w:lang w:val="ru-RU"/>
        </w:rPr>
        <w:t xml:space="preserve"> at that time</w:t>
      </w:r>
      <w:r w:rsidR="70C7F010" w:rsidRPr="6DEDE85B">
        <w:rPr>
          <w:rStyle w:val="None"/>
          <w:color w:val="434343"/>
          <w:lang w:val="ru-RU"/>
        </w:rPr>
        <w:t xml:space="preserve"> (as such they may change from the ones mentioned above</w:t>
      </w:r>
      <w:r w:rsidR="1476854F" w:rsidRPr="6DEDE85B">
        <w:rPr>
          <w:rStyle w:val="None"/>
          <w:color w:val="434343"/>
          <w:lang w:val="ru-RU"/>
        </w:rPr>
        <w:t>)</w:t>
      </w:r>
      <w:r w:rsidR="70C7F010" w:rsidRPr="6DEDE85B">
        <w:rPr>
          <w:rStyle w:val="None"/>
          <w:color w:val="434343"/>
          <w:lang w:val="ru-RU"/>
        </w:rPr>
        <w:t>.</w:t>
      </w:r>
    </w:p>
    <w:p w14:paraId="6CC2117D" w14:textId="7A7CFB76" w:rsidR="15DD6EC2" w:rsidRDefault="649B1FC3" w:rsidP="75581F90">
      <w:pPr>
        <w:pStyle w:val="Body"/>
        <w:shd w:val="clear" w:color="auto" w:fill="FFFFFF" w:themeFill="background1"/>
        <w:rPr>
          <w:rStyle w:val="None"/>
          <w:color w:val="434343"/>
          <w:lang w:val="ru-RU"/>
        </w:rPr>
      </w:pPr>
      <w:r w:rsidRPr="6DEDE85B">
        <w:rPr>
          <w:rStyle w:val="None"/>
          <w:color w:val="434343"/>
          <w:lang w:val="ru-RU"/>
        </w:rPr>
        <w:t>I</w:t>
      </w:r>
      <w:r w:rsidR="196D0F34" w:rsidRPr="6DEDE85B">
        <w:rPr>
          <w:rStyle w:val="None"/>
          <w:color w:val="434343"/>
          <w:lang w:val="ru-RU"/>
        </w:rPr>
        <w:t xml:space="preserve">f </w:t>
      </w:r>
      <w:r w:rsidR="49F30281" w:rsidRPr="6DEDE85B">
        <w:rPr>
          <w:rStyle w:val="None"/>
          <w:color w:val="434343"/>
          <w:lang w:val="ru-RU"/>
        </w:rPr>
        <w:t xml:space="preserve">deemed to be </w:t>
      </w:r>
      <w:r w:rsidR="196D0F34" w:rsidRPr="6DEDE85B">
        <w:rPr>
          <w:rStyle w:val="None"/>
          <w:color w:val="434343"/>
          <w:lang w:val="ru-RU"/>
        </w:rPr>
        <w:t>successful</w:t>
      </w:r>
      <w:r w:rsidR="1318954F" w:rsidRPr="6DEDE85B">
        <w:rPr>
          <w:rStyle w:val="None"/>
          <w:color w:val="434343"/>
          <w:lang w:val="ru-RU"/>
        </w:rPr>
        <w:t xml:space="preserve"> at the end of year 1</w:t>
      </w:r>
      <w:r w:rsidR="196D0F34" w:rsidRPr="6DEDE85B">
        <w:rPr>
          <w:rStyle w:val="None"/>
          <w:color w:val="434343"/>
          <w:lang w:val="ru-RU"/>
        </w:rPr>
        <w:t xml:space="preserve">, </w:t>
      </w:r>
      <w:r w:rsidR="7FAFBC2D" w:rsidRPr="6DEDE85B">
        <w:rPr>
          <w:rStyle w:val="None"/>
          <w:color w:val="434343"/>
          <w:lang w:val="ru-RU"/>
        </w:rPr>
        <w:t xml:space="preserve">the pilot would move from beta/alpha to a full product/service.  </w:t>
      </w:r>
      <w:r w:rsidR="196D0F34" w:rsidRPr="6DEDE85B">
        <w:rPr>
          <w:rStyle w:val="None"/>
          <w:color w:val="434343"/>
          <w:lang w:val="ru-RU"/>
        </w:rPr>
        <w:t>With proven succes, a cent</w:t>
      </w:r>
      <w:r w:rsidR="2FD9D836" w:rsidRPr="6DEDE85B">
        <w:rPr>
          <w:rStyle w:val="None"/>
          <w:color w:val="434343"/>
          <w:lang w:val="ru-RU"/>
        </w:rPr>
        <w:t>ral agency may be interested in taking this on</w:t>
      </w:r>
      <w:r w:rsidR="4AD403A9" w:rsidRPr="6DEDE85B">
        <w:rPr>
          <w:rStyle w:val="None"/>
          <w:color w:val="434343"/>
          <w:lang w:val="ru-RU"/>
        </w:rPr>
        <w:t xml:space="preserve"> and this service could be expanded to other departments</w:t>
      </w:r>
      <w:r w:rsidR="2FD9D836" w:rsidRPr="6DEDE85B">
        <w:rPr>
          <w:rStyle w:val="None"/>
          <w:color w:val="434343"/>
          <w:lang w:val="ru-RU"/>
        </w:rPr>
        <w:t>.</w:t>
      </w:r>
    </w:p>
    <w:p w14:paraId="5680BDC1" w14:textId="74A20472" w:rsidR="00F50E0E" w:rsidRPr="00AB2736" w:rsidRDefault="452077A7" w:rsidP="00AB2736">
      <w:pPr>
        <w:pStyle w:val="Heading1"/>
        <w:rPr>
          <w:rStyle w:val="None"/>
        </w:rPr>
      </w:pPr>
      <w:bookmarkStart w:id="32" w:name="_p77jsnrgnwze"/>
      <w:bookmarkStart w:id="33" w:name="_Toc57803876"/>
      <w:bookmarkEnd w:id="32"/>
      <w:r w:rsidRPr="00AB2736">
        <w:rPr>
          <w:rStyle w:val="None"/>
        </w:rPr>
        <w:t>7</w:t>
      </w:r>
      <w:r w:rsidR="0075563E" w:rsidRPr="00AB2736">
        <w:rPr>
          <w:rStyle w:val="None"/>
        </w:rPr>
        <w:t>.0 Risks</w:t>
      </w:r>
      <w:bookmarkEnd w:id="33"/>
      <w:r w:rsidR="0075563E" w:rsidRPr="00AB2736">
        <w:rPr>
          <w:rStyle w:val="None"/>
        </w:rPr>
        <w:t xml:space="preserve"> </w:t>
      </w:r>
    </w:p>
    <w:p w14:paraId="23FC660A" w14:textId="77777777" w:rsidR="00F50E0E" w:rsidRDefault="00F50E0E">
      <w:pPr>
        <w:pStyle w:val="Body"/>
        <w:shd w:val="clear" w:color="auto" w:fill="FFFFFF"/>
        <w:rPr>
          <w:rStyle w:val="None"/>
          <w:color w:val="434343"/>
          <w:u w:color="434343"/>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80"/>
        <w:gridCol w:w="5580"/>
      </w:tblGrid>
      <w:tr w:rsidR="00F50E0E" w14:paraId="1B6CBE3D" w14:textId="77777777" w:rsidTr="2C7840B6">
        <w:trPr>
          <w:trHeight w:val="25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E0E3"/>
            <w:tcMar>
              <w:top w:w="80" w:type="dxa"/>
              <w:left w:w="80" w:type="dxa"/>
              <w:bottom w:w="80" w:type="dxa"/>
              <w:right w:w="80" w:type="dxa"/>
            </w:tcMar>
          </w:tcPr>
          <w:p w14:paraId="24E347B4" w14:textId="54B8E454" w:rsidR="00F50E0E" w:rsidRDefault="0075563E">
            <w:pPr>
              <w:pStyle w:val="Body"/>
              <w:widowControl w:val="0"/>
              <w:spacing w:line="240" w:lineRule="auto"/>
            </w:pPr>
            <w:r>
              <w:rPr>
                <w:rStyle w:val="None"/>
                <w:b/>
                <w:bCs/>
                <w:color w:val="434343"/>
                <w:u w:color="434343"/>
              </w:rPr>
              <w:t>Risk</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E0E3"/>
            <w:tcMar>
              <w:top w:w="80" w:type="dxa"/>
              <w:left w:w="80" w:type="dxa"/>
              <w:bottom w:w="80" w:type="dxa"/>
              <w:right w:w="80" w:type="dxa"/>
            </w:tcMar>
          </w:tcPr>
          <w:p w14:paraId="3E429577" w14:textId="77777777" w:rsidR="00F50E0E" w:rsidRDefault="0075563E">
            <w:pPr>
              <w:pStyle w:val="Body"/>
              <w:widowControl w:val="0"/>
              <w:spacing w:line="240" w:lineRule="auto"/>
            </w:pPr>
            <w:r>
              <w:rPr>
                <w:rStyle w:val="None"/>
                <w:b/>
                <w:bCs/>
                <w:color w:val="434343"/>
                <w:u w:color="434343"/>
              </w:rPr>
              <w:t>Proposed Mitigations</w:t>
            </w:r>
          </w:p>
        </w:tc>
      </w:tr>
      <w:tr w:rsidR="00F50E0E" w14:paraId="590F99EF" w14:textId="77777777" w:rsidTr="2C7840B6">
        <w:trPr>
          <w:trHeight w:val="289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5CAF2FE" w14:textId="77777777" w:rsidR="00F50E0E" w:rsidRDefault="0075563E">
            <w:pPr>
              <w:pStyle w:val="Body"/>
              <w:widowControl w:val="0"/>
              <w:spacing w:line="240" w:lineRule="auto"/>
            </w:pPr>
            <w:r>
              <w:rPr>
                <w:rStyle w:val="None"/>
                <w:color w:val="434343"/>
                <w:u w:color="434343"/>
              </w:rPr>
              <w:t>Contract Splitting</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5D8C307" w14:textId="2634B9C4" w:rsidR="00F50E0E" w:rsidRDefault="0075563E" w:rsidP="2C7840B6">
            <w:pPr>
              <w:pStyle w:val="Body"/>
              <w:widowControl w:val="0"/>
              <w:numPr>
                <w:ilvl w:val="0"/>
                <w:numId w:val="11"/>
              </w:numPr>
              <w:spacing w:line="240" w:lineRule="auto"/>
              <w:rPr>
                <w:rStyle w:val="None"/>
                <w:color w:val="434343"/>
              </w:rPr>
            </w:pPr>
            <w:r w:rsidRPr="2C7840B6">
              <w:rPr>
                <w:rStyle w:val="None"/>
                <w:color w:val="434343"/>
              </w:rPr>
              <w:t>The user documentation should include detailed guidance on what contract splitting is (e.g. intentional - purposely splitting a known larger contract into smaller pieces and awarding all pieces to the same contractor, and unintentional - needing a piece of code today and then needing another piece of code in a month and hiring the same contractor) and how to</w:t>
            </w:r>
            <w:r w:rsidR="580CE2F2" w:rsidRPr="2C7840B6">
              <w:rPr>
                <w:rStyle w:val="None"/>
                <w:color w:val="434343"/>
              </w:rPr>
              <w:t xml:space="preserve"> ensure</w:t>
            </w:r>
            <w:r w:rsidRPr="2C7840B6">
              <w:rPr>
                <w:rStyle w:val="None"/>
                <w:color w:val="434343"/>
              </w:rPr>
              <w:t xml:space="preserve"> </w:t>
            </w:r>
            <w:r w:rsidR="6B27CBDE" w:rsidRPr="2C7840B6">
              <w:rPr>
                <w:rStyle w:val="None"/>
                <w:color w:val="434343"/>
              </w:rPr>
              <w:t>These micro-procurement</w:t>
            </w:r>
            <w:r w:rsidRPr="2C7840B6">
              <w:rPr>
                <w:rStyle w:val="None"/>
                <w:color w:val="434343"/>
              </w:rPr>
              <w:t xml:space="preserve"> contracts </w:t>
            </w:r>
            <w:r w:rsidR="2D964E79" w:rsidRPr="2C7840B6">
              <w:rPr>
                <w:rStyle w:val="None"/>
                <w:color w:val="434343"/>
              </w:rPr>
              <w:t>a</w:t>
            </w:r>
            <w:r w:rsidRPr="2C7840B6">
              <w:rPr>
                <w:rStyle w:val="None"/>
                <w:color w:val="434343"/>
              </w:rPr>
              <w:t xml:space="preserve">re not misconstrued as contract splitting. </w:t>
            </w:r>
            <w:r w:rsidR="1268FDD9" w:rsidRPr="2C7840B6">
              <w:rPr>
                <w:rStyle w:val="None"/>
                <w:color w:val="434343"/>
              </w:rPr>
              <w:t>U</w:t>
            </w:r>
            <w:r w:rsidRPr="2C7840B6">
              <w:rPr>
                <w:rStyle w:val="None"/>
                <w:color w:val="434343"/>
              </w:rPr>
              <w:t xml:space="preserve">se existing contract splitting training for </w:t>
            </w:r>
            <w:r w:rsidR="4EC2A86A" w:rsidRPr="2C7840B6">
              <w:rPr>
                <w:rStyle w:val="None"/>
                <w:color w:val="434343"/>
              </w:rPr>
              <w:t>acquisition</w:t>
            </w:r>
            <w:r w:rsidRPr="2C7840B6">
              <w:rPr>
                <w:rStyle w:val="None"/>
                <w:color w:val="434343"/>
              </w:rPr>
              <w:t xml:space="preserve"> cards</w:t>
            </w:r>
            <w:r w:rsidR="3A2E242D" w:rsidRPr="2C7840B6">
              <w:rPr>
                <w:rStyle w:val="None"/>
                <w:color w:val="434343"/>
              </w:rPr>
              <w:t>.</w:t>
            </w:r>
          </w:p>
          <w:p w14:paraId="27BECBB2" w14:textId="5CD31B1F" w:rsidR="00F50E0E" w:rsidRDefault="0075563E" w:rsidP="2C7840B6">
            <w:pPr>
              <w:pStyle w:val="Body"/>
              <w:widowControl w:val="0"/>
              <w:numPr>
                <w:ilvl w:val="0"/>
                <w:numId w:val="11"/>
              </w:numPr>
              <w:spacing w:line="240" w:lineRule="auto"/>
              <w:rPr>
                <w:color w:val="434343"/>
              </w:rPr>
            </w:pPr>
            <w:r w:rsidRPr="2C7840B6">
              <w:rPr>
                <w:rStyle w:val="None"/>
                <w:color w:val="434343"/>
              </w:rPr>
              <w:t xml:space="preserve">Auditing/monitoring of </w:t>
            </w:r>
            <w:r w:rsidR="5BE12212" w:rsidRPr="2C7840B6">
              <w:rPr>
                <w:rStyle w:val="None"/>
                <w:color w:val="434343"/>
              </w:rPr>
              <w:t>micro-procurement</w:t>
            </w:r>
            <w:r w:rsidRPr="2C7840B6">
              <w:rPr>
                <w:rStyle w:val="None"/>
                <w:color w:val="434343"/>
              </w:rPr>
              <w:t xml:space="preserve"> contracts</w:t>
            </w:r>
          </w:p>
        </w:tc>
      </w:tr>
      <w:tr w:rsidR="00F50E0E" w14:paraId="57B88451" w14:textId="77777777" w:rsidTr="2C7840B6">
        <w:trPr>
          <w:trHeight w:val="145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691553E" w14:textId="77777777" w:rsidR="00F50E0E" w:rsidRDefault="49F3ADAF" w:rsidP="282CE838">
            <w:pPr>
              <w:pStyle w:val="Body"/>
              <w:widowControl w:val="0"/>
              <w:spacing w:line="240" w:lineRule="auto"/>
              <w:rPr>
                <w:rStyle w:val="None"/>
                <w:color w:val="434343"/>
              </w:rPr>
            </w:pPr>
            <w:r w:rsidRPr="6DEDE85B">
              <w:rPr>
                <w:rStyle w:val="None"/>
                <w:color w:val="434343"/>
              </w:rPr>
              <w:t>Concerns from PIPSC about outsourcing</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AED2BDC" w14:textId="220C1104" w:rsidR="00F50E0E" w:rsidRDefault="40559413" w:rsidP="2C7840B6">
            <w:pPr>
              <w:pStyle w:val="Body"/>
              <w:widowControl w:val="0"/>
              <w:numPr>
                <w:ilvl w:val="0"/>
                <w:numId w:val="12"/>
              </w:numPr>
              <w:spacing w:line="240" w:lineRule="auto"/>
              <w:rPr>
                <w:rFonts w:eastAsia="Arial" w:cs="Arial"/>
                <w:color w:val="434343"/>
              </w:rPr>
            </w:pPr>
            <w:r>
              <w:rPr>
                <w:rStyle w:val="None"/>
                <w:color w:val="434343"/>
              </w:rPr>
              <w:t xml:space="preserve">Follow standard procedures for procurement e.g. </w:t>
            </w:r>
            <w:r w:rsidR="49F3ADAF">
              <w:rPr>
                <w:rStyle w:val="None"/>
                <w:color w:val="434343"/>
              </w:rPr>
              <w:t xml:space="preserve">Include as part of each opportunity documentation, checkboxes saying that a) This is a standalone piece of work and b) There is no internal capacity </w:t>
            </w:r>
            <w:r w:rsidR="0075563E">
              <w:rPr>
                <w:rStyle w:val="None"/>
                <w:color w:val="434343"/>
                <w:u w:color="434343"/>
              </w:rPr>
              <w:tab/>
            </w:r>
          </w:p>
        </w:tc>
      </w:tr>
      <w:tr w:rsidR="00F50E0E" w14:paraId="77226634" w14:textId="77777777" w:rsidTr="2C7840B6">
        <w:trPr>
          <w:trHeight w:val="97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CB8F8C2" w14:textId="44EFEA12" w:rsidR="00F50E0E" w:rsidRDefault="0075563E" w:rsidP="0017467B">
            <w:pPr>
              <w:pStyle w:val="Body"/>
              <w:widowControl w:val="0"/>
              <w:spacing w:line="240" w:lineRule="auto"/>
            </w:pPr>
            <w:r w:rsidRPr="75581F90">
              <w:rPr>
                <w:rStyle w:val="None"/>
                <w:color w:val="434343"/>
              </w:rPr>
              <w:t xml:space="preserve">Lack of use due to teams being unused to working in an agile way and creating </w:t>
            </w:r>
            <w:r w:rsidR="0017467B" w:rsidRPr="75581F90">
              <w:rPr>
                <w:rStyle w:val="None"/>
                <w:color w:val="434343"/>
              </w:rPr>
              <w:t xml:space="preserve">small </w:t>
            </w:r>
            <w:r w:rsidR="57A6A803" w:rsidRPr="75581F90">
              <w:rPr>
                <w:rStyle w:val="None"/>
                <w:color w:val="434343"/>
              </w:rPr>
              <w:t>iterative work</w:t>
            </w:r>
            <w:r w:rsidRPr="75581F90">
              <w:rPr>
                <w:rStyle w:val="None"/>
                <w:color w:val="434343"/>
              </w:rPr>
              <w:t xml:space="preserve"> packages</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F2C0271" w14:textId="6FFB4EE0" w:rsidR="00F50E0E" w:rsidRDefault="0075563E" w:rsidP="2C7840B6">
            <w:pPr>
              <w:pStyle w:val="Body"/>
              <w:widowControl w:val="0"/>
              <w:numPr>
                <w:ilvl w:val="0"/>
                <w:numId w:val="13"/>
              </w:numPr>
              <w:spacing w:line="240" w:lineRule="auto"/>
              <w:rPr>
                <w:color w:val="434343"/>
              </w:rPr>
            </w:pPr>
            <w:r w:rsidRPr="2C7840B6">
              <w:rPr>
                <w:rStyle w:val="None"/>
                <w:color w:val="434343"/>
              </w:rPr>
              <w:t>Develop training materials</w:t>
            </w:r>
            <w:r w:rsidR="796B9125" w:rsidRPr="2C7840B6">
              <w:rPr>
                <w:rStyle w:val="None"/>
                <w:color w:val="434343"/>
              </w:rPr>
              <w:t xml:space="preserve"> which go over the advantages of agile </w:t>
            </w:r>
            <w:r w:rsidR="63C2E4A9" w:rsidRPr="2C7840B6">
              <w:rPr>
                <w:rStyle w:val="None"/>
                <w:color w:val="434343"/>
              </w:rPr>
              <w:t>approaches and</w:t>
            </w:r>
            <w:r w:rsidR="796B9125" w:rsidRPr="2C7840B6">
              <w:rPr>
                <w:rStyle w:val="None"/>
                <w:color w:val="434343"/>
              </w:rPr>
              <w:t xml:space="preserve"> explain how to design requirements that are focused on outcomes</w:t>
            </w:r>
            <w:r w:rsidR="32397DF9" w:rsidRPr="2C7840B6">
              <w:rPr>
                <w:rStyle w:val="None"/>
                <w:color w:val="434343"/>
              </w:rPr>
              <w:t>.</w:t>
            </w:r>
          </w:p>
          <w:p w14:paraId="0E538FBE" w14:textId="77777777" w:rsidR="00F50E0E" w:rsidRDefault="0075563E" w:rsidP="2C7840B6">
            <w:pPr>
              <w:pStyle w:val="Body"/>
              <w:widowControl w:val="0"/>
              <w:numPr>
                <w:ilvl w:val="0"/>
                <w:numId w:val="13"/>
              </w:numPr>
              <w:spacing w:line="240" w:lineRule="auto"/>
              <w:rPr>
                <w:rStyle w:val="None"/>
                <w:color w:val="434343"/>
              </w:rPr>
            </w:pPr>
            <w:r w:rsidRPr="2C7840B6">
              <w:rPr>
                <w:rStyle w:val="None"/>
                <w:color w:val="434343"/>
              </w:rPr>
              <w:t>Implementation/operational team to provide ongoing support to ESDC teams on how to do this (write opportunities, use GitHub etc.)</w:t>
            </w:r>
          </w:p>
          <w:p w14:paraId="16668C55" w14:textId="438CDEFE" w:rsidR="00483C06" w:rsidRDefault="00483C06" w:rsidP="75581F90">
            <w:pPr>
              <w:autoSpaceDE w:val="0"/>
              <w:autoSpaceDN w:val="0"/>
              <w:adjustRightInd w:val="0"/>
              <w:rPr>
                <w:color w:val="434343"/>
              </w:rPr>
            </w:pPr>
          </w:p>
        </w:tc>
      </w:tr>
      <w:tr w:rsidR="00F50E0E" w14:paraId="1A5BC748" w14:textId="77777777" w:rsidTr="2C7840B6">
        <w:trPr>
          <w:trHeight w:val="97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DB7C41C" w14:textId="77777777" w:rsidR="00F50E0E" w:rsidRPr="00C3557E" w:rsidRDefault="0075563E">
            <w:pPr>
              <w:pStyle w:val="Body"/>
              <w:widowControl w:val="0"/>
              <w:spacing w:line="240" w:lineRule="auto"/>
              <w:rPr>
                <w:color w:val="535353" w:themeColor="text2" w:themeShade="80"/>
              </w:rPr>
            </w:pPr>
            <w:r w:rsidRPr="2C7840B6">
              <w:rPr>
                <w:rStyle w:val="None"/>
                <w:color w:val="535353" w:themeColor="text2" w:themeShade="80"/>
              </w:rPr>
              <w:t>Code could be submitted that includes malware</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39B99D1" w14:textId="77777777" w:rsidR="00F50E0E" w:rsidRPr="00C3557E" w:rsidRDefault="49F3ADAF" w:rsidP="2C7840B6">
            <w:pPr>
              <w:pStyle w:val="Body"/>
              <w:widowControl w:val="0"/>
              <w:numPr>
                <w:ilvl w:val="0"/>
                <w:numId w:val="14"/>
              </w:numPr>
              <w:spacing w:line="240" w:lineRule="auto"/>
              <w:rPr>
                <w:rStyle w:val="None"/>
                <w:color w:val="535353" w:themeColor="text2" w:themeShade="80"/>
              </w:rPr>
            </w:pPr>
            <w:r w:rsidRPr="2C7840B6">
              <w:rPr>
                <w:rStyle w:val="None"/>
                <w:color w:val="535353" w:themeColor="text2" w:themeShade="80"/>
              </w:rPr>
              <w:t xml:space="preserve">Automated security checks of the code will part of the code acceptance process (code will have to pass the security checks </w:t>
            </w:r>
            <w:r w:rsidR="4DF6BB3D" w:rsidRPr="2C7840B6">
              <w:rPr>
                <w:rStyle w:val="None"/>
                <w:color w:val="535353" w:themeColor="text2" w:themeShade="80"/>
              </w:rPr>
              <w:t>before</w:t>
            </w:r>
            <w:r w:rsidRPr="2C7840B6">
              <w:rPr>
                <w:rStyle w:val="None"/>
                <w:color w:val="535353" w:themeColor="text2" w:themeShade="80"/>
              </w:rPr>
              <w:t xml:space="preserve"> the supplier </w:t>
            </w:r>
            <w:r w:rsidR="256EEB34" w:rsidRPr="2C7840B6">
              <w:rPr>
                <w:rStyle w:val="None"/>
                <w:color w:val="535353" w:themeColor="text2" w:themeShade="80"/>
              </w:rPr>
              <w:t>can</w:t>
            </w:r>
            <w:r w:rsidRPr="2C7840B6">
              <w:rPr>
                <w:rStyle w:val="None"/>
                <w:color w:val="535353" w:themeColor="text2" w:themeShade="80"/>
              </w:rPr>
              <w:t xml:space="preserve"> be paid)</w:t>
            </w:r>
          </w:p>
          <w:p w14:paraId="0DEB63AE" w14:textId="56CBA551" w:rsidR="00227AD0" w:rsidRPr="00C3557E" w:rsidRDefault="7E5D9D10" w:rsidP="2C7840B6">
            <w:pPr>
              <w:pStyle w:val="Body"/>
              <w:widowControl w:val="0"/>
              <w:numPr>
                <w:ilvl w:val="0"/>
                <w:numId w:val="14"/>
              </w:numPr>
              <w:spacing w:line="240" w:lineRule="auto"/>
              <w:rPr>
                <w:color w:val="535353" w:themeColor="text2" w:themeShade="80"/>
              </w:rPr>
            </w:pPr>
            <w:r w:rsidRPr="2C7840B6">
              <w:rPr>
                <w:rStyle w:val="None"/>
                <w:color w:val="535353" w:themeColor="text2" w:themeShade="80"/>
              </w:rPr>
              <w:t>Code review by IITB internal staff before being accepted</w:t>
            </w:r>
          </w:p>
        </w:tc>
      </w:tr>
      <w:tr w:rsidR="00F50E0E" w14:paraId="1FB7A25B" w14:textId="77777777" w:rsidTr="2C7840B6">
        <w:trPr>
          <w:trHeight w:val="1773"/>
        </w:trPr>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DF8CA0E" w14:textId="1895DB3E" w:rsidR="00F50E0E" w:rsidRPr="00C3557E" w:rsidRDefault="0075563E" w:rsidP="75581F90">
            <w:pPr>
              <w:pStyle w:val="CommentText"/>
              <w:widowControl w:val="0"/>
              <w:rPr>
                <w:rStyle w:val="None"/>
                <w:rFonts w:eastAsia="Arial" w:cs="Arial"/>
                <w:color w:val="535353" w:themeColor="text2" w:themeShade="80"/>
              </w:rPr>
            </w:pPr>
            <w:r w:rsidRPr="2C7840B6">
              <w:rPr>
                <w:rStyle w:val="None"/>
                <w:rFonts w:eastAsia="Arial" w:cs="Arial"/>
                <w:color w:val="535353" w:themeColor="text2" w:themeShade="80"/>
              </w:rPr>
              <w:t xml:space="preserve"> </w:t>
            </w:r>
          </w:p>
          <w:p w14:paraId="5C6C5E11" w14:textId="0B689D75" w:rsidR="00F50E0E" w:rsidRPr="00C3557E" w:rsidRDefault="0075563E" w:rsidP="75581F90">
            <w:pPr>
              <w:pStyle w:val="CommentText"/>
              <w:rPr>
                <w:rStyle w:val="None"/>
                <w:rFonts w:eastAsia="Arial" w:cs="Arial"/>
                <w:color w:val="535353" w:themeColor="text2" w:themeShade="80"/>
              </w:rPr>
            </w:pPr>
            <w:r w:rsidRPr="2C7840B6">
              <w:rPr>
                <w:rStyle w:val="None"/>
                <w:rFonts w:eastAsia="Arial" w:cs="Arial"/>
                <w:color w:val="535353" w:themeColor="text2" w:themeShade="80"/>
              </w:rPr>
              <w:t xml:space="preserve">Potential for increased risk </w:t>
            </w:r>
            <w:r w:rsidR="32397DF9" w:rsidRPr="2C7840B6">
              <w:rPr>
                <w:rStyle w:val="None"/>
                <w:rFonts w:eastAsia="Arial" w:cs="Arial"/>
                <w:color w:val="535353" w:themeColor="text2" w:themeShade="80"/>
              </w:rPr>
              <w:t xml:space="preserve">of </w:t>
            </w:r>
          </w:p>
          <w:p w14:paraId="6CF7AA9D" w14:textId="51424D3B" w:rsidR="00F50E0E" w:rsidRPr="00C3557E" w:rsidRDefault="00C3557E" w:rsidP="75581F90">
            <w:pPr>
              <w:pStyle w:val="CommentText"/>
              <w:rPr>
                <w:rStyle w:val="None"/>
                <w:rFonts w:eastAsia="Arial" w:cs="Arial"/>
                <w:color w:val="535353" w:themeColor="text2" w:themeShade="80"/>
              </w:rPr>
            </w:pPr>
            <w:r w:rsidRPr="2C7840B6">
              <w:rPr>
                <w:rStyle w:val="None"/>
                <w:rFonts w:eastAsia="Arial" w:cs="Arial"/>
                <w:color w:val="535353" w:themeColor="text2" w:themeShade="80"/>
              </w:rPr>
              <w:t>favoritism</w:t>
            </w:r>
            <w:r w:rsidR="32397DF9" w:rsidRPr="2C7840B6">
              <w:rPr>
                <w:rStyle w:val="None"/>
                <w:rFonts w:eastAsia="Arial" w:cs="Arial"/>
                <w:color w:val="535353" w:themeColor="text2" w:themeShade="80"/>
              </w:rPr>
              <w:t xml:space="preserve"> and/or</w:t>
            </w:r>
            <w:r w:rsidR="0075563E" w:rsidRPr="2C7840B6">
              <w:rPr>
                <w:rStyle w:val="None"/>
                <w:rFonts w:eastAsia="Arial" w:cs="Arial"/>
                <w:color w:val="535353" w:themeColor="text2" w:themeShade="80"/>
              </w:rPr>
              <w:t xml:space="preserve"> of communication with the suppliers/bidders during the process </w:t>
            </w:r>
          </w:p>
        </w:tc>
        <w:tc>
          <w:tcPr>
            <w:tcW w:w="55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89EAEAD" w14:textId="74E554B0" w:rsidR="00F50E0E" w:rsidRPr="00C3557E" w:rsidRDefault="70BB8520" w:rsidP="2C7840B6">
            <w:pPr>
              <w:pStyle w:val="ListParagraph"/>
              <w:numPr>
                <w:ilvl w:val="0"/>
                <w:numId w:val="3"/>
              </w:numPr>
              <w:rPr>
                <w:rFonts w:ascii="Arial" w:eastAsia="Arial" w:hAnsi="Arial" w:cs="Arial"/>
                <w:color w:val="535353" w:themeColor="text2" w:themeShade="80"/>
              </w:rPr>
            </w:pPr>
            <w:r w:rsidRPr="2C7840B6">
              <w:rPr>
                <w:rFonts w:ascii="Arial" w:eastAsia="Arial" w:hAnsi="Arial" w:cs="Arial"/>
                <w:color w:val="535353" w:themeColor="text2" w:themeShade="80"/>
              </w:rPr>
              <w:t>Ensure guidelines for communication during the solicitation process are included in the training materials</w:t>
            </w:r>
          </w:p>
          <w:p w14:paraId="745944F7" w14:textId="54266AF4" w:rsidR="0017467B" w:rsidRPr="00C3557E" w:rsidRDefault="70BB8520" w:rsidP="2C7840B6">
            <w:pPr>
              <w:pStyle w:val="ListParagraph"/>
              <w:numPr>
                <w:ilvl w:val="0"/>
                <w:numId w:val="3"/>
              </w:numPr>
              <w:rPr>
                <w:rFonts w:ascii="Arial" w:eastAsia="Arial" w:hAnsi="Arial" w:cs="Arial"/>
                <w:color w:val="535353" w:themeColor="text2" w:themeShade="80"/>
              </w:rPr>
            </w:pPr>
            <w:r w:rsidRPr="2C7840B6">
              <w:rPr>
                <w:rFonts w:ascii="Arial" w:eastAsia="Arial" w:hAnsi="Arial" w:cs="Arial"/>
                <w:color w:val="535353" w:themeColor="text2" w:themeShade="80"/>
              </w:rPr>
              <w:t>Develop unbiased and fair criteria for contractor selection</w:t>
            </w:r>
          </w:p>
        </w:tc>
      </w:tr>
    </w:tbl>
    <w:p w14:paraId="56C307CB" w14:textId="018DD39F" w:rsidR="7F48611B" w:rsidRDefault="7F48611B" w:rsidP="7F48611B">
      <w:pPr>
        <w:pStyle w:val="Body"/>
        <w:shd w:val="clear" w:color="auto" w:fill="FFFFFF" w:themeFill="background1"/>
        <w:rPr>
          <w:rStyle w:val="None"/>
          <w:sz w:val="32"/>
          <w:szCs w:val="32"/>
        </w:rPr>
      </w:pPr>
    </w:p>
    <w:p w14:paraId="787C0927" w14:textId="637A01CD" w:rsidR="00F50E0E" w:rsidRPr="00CC6520" w:rsidRDefault="00AB2736" w:rsidP="00880B7E">
      <w:pPr>
        <w:pStyle w:val="Heading1"/>
      </w:pPr>
      <w:bookmarkStart w:id="34" w:name="_Toc57803877"/>
      <w:r>
        <w:t>8.0</w:t>
      </w:r>
      <w:r w:rsidR="2E4C539A" w:rsidRPr="00CC6520">
        <w:t xml:space="preserve"> Communications</w:t>
      </w:r>
      <w:bookmarkEnd w:id="34"/>
    </w:p>
    <w:p w14:paraId="61E64D73" w14:textId="2A3C2081" w:rsidR="605938A9" w:rsidRPr="00CC6520" w:rsidRDefault="605938A9" w:rsidP="605938A9">
      <w:pPr>
        <w:pStyle w:val="Body"/>
        <w:rPr>
          <w:color w:val="535353" w:themeColor="text2" w:themeShade="80"/>
        </w:rPr>
      </w:pPr>
    </w:p>
    <w:p w14:paraId="54DD2C31" w14:textId="2DE6270D" w:rsidR="7D6DF748" w:rsidRPr="00CC6520" w:rsidRDefault="7D6DF748" w:rsidP="605938A9">
      <w:pPr>
        <w:pStyle w:val="Body"/>
        <w:rPr>
          <w:color w:val="535353" w:themeColor="text2" w:themeShade="80"/>
        </w:rPr>
      </w:pPr>
      <w:r w:rsidRPr="00CC6520">
        <w:rPr>
          <w:color w:val="535353" w:themeColor="text2" w:themeShade="80"/>
        </w:rPr>
        <w:t>Following approval of the pilot, a detailed communications plan will be developed.</w:t>
      </w:r>
    </w:p>
    <w:p w14:paraId="23233C17" w14:textId="14FEC8C4" w:rsidR="5FD82064" w:rsidRPr="00CC6520" w:rsidRDefault="5FD82064" w:rsidP="605938A9">
      <w:pPr>
        <w:pStyle w:val="Body"/>
        <w:rPr>
          <w:color w:val="535353" w:themeColor="text2" w:themeShade="80"/>
        </w:rPr>
      </w:pPr>
      <w:r w:rsidRPr="00CC6520">
        <w:rPr>
          <w:color w:val="535353" w:themeColor="text2" w:themeShade="80"/>
        </w:rPr>
        <w:t>Some initial thinking around communication activities includes the following:</w:t>
      </w:r>
    </w:p>
    <w:p w14:paraId="2DF24621" w14:textId="0F7DCFD0" w:rsidR="2E4C539A" w:rsidRPr="00CC6520" w:rsidRDefault="2E4C539A" w:rsidP="005C44E1">
      <w:pPr>
        <w:pStyle w:val="Body"/>
        <w:numPr>
          <w:ilvl w:val="0"/>
          <w:numId w:val="1"/>
        </w:numPr>
        <w:rPr>
          <w:rFonts w:eastAsia="Arial" w:cs="Arial"/>
          <w:color w:val="535353" w:themeColor="text2" w:themeShade="80"/>
        </w:rPr>
      </w:pPr>
      <w:r w:rsidRPr="00CC6520">
        <w:rPr>
          <w:color w:val="535353" w:themeColor="text2" w:themeShade="80"/>
        </w:rPr>
        <w:t>Communications activities should ensure that diverse suppliers are aware of the micro-procurement pilot (e.g. Indigenous business organizations, women-led IT businesses, students)</w:t>
      </w:r>
      <w:r w:rsidR="0A8B5268" w:rsidRPr="00CC6520">
        <w:rPr>
          <w:color w:val="535353" w:themeColor="text2" w:themeShade="80"/>
        </w:rPr>
        <w:t xml:space="preserve">. </w:t>
      </w:r>
    </w:p>
    <w:p w14:paraId="4AA03C7F" w14:textId="12E0AD29" w:rsidR="2E4C539A" w:rsidRPr="00CC6520" w:rsidRDefault="0A8B5268" w:rsidP="005C44E1">
      <w:pPr>
        <w:pStyle w:val="Body"/>
        <w:numPr>
          <w:ilvl w:val="0"/>
          <w:numId w:val="1"/>
        </w:numPr>
        <w:rPr>
          <w:color w:val="535353" w:themeColor="text2" w:themeShade="80"/>
        </w:rPr>
      </w:pPr>
      <w:r w:rsidRPr="00CC6520">
        <w:rPr>
          <w:color w:val="535353" w:themeColor="text2" w:themeShade="80"/>
        </w:rPr>
        <w:t xml:space="preserve">Communication </w:t>
      </w:r>
      <w:r w:rsidR="0058F883" w:rsidRPr="00CC6520">
        <w:rPr>
          <w:color w:val="535353" w:themeColor="text2" w:themeShade="80"/>
        </w:rPr>
        <w:t>activities will be targeted at suppliers as well as</w:t>
      </w:r>
      <w:r w:rsidR="3A1C2B18" w:rsidRPr="00CC6520">
        <w:rPr>
          <w:color w:val="535353" w:themeColor="text2" w:themeShade="80"/>
        </w:rPr>
        <w:t xml:space="preserve"> clients</w:t>
      </w:r>
      <w:r w:rsidR="0058F883" w:rsidRPr="00CC6520">
        <w:rPr>
          <w:color w:val="535353" w:themeColor="text2" w:themeShade="80"/>
        </w:rPr>
        <w:t xml:space="preserve"> within ESDC.  </w:t>
      </w:r>
    </w:p>
    <w:p w14:paraId="6B0C83BA" w14:textId="2034216B" w:rsidR="2E4C539A" w:rsidRPr="00CC6520" w:rsidRDefault="0058F883" w:rsidP="005C44E1">
      <w:pPr>
        <w:pStyle w:val="Body"/>
        <w:numPr>
          <w:ilvl w:val="0"/>
          <w:numId w:val="1"/>
        </w:numPr>
        <w:rPr>
          <w:color w:val="535353" w:themeColor="text2" w:themeShade="80"/>
        </w:rPr>
      </w:pPr>
      <w:r w:rsidRPr="00CC6520">
        <w:rPr>
          <w:color w:val="535353" w:themeColor="text2" w:themeShade="80"/>
        </w:rPr>
        <w:t xml:space="preserve">Communications </w:t>
      </w:r>
      <w:r w:rsidR="0A8B5268" w:rsidRPr="00CC6520">
        <w:rPr>
          <w:color w:val="535353" w:themeColor="text2" w:themeShade="80"/>
        </w:rPr>
        <w:t>activities</w:t>
      </w:r>
      <w:r w:rsidR="78279D6F" w:rsidRPr="00CC6520">
        <w:rPr>
          <w:color w:val="535353" w:themeColor="text2" w:themeShade="80"/>
        </w:rPr>
        <w:t xml:space="preserve"> targeted towards suppliers</w:t>
      </w:r>
      <w:r w:rsidR="0A8B5268" w:rsidRPr="00CC6520">
        <w:rPr>
          <w:color w:val="535353" w:themeColor="text2" w:themeShade="80"/>
        </w:rPr>
        <w:t xml:space="preserve"> could include: </w:t>
      </w:r>
    </w:p>
    <w:p w14:paraId="19132DC0" w14:textId="7C975EB3" w:rsidR="2E4C539A" w:rsidRPr="00CC6520" w:rsidRDefault="3317A061" w:rsidP="005C44E1">
      <w:pPr>
        <w:pStyle w:val="Body"/>
        <w:numPr>
          <w:ilvl w:val="1"/>
          <w:numId w:val="1"/>
        </w:numPr>
        <w:rPr>
          <w:color w:val="535353" w:themeColor="text2" w:themeShade="80"/>
        </w:rPr>
      </w:pPr>
      <w:r w:rsidRPr="00CC6520">
        <w:rPr>
          <w:color w:val="535353" w:themeColor="text2" w:themeShade="80"/>
        </w:rPr>
        <w:t xml:space="preserve">advertising on Buy and Sell (e.g. posting a news item) </w:t>
      </w:r>
    </w:p>
    <w:p w14:paraId="4C2659ED" w14:textId="7C6A9C26" w:rsidR="2E4C539A" w:rsidRPr="00CC6520" w:rsidRDefault="74C0E547" w:rsidP="005C44E1">
      <w:pPr>
        <w:pStyle w:val="Body"/>
        <w:numPr>
          <w:ilvl w:val="1"/>
          <w:numId w:val="1"/>
        </w:numPr>
        <w:rPr>
          <w:color w:val="535353" w:themeColor="text2" w:themeShade="80"/>
        </w:rPr>
      </w:pPr>
      <w:r w:rsidRPr="00CC6520">
        <w:rPr>
          <w:color w:val="535353" w:themeColor="text2" w:themeShade="80"/>
        </w:rPr>
        <w:t>p</w:t>
      </w:r>
      <w:r w:rsidR="0A8B5268" w:rsidRPr="00CC6520">
        <w:rPr>
          <w:color w:val="535353" w:themeColor="text2" w:themeShade="80"/>
        </w:rPr>
        <w:t>osting an issue on the old GCDevEx repo</w:t>
      </w:r>
      <w:r w:rsidR="005C44E1" w:rsidRPr="00CC6520">
        <w:rPr>
          <w:color w:val="535353" w:themeColor="text2" w:themeShade="80"/>
        </w:rPr>
        <w:t>sitory</w:t>
      </w:r>
      <w:r w:rsidR="0A8B5268" w:rsidRPr="00CC6520">
        <w:rPr>
          <w:color w:val="535353" w:themeColor="text2" w:themeShade="80"/>
        </w:rPr>
        <w:t xml:space="preserve"> </w:t>
      </w:r>
    </w:p>
    <w:p w14:paraId="746895AF" w14:textId="31D2C389" w:rsidR="2E4C539A" w:rsidRPr="00CC6520" w:rsidRDefault="6BA41946" w:rsidP="005C44E1">
      <w:pPr>
        <w:pStyle w:val="Body"/>
        <w:numPr>
          <w:ilvl w:val="1"/>
          <w:numId w:val="1"/>
        </w:numPr>
        <w:rPr>
          <w:color w:val="535353" w:themeColor="text2" w:themeShade="80"/>
        </w:rPr>
      </w:pPr>
      <w:r w:rsidRPr="00CC6520">
        <w:rPr>
          <w:color w:val="535353" w:themeColor="text2" w:themeShade="80"/>
        </w:rPr>
        <w:t>c</w:t>
      </w:r>
      <w:r w:rsidR="0A8B5268" w:rsidRPr="00CC6520">
        <w:rPr>
          <w:color w:val="535353" w:themeColor="text2" w:themeShade="80"/>
        </w:rPr>
        <w:t>reatin</w:t>
      </w:r>
      <w:r w:rsidR="55867BBF" w:rsidRPr="00CC6520">
        <w:rPr>
          <w:color w:val="535353" w:themeColor="text2" w:themeShade="80"/>
        </w:rPr>
        <w:t>g</w:t>
      </w:r>
      <w:r w:rsidR="0A8B5268" w:rsidRPr="00CC6520">
        <w:rPr>
          <w:color w:val="535353" w:themeColor="text2" w:themeShade="80"/>
        </w:rPr>
        <w:t xml:space="preserve"> a twit</w:t>
      </w:r>
      <w:r w:rsidR="03368C8D" w:rsidRPr="00CC6520">
        <w:rPr>
          <w:color w:val="535353" w:themeColor="text2" w:themeShade="80"/>
        </w:rPr>
        <w:t>ter feed for ESDC micro-procurement opportunities</w:t>
      </w:r>
      <w:r w:rsidR="11231A0C" w:rsidRPr="00CC6520">
        <w:rPr>
          <w:color w:val="535353" w:themeColor="text2" w:themeShade="80"/>
        </w:rPr>
        <w:t>.</w:t>
      </w:r>
    </w:p>
    <w:p w14:paraId="48A2B50B" w14:textId="6CD8F283" w:rsidR="2E4C539A" w:rsidRPr="00CC6520" w:rsidRDefault="0E752CCF" w:rsidP="005C44E1">
      <w:pPr>
        <w:pStyle w:val="Body"/>
        <w:numPr>
          <w:ilvl w:val="0"/>
          <w:numId w:val="1"/>
        </w:numPr>
        <w:rPr>
          <w:color w:val="535353" w:themeColor="text2" w:themeShade="80"/>
        </w:rPr>
      </w:pPr>
      <w:r w:rsidRPr="00CC6520">
        <w:rPr>
          <w:color w:val="535353" w:themeColor="text2" w:themeShade="80"/>
        </w:rPr>
        <w:t xml:space="preserve">Communications activities targeted towards ESDC could include: </w:t>
      </w:r>
    </w:p>
    <w:p w14:paraId="180476EB" w14:textId="1D5766A0" w:rsidR="2E4C539A" w:rsidRPr="00CC6520" w:rsidRDefault="0E752CCF" w:rsidP="005C44E1">
      <w:pPr>
        <w:pStyle w:val="Body"/>
        <w:numPr>
          <w:ilvl w:val="1"/>
          <w:numId w:val="1"/>
        </w:numPr>
        <w:rPr>
          <w:color w:val="535353" w:themeColor="text2" w:themeShade="80"/>
        </w:rPr>
      </w:pPr>
      <w:r w:rsidRPr="00CC6520">
        <w:rPr>
          <w:color w:val="535353" w:themeColor="text2" w:themeShade="80"/>
        </w:rPr>
        <w:t>a presentation at</w:t>
      </w:r>
      <w:r w:rsidR="573F8685" w:rsidRPr="00CC6520">
        <w:rPr>
          <w:color w:val="535353" w:themeColor="text2" w:themeShade="80"/>
        </w:rPr>
        <w:t xml:space="preserve"> the</w:t>
      </w:r>
      <w:r w:rsidRPr="00CC6520">
        <w:rPr>
          <w:color w:val="535353" w:themeColor="text2" w:themeShade="80"/>
        </w:rPr>
        <w:t xml:space="preserve"> IITB showcase </w:t>
      </w:r>
    </w:p>
    <w:p w14:paraId="31F50587" w14:textId="78904B9A" w:rsidR="2E4C539A" w:rsidRPr="00CC6520" w:rsidRDefault="0E752CCF" w:rsidP="005C44E1">
      <w:pPr>
        <w:pStyle w:val="Body"/>
        <w:numPr>
          <w:ilvl w:val="1"/>
          <w:numId w:val="1"/>
        </w:numPr>
        <w:rPr>
          <w:color w:val="535353" w:themeColor="text2" w:themeShade="80"/>
        </w:rPr>
      </w:pPr>
      <w:r w:rsidRPr="00CC6520">
        <w:rPr>
          <w:color w:val="535353" w:themeColor="text2" w:themeShade="80"/>
        </w:rPr>
        <w:t xml:space="preserve">a message in the IITB newsletter </w:t>
      </w:r>
    </w:p>
    <w:p w14:paraId="2803E6C5" w14:textId="23150B9C" w:rsidR="2E4C539A" w:rsidRPr="00CC6520" w:rsidRDefault="0E752CCF" w:rsidP="005C44E1">
      <w:pPr>
        <w:pStyle w:val="Body"/>
        <w:numPr>
          <w:ilvl w:val="1"/>
          <w:numId w:val="1"/>
        </w:numPr>
        <w:rPr>
          <w:color w:val="535353" w:themeColor="text2" w:themeShade="80"/>
        </w:rPr>
      </w:pPr>
      <w:r w:rsidRPr="00CC6520">
        <w:rPr>
          <w:color w:val="535353" w:themeColor="text2" w:themeShade="80"/>
        </w:rPr>
        <w:t>a message in the CFOB newsletter</w:t>
      </w:r>
    </w:p>
    <w:p w14:paraId="5851467C" w14:textId="2CF65C84" w:rsidR="605938A9" w:rsidRPr="00CC6520" w:rsidRDefault="605938A9" w:rsidP="605938A9">
      <w:pPr>
        <w:pStyle w:val="Body"/>
        <w:ind w:left="720"/>
        <w:rPr>
          <w:color w:val="535353" w:themeColor="text2" w:themeShade="80"/>
        </w:rPr>
      </w:pPr>
    </w:p>
    <w:p w14:paraId="4D71CC8C" w14:textId="389656B6" w:rsidR="7F48611B" w:rsidRPr="00CC6520" w:rsidRDefault="2AC6003C" w:rsidP="7F48611B">
      <w:pPr>
        <w:pStyle w:val="Body"/>
        <w:rPr>
          <w:color w:val="535353" w:themeColor="text2" w:themeShade="80"/>
        </w:rPr>
      </w:pPr>
      <w:r w:rsidRPr="00CC6520">
        <w:rPr>
          <w:color w:val="535353" w:themeColor="text2" w:themeShade="80"/>
        </w:rPr>
        <w:t>Other communications pathways will be added to the communication plan as the project unfolds</w:t>
      </w:r>
      <w:r w:rsidR="0372943E" w:rsidRPr="00CC6520">
        <w:rPr>
          <w:color w:val="535353" w:themeColor="text2" w:themeShade="80"/>
        </w:rPr>
        <w:t>.</w:t>
      </w:r>
    </w:p>
    <w:p w14:paraId="497816DA" w14:textId="77777777" w:rsidR="00F50E0E" w:rsidRDefault="00F50E0E">
      <w:pPr>
        <w:pStyle w:val="Body"/>
      </w:pPr>
    </w:p>
    <w:p w14:paraId="1F118270" w14:textId="77777777" w:rsidR="00F50E0E" w:rsidRDefault="0075563E">
      <w:pPr>
        <w:pStyle w:val="Body"/>
      </w:pPr>
      <w:r>
        <w:rPr>
          <w:rStyle w:val="None"/>
          <w:rFonts w:ascii="Arial Unicode MS" w:hAnsi="Arial Unicode MS"/>
        </w:rPr>
        <w:br w:type="page"/>
      </w:r>
    </w:p>
    <w:p w14:paraId="3C450348" w14:textId="2F9A4502" w:rsidR="00880B7E" w:rsidRPr="00880B7E" w:rsidRDefault="40E9FC62" w:rsidP="00880B7E">
      <w:pPr>
        <w:pStyle w:val="Heading1"/>
      </w:pPr>
      <w:bookmarkStart w:id="35" w:name="_todvf3jpqjkl"/>
      <w:bookmarkStart w:id="36" w:name="_Toc57803878"/>
      <w:bookmarkEnd w:id="35"/>
      <w:r w:rsidRPr="00880B7E">
        <w:rPr>
          <w:rStyle w:val="None"/>
        </w:rPr>
        <w:t>Annex A: Proposed Design Elements</w:t>
      </w:r>
      <w:bookmarkEnd w:id="36"/>
      <w:r w:rsidRPr="00880B7E">
        <w:br/>
      </w:r>
    </w:p>
    <w:p w14:paraId="04AD59C1" w14:textId="77777777" w:rsidR="40E9FC62" w:rsidRPr="00CA197F" w:rsidRDefault="40E9FC62" w:rsidP="252A6FFB">
      <w:pPr>
        <w:pStyle w:val="Body"/>
        <w:rPr>
          <w:rStyle w:val="None"/>
          <w:b/>
          <w:bCs/>
          <w:color w:val="535353" w:themeColor="text2" w:themeShade="80"/>
        </w:rPr>
      </w:pPr>
      <w:r w:rsidRPr="00CA197F">
        <w:rPr>
          <w:rStyle w:val="None"/>
          <w:b/>
          <w:bCs/>
          <w:color w:val="535353" w:themeColor="text2" w:themeShade="80"/>
        </w:rPr>
        <w:t>Opportunities</w:t>
      </w:r>
    </w:p>
    <w:p w14:paraId="43AF255A" w14:textId="77777777" w:rsidR="40E9FC62" w:rsidRPr="00CA197F" w:rsidRDefault="40E9FC62" w:rsidP="005C44E1">
      <w:pPr>
        <w:pStyle w:val="Body"/>
        <w:numPr>
          <w:ilvl w:val="0"/>
          <w:numId w:val="47"/>
        </w:numPr>
        <w:ind w:left="709" w:hanging="283"/>
        <w:rPr>
          <w:color w:val="535353" w:themeColor="text2" w:themeShade="80"/>
        </w:rPr>
      </w:pPr>
      <w:r w:rsidRPr="00CA197F">
        <w:rPr>
          <w:rStyle w:val="None"/>
          <w:color w:val="535353" w:themeColor="text2" w:themeShade="80"/>
        </w:rPr>
        <w:t>All opportunities must be $10K or less including tax</w:t>
      </w:r>
    </w:p>
    <w:p w14:paraId="11AEDDEF" w14:textId="0899DBCB" w:rsidR="40E9FC62" w:rsidRPr="00CA197F" w:rsidRDefault="40E9FC62" w:rsidP="005C44E1">
      <w:pPr>
        <w:pStyle w:val="Body"/>
        <w:numPr>
          <w:ilvl w:val="0"/>
          <w:numId w:val="47"/>
        </w:numPr>
        <w:ind w:left="709" w:hanging="283"/>
        <w:rPr>
          <w:color w:val="535353" w:themeColor="text2" w:themeShade="80"/>
        </w:rPr>
      </w:pPr>
      <w:r w:rsidRPr="00CA197F">
        <w:rPr>
          <w:rStyle w:val="None"/>
          <w:color w:val="535353" w:themeColor="text2" w:themeShade="80"/>
        </w:rPr>
        <w:t>All opportunities are for open source code (</w:t>
      </w:r>
      <w:r w:rsidR="005C44E1" w:rsidRPr="00CA197F">
        <w:rPr>
          <w:rStyle w:val="None"/>
          <w:color w:val="535353" w:themeColor="text2" w:themeShade="80"/>
        </w:rPr>
        <w:t>licensed</w:t>
      </w:r>
      <w:r w:rsidRPr="00CA197F">
        <w:rPr>
          <w:rStyle w:val="None"/>
          <w:color w:val="535353" w:themeColor="text2" w:themeShade="80"/>
        </w:rPr>
        <w:t xml:space="preserve"> for reuse)</w:t>
      </w:r>
    </w:p>
    <w:p w14:paraId="5A21B065" w14:textId="77777777" w:rsidR="40E9FC62" w:rsidRPr="00CA197F" w:rsidRDefault="40E9FC62" w:rsidP="005C44E1">
      <w:pPr>
        <w:pStyle w:val="Body"/>
        <w:numPr>
          <w:ilvl w:val="0"/>
          <w:numId w:val="47"/>
        </w:numPr>
        <w:ind w:left="709" w:hanging="283"/>
        <w:rPr>
          <w:color w:val="535353" w:themeColor="text2" w:themeShade="80"/>
        </w:rPr>
      </w:pPr>
      <w:r w:rsidRPr="00CA197F">
        <w:rPr>
          <w:rStyle w:val="None"/>
          <w:color w:val="535353" w:themeColor="text2" w:themeShade="80"/>
        </w:rPr>
        <w:t>All work is unclassified</w:t>
      </w:r>
    </w:p>
    <w:p w14:paraId="45D4AEF6" w14:textId="77777777" w:rsidR="40E9FC62" w:rsidRPr="00CA197F" w:rsidRDefault="40E9FC62" w:rsidP="005C44E1">
      <w:pPr>
        <w:pStyle w:val="Body"/>
        <w:numPr>
          <w:ilvl w:val="0"/>
          <w:numId w:val="47"/>
        </w:numPr>
        <w:ind w:left="709" w:hanging="283"/>
        <w:rPr>
          <w:color w:val="535353" w:themeColor="text2" w:themeShade="80"/>
        </w:rPr>
      </w:pPr>
      <w:r w:rsidRPr="00CA197F">
        <w:rPr>
          <w:rStyle w:val="None"/>
          <w:color w:val="535353" w:themeColor="text2" w:themeShade="80"/>
        </w:rPr>
        <w:t>All work is for a set value (no bidding)</w:t>
      </w:r>
    </w:p>
    <w:p w14:paraId="45F63238" w14:textId="77777777" w:rsidR="40E9FC62" w:rsidRPr="00CA197F" w:rsidRDefault="40E9FC62" w:rsidP="252A6FFB">
      <w:pPr>
        <w:pStyle w:val="Body"/>
        <w:rPr>
          <w:rStyle w:val="None"/>
          <w:b/>
          <w:bCs/>
          <w:color w:val="535353" w:themeColor="text2" w:themeShade="80"/>
        </w:rPr>
      </w:pPr>
      <w:r w:rsidRPr="00CA197F">
        <w:rPr>
          <w:rStyle w:val="None"/>
          <w:b/>
          <w:bCs/>
          <w:color w:val="535353" w:themeColor="text2" w:themeShade="80"/>
        </w:rPr>
        <w:t>Platform</w:t>
      </w:r>
    </w:p>
    <w:p w14:paraId="4EC2FA44" w14:textId="1191A5C2" w:rsidR="40E9FC62" w:rsidRPr="00CA197F" w:rsidRDefault="40E9FC62" w:rsidP="005C44E1">
      <w:pPr>
        <w:pStyle w:val="Body"/>
        <w:numPr>
          <w:ilvl w:val="0"/>
          <w:numId w:val="48"/>
        </w:numPr>
        <w:ind w:left="709" w:hanging="283"/>
        <w:rPr>
          <w:rStyle w:val="None"/>
          <w:color w:val="535353" w:themeColor="text2" w:themeShade="80"/>
        </w:rPr>
      </w:pPr>
      <w:r w:rsidRPr="00CA197F">
        <w:rPr>
          <w:rStyle w:val="None"/>
          <w:color w:val="535353" w:themeColor="text2" w:themeShade="80"/>
        </w:rPr>
        <w:t>All code will be saved to an open repository</w:t>
      </w:r>
    </w:p>
    <w:p w14:paraId="48312B96" w14:textId="77777777" w:rsidR="40E9FC62" w:rsidRPr="00CA197F" w:rsidRDefault="40E9FC62" w:rsidP="252A6FFB">
      <w:pPr>
        <w:pStyle w:val="Body"/>
        <w:rPr>
          <w:rStyle w:val="None"/>
          <w:b/>
          <w:bCs/>
          <w:color w:val="535353" w:themeColor="text2" w:themeShade="80"/>
        </w:rPr>
      </w:pPr>
      <w:r w:rsidRPr="00CA197F">
        <w:rPr>
          <w:rStyle w:val="None"/>
          <w:b/>
          <w:bCs/>
          <w:color w:val="535353" w:themeColor="text2" w:themeShade="80"/>
        </w:rPr>
        <w:t>Reporting</w:t>
      </w:r>
    </w:p>
    <w:p w14:paraId="08084F55" w14:textId="77777777" w:rsidR="40E9FC62" w:rsidRPr="00CA197F" w:rsidRDefault="40E9FC62" w:rsidP="005C44E1">
      <w:pPr>
        <w:pStyle w:val="Body"/>
        <w:numPr>
          <w:ilvl w:val="0"/>
          <w:numId w:val="48"/>
        </w:numPr>
        <w:ind w:left="709" w:hanging="283"/>
        <w:rPr>
          <w:color w:val="535353" w:themeColor="text2" w:themeShade="80"/>
        </w:rPr>
      </w:pPr>
      <w:r w:rsidRPr="00CA197F">
        <w:rPr>
          <w:rStyle w:val="None"/>
          <w:color w:val="535353" w:themeColor="text2" w:themeShade="80"/>
        </w:rPr>
        <w:t>Capability must exist to report on all procurements made via the micro-procurement platform</w:t>
      </w:r>
    </w:p>
    <w:p w14:paraId="5D8DCC65" w14:textId="26389F80" w:rsidR="40E9FC62" w:rsidRPr="00CA197F" w:rsidRDefault="40E9FC62" w:rsidP="005C44E1">
      <w:pPr>
        <w:pStyle w:val="Body"/>
        <w:numPr>
          <w:ilvl w:val="0"/>
          <w:numId w:val="49"/>
        </w:numPr>
        <w:rPr>
          <w:color w:val="535353" w:themeColor="text2" w:themeShade="80"/>
        </w:rPr>
      </w:pPr>
      <w:r w:rsidRPr="00CA197F">
        <w:rPr>
          <w:rStyle w:val="None"/>
          <w:color w:val="535353" w:themeColor="text2" w:themeShade="80"/>
        </w:rPr>
        <w:t>Total $ amount awarded; Total contracts completed</w:t>
      </w:r>
    </w:p>
    <w:p w14:paraId="41FCF804" w14:textId="77777777" w:rsidR="40E9FC62" w:rsidRPr="00CA197F" w:rsidRDefault="40E9FC62" w:rsidP="005C44E1">
      <w:pPr>
        <w:pStyle w:val="Body"/>
        <w:numPr>
          <w:ilvl w:val="0"/>
          <w:numId w:val="49"/>
        </w:numPr>
        <w:rPr>
          <w:color w:val="535353" w:themeColor="text2" w:themeShade="80"/>
        </w:rPr>
      </w:pPr>
      <w:r w:rsidRPr="00CA197F">
        <w:rPr>
          <w:rStyle w:val="None"/>
          <w:color w:val="535353" w:themeColor="text2" w:themeShade="80"/>
        </w:rPr>
        <w:t>List of all completed contracts and the $ value of each contract</w:t>
      </w:r>
    </w:p>
    <w:p w14:paraId="62366865" w14:textId="77777777" w:rsidR="40E9FC62" w:rsidRPr="00CA197F" w:rsidRDefault="40E9FC62" w:rsidP="005C44E1">
      <w:pPr>
        <w:pStyle w:val="Body"/>
        <w:numPr>
          <w:ilvl w:val="0"/>
          <w:numId w:val="49"/>
        </w:numPr>
        <w:rPr>
          <w:color w:val="535353" w:themeColor="text2" w:themeShade="80"/>
        </w:rPr>
      </w:pPr>
      <w:r w:rsidRPr="00CA197F">
        <w:rPr>
          <w:rStyle w:val="None"/>
          <w:color w:val="535353" w:themeColor="text2" w:themeShade="80"/>
        </w:rPr>
        <w:t>Summary of suppliers who have bid on/won contracts by demographic information: diversity, geographic location/Indigenous territory, bid on GC contracts before?</w:t>
      </w:r>
      <w:r w:rsidRPr="00CA197F">
        <w:rPr>
          <w:color w:val="535353" w:themeColor="text2" w:themeShade="80"/>
        </w:rPr>
        <w:br/>
      </w:r>
    </w:p>
    <w:p w14:paraId="711E350D" w14:textId="77777777" w:rsidR="40E9FC62" w:rsidRPr="00CA197F" w:rsidRDefault="40E9FC62" w:rsidP="252A6FFB">
      <w:pPr>
        <w:pStyle w:val="Body"/>
        <w:rPr>
          <w:rStyle w:val="None"/>
          <w:b/>
          <w:bCs/>
          <w:color w:val="535353" w:themeColor="text2" w:themeShade="80"/>
        </w:rPr>
      </w:pPr>
      <w:r w:rsidRPr="00CA197F">
        <w:rPr>
          <w:rStyle w:val="None"/>
          <w:b/>
          <w:bCs/>
          <w:color w:val="535353" w:themeColor="text2" w:themeShade="80"/>
        </w:rPr>
        <w:t>Suppliers</w:t>
      </w:r>
    </w:p>
    <w:p w14:paraId="545DC76C" w14:textId="7DBF3F7E" w:rsidR="40E9FC62" w:rsidRPr="00CA197F" w:rsidRDefault="40E9FC62" w:rsidP="005C44E1">
      <w:pPr>
        <w:pStyle w:val="Body"/>
        <w:numPr>
          <w:ilvl w:val="0"/>
          <w:numId w:val="52"/>
        </w:numPr>
        <w:ind w:hanging="294"/>
        <w:rPr>
          <w:rStyle w:val="None"/>
          <w:color w:val="535353" w:themeColor="text2" w:themeShade="80"/>
        </w:rPr>
      </w:pPr>
      <w:r w:rsidRPr="00CA197F">
        <w:rPr>
          <w:rStyle w:val="None"/>
          <w:color w:val="535353" w:themeColor="text2" w:themeShade="80"/>
        </w:rPr>
        <w:t>Must be able to search for opportunities based on keywords (e.g. python, R, JavaScript</w:t>
      </w:r>
      <w:r w:rsidR="005C44E1" w:rsidRPr="00CA197F">
        <w:rPr>
          <w:rStyle w:val="None"/>
          <w:color w:val="535353" w:themeColor="text2" w:themeShade="80"/>
        </w:rPr>
        <w:t>)</w:t>
      </w:r>
    </w:p>
    <w:p w14:paraId="350ED981" w14:textId="18A3A387" w:rsidR="40E9FC62" w:rsidRPr="00CA197F" w:rsidRDefault="40E9FC62" w:rsidP="005C44E1">
      <w:pPr>
        <w:pStyle w:val="Body"/>
        <w:numPr>
          <w:ilvl w:val="0"/>
          <w:numId w:val="52"/>
        </w:numPr>
        <w:ind w:hanging="294"/>
        <w:rPr>
          <w:color w:val="535353" w:themeColor="text2" w:themeShade="80"/>
        </w:rPr>
      </w:pPr>
      <w:r w:rsidRPr="00CA197F">
        <w:rPr>
          <w:color w:val="535353" w:themeColor="text2" w:themeShade="80"/>
        </w:rPr>
        <w:t>Must have a checklist to follow when responding to an opportunity</w:t>
      </w:r>
    </w:p>
    <w:p w14:paraId="52818FF5" w14:textId="77777777" w:rsidR="252A6FFB" w:rsidRPr="00CA197F" w:rsidRDefault="252A6FFB" w:rsidP="252A6FFB">
      <w:pPr>
        <w:pStyle w:val="Body"/>
        <w:rPr>
          <w:color w:val="535353" w:themeColor="text2" w:themeShade="80"/>
        </w:rPr>
      </w:pPr>
    </w:p>
    <w:p w14:paraId="79D320E5" w14:textId="77777777" w:rsidR="40E9FC62" w:rsidRPr="00CA197F" w:rsidRDefault="40E9FC62" w:rsidP="252A6FFB">
      <w:pPr>
        <w:pStyle w:val="Body"/>
        <w:rPr>
          <w:rStyle w:val="None"/>
          <w:b/>
          <w:bCs/>
          <w:color w:val="535353" w:themeColor="text2" w:themeShade="80"/>
        </w:rPr>
      </w:pPr>
      <w:r w:rsidRPr="00CA197F">
        <w:rPr>
          <w:rStyle w:val="None"/>
          <w:b/>
          <w:bCs/>
          <w:color w:val="535353" w:themeColor="text2" w:themeShade="80"/>
        </w:rPr>
        <w:t>Documentation</w:t>
      </w:r>
    </w:p>
    <w:p w14:paraId="67A714AD" w14:textId="25366D01" w:rsidR="40E9FC62" w:rsidRPr="00CA197F" w:rsidRDefault="40E9FC62" w:rsidP="005C44E1">
      <w:pPr>
        <w:pStyle w:val="Body"/>
        <w:numPr>
          <w:ilvl w:val="0"/>
          <w:numId w:val="53"/>
        </w:numPr>
        <w:ind w:left="709" w:hanging="283"/>
        <w:rPr>
          <w:color w:val="535353" w:themeColor="text2" w:themeShade="80"/>
        </w:rPr>
      </w:pPr>
      <w:r w:rsidRPr="00CA197F">
        <w:rPr>
          <w:rStyle w:val="None"/>
          <w:color w:val="535353" w:themeColor="text2" w:themeShade="80"/>
        </w:rPr>
        <w:t xml:space="preserve">A copy of all documentation elements automatically saved to a SharePoint site (e.g. opportunity web page converted to </w:t>
      </w:r>
      <w:r w:rsidR="005C44E1" w:rsidRPr="00CA197F">
        <w:rPr>
          <w:rStyle w:val="None"/>
          <w:color w:val="535353" w:themeColor="text2" w:themeShade="80"/>
        </w:rPr>
        <w:t>.</w:t>
      </w:r>
      <w:r w:rsidRPr="00CA197F">
        <w:rPr>
          <w:rStyle w:val="None"/>
          <w:color w:val="535353" w:themeColor="text2" w:themeShade="80"/>
        </w:rPr>
        <w:t>docx)</w:t>
      </w:r>
    </w:p>
    <w:p w14:paraId="6FE3BB71" w14:textId="271D09E7" w:rsidR="40E9FC62" w:rsidRDefault="40E9FC62" w:rsidP="005C44E1">
      <w:pPr>
        <w:pStyle w:val="Body"/>
        <w:numPr>
          <w:ilvl w:val="0"/>
          <w:numId w:val="54"/>
        </w:numPr>
        <w:rPr>
          <w:rStyle w:val="Hyperlink2"/>
          <w:rFonts w:eastAsia="Arial" w:cs="Arial"/>
          <w:color w:val="000000" w:themeColor="text1"/>
        </w:rPr>
      </w:pPr>
      <w:r w:rsidRPr="252A6FFB">
        <w:rPr>
          <w:rStyle w:val="Hyperlink2"/>
        </w:rPr>
        <w:t>Opportunity text</w:t>
      </w:r>
    </w:p>
    <w:p w14:paraId="64450993" w14:textId="1B90C0FF" w:rsidR="40E9FC62" w:rsidRDefault="40E9FC62" w:rsidP="005C44E1">
      <w:pPr>
        <w:pStyle w:val="Body"/>
        <w:numPr>
          <w:ilvl w:val="0"/>
          <w:numId w:val="54"/>
        </w:numPr>
        <w:rPr>
          <w:rStyle w:val="Hyperlink2"/>
          <w:color w:val="000000" w:themeColor="text1"/>
        </w:rPr>
      </w:pPr>
      <w:r w:rsidRPr="00CC6520">
        <w:rPr>
          <w:rStyle w:val="None"/>
          <w:color w:val="535353" w:themeColor="text2" w:themeShade="80"/>
        </w:rPr>
        <w:t xml:space="preserve">Proof of supplier agreement to the generic process and contract </w:t>
      </w:r>
      <w:hyperlink w:anchor="t1qk6do5peqj">
        <w:r w:rsidRPr="252A6FFB">
          <w:rPr>
            <w:rStyle w:val="Hyperlink2"/>
          </w:rPr>
          <w:t>Terms and Conditions</w:t>
        </w:r>
      </w:hyperlink>
    </w:p>
    <w:p w14:paraId="4D4B088E" w14:textId="77777777" w:rsidR="40E9FC62" w:rsidRPr="00CC6520" w:rsidRDefault="40E9FC62" w:rsidP="005C44E1">
      <w:pPr>
        <w:pStyle w:val="Body"/>
        <w:numPr>
          <w:ilvl w:val="0"/>
          <w:numId w:val="54"/>
        </w:numPr>
        <w:rPr>
          <w:color w:val="535353" w:themeColor="text2" w:themeShade="80"/>
          <w:lang w:val="de-DE"/>
        </w:rPr>
      </w:pPr>
      <w:r w:rsidRPr="00CC6520">
        <w:rPr>
          <w:rStyle w:val="None"/>
          <w:color w:val="535353" w:themeColor="text2" w:themeShade="80"/>
          <w:lang w:val="de-DE"/>
        </w:rPr>
        <w:t>GC Team</w:t>
      </w:r>
      <w:r w:rsidRPr="00CC6520">
        <w:rPr>
          <w:rStyle w:val="None"/>
          <w:color w:val="535353" w:themeColor="text2" w:themeShade="80"/>
        </w:rPr>
        <w:t>’s responses to the ‘</w:t>
      </w:r>
      <w:r w:rsidRPr="00CC6520">
        <w:rPr>
          <w:rStyle w:val="None"/>
          <w:color w:val="535353" w:themeColor="text2" w:themeShade="80"/>
          <w:lang w:val="en-CA"/>
        </w:rPr>
        <w:t>union</w:t>
      </w:r>
      <w:r w:rsidRPr="00CC6520">
        <w:rPr>
          <w:rStyle w:val="None"/>
          <w:color w:val="535353" w:themeColor="text2" w:themeShade="80"/>
        </w:rPr>
        <w:t>’ questions (e.g. no internal capacity exists)</w:t>
      </w:r>
    </w:p>
    <w:p w14:paraId="639BDE34" w14:textId="77777777" w:rsidR="40E9FC62" w:rsidRPr="00CC6520" w:rsidRDefault="40E9FC62" w:rsidP="005C44E1">
      <w:pPr>
        <w:pStyle w:val="Body"/>
        <w:numPr>
          <w:ilvl w:val="0"/>
          <w:numId w:val="54"/>
        </w:numPr>
        <w:rPr>
          <w:color w:val="535353" w:themeColor="text2" w:themeShade="80"/>
        </w:rPr>
      </w:pPr>
      <w:r w:rsidRPr="00CC6520">
        <w:rPr>
          <w:rStyle w:val="None"/>
          <w:color w:val="535353" w:themeColor="text2" w:themeShade="80"/>
        </w:rPr>
        <w:t>All suppliers responses to the opportunity</w:t>
      </w:r>
      <w:r w:rsidRPr="00CC6520">
        <w:rPr>
          <w:color w:val="535353" w:themeColor="text2" w:themeShade="80"/>
        </w:rPr>
        <w:br/>
      </w:r>
    </w:p>
    <w:p w14:paraId="5DBBBDEE" w14:textId="58DB6A1C" w:rsidR="605938A9" w:rsidRDefault="40E9FC62" w:rsidP="00880B7E">
      <w:pPr>
        <w:pStyle w:val="Body"/>
        <w:numPr>
          <w:ilvl w:val="0"/>
          <w:numId w:val="54"/>
        </w:numPr>
      </w:pPr>
      <w:r w:rsidRPr="00CC6520">
        <w:rPr>
          <w:rStyle w:val="None"/>
          <w:color w:val="535353" w:themeColor="text2" w:themeShade="80"/>
        </w:rPr>
        <w:t>Rationale for choosing selected supplier</w:t>
      </w:r>
    </w:p>
    <w:p w14:paraId="634C8FD4" w14:textId="4298D6BE" w:rsidR="40E9FC62" w:rsidRPr="00880B7E" w:rsidRDefault="406DB477" w:rsidP="00AB2736">
      <w:pPr>
        <w:pStyle w:val="Heading1"/>
        <w:rPr>
          <w:rStyle w:val="None"/>
        </w:rPr>
      </w:pPr>
      <w:bookmarkStart w:id="37" w:name="_Toc57803879"/>
      <w:r w:rsidRPr="00880B7E">
        <w:rPr>
          <w:rStyle w:val="None"/>
        </w:rPr>
        <w:t xml:space="preserve">Annex B: </w:t>
      </w:r>
      <w:r w:rsidR="40E9FC62" w:rsidRPr="00880B7E">
        <w:rPr>
          <w:rStyle w:val="None"/>
        </w:rPr>
        <w:t>Proposed Process</w:t>
      </w:r>
      <w:bookmarkEnd w:id="37"/>
    </w:p>
    <w:p w14:paraId="2EBF5625" w14:textId="77777777" w:rsidR="40E9FC62" w:rsidRPr="00AB2736" w:rsidRDefault="40E9FC62" w:rsidP="00AB2736">
      <w:pPr>
        <w:rPr>
          <w:sz w:val="32"/>
          <w:szCs w:val="32"/>
        </w:rPr>
      </w:pPr>
      <w:r w:rsidRPr="00AB2736">
        <w:rPr>
          <w:rStyle w:val="None"/>
          <w:rFonts w:eastAsia="Arial Unicode MS" w:cs="Arial Unicode MS"/>
          <w:color w:val="535353" w:themeColor="text2" w:themeShade="80"/>
          <w:sz w:val="32"/>
          <w:szCs w:val="32"/>
        </w:rPr>
        <w:t>C</w:t>
      </w:r>
      <w:r w:rsidRPr="00AB2736">
        <w:rPr>
          <w:rStyle w:val="None"/>
          <w:rFonts w:eastAsia="Arial Unicode MS" w:cs="Arial Unicode MS"/>
          <w:color w:val="535353" w:themeColor="text2" w:themeShade="80"/>
          <w:sz w:val="32"/>
          <w:szCs w:val="32"/>
          <w:lang w:val="en-US"/>
        </w:rPr>
        <w:t>ontract process</w:t>
      </w:r>
    </w:p>
    <w:p w14:paraId="36F08325" w14:textId="7DF31029" w:rsidR="7D896493" w:rsidRPr="00CC6520" w:rsidRDefault="40E9FC62" w:rsidP="00CC6520">
      <w:pPr>
        <w:pStyle w:val="Body"/>
        <w:numPr>
          <w:ilvl w:val="0"/>
          <w:numId w:val="55"/>
        </w:numPr>
        <w:ind w:left="709" w:hanging="283"/>
        <w:rPr>
          <w:rStyle w:val="None"/>
          <w:rFonts w:eastAsia="Arial" w:cs="Arial"/>
          <w:color w:val="535353" w:themeColor="text2" w:themeShade="80"/>
          <w:lang w:val="en-CA"/>
        </w:rPr>
      </w:pPr>
      <w:r w:rsidRPr="00CC6520">
        <w:rPr>
          <w:rStyle w:val="None"/>
          <w:color w:val="535353" w:themeColor="text2" w:themeShade="80"/>
        </w:rPr>
        <w:t>The ESDC</w:t>
      </w:r>
      <w:r w:rsidR="7487DCDA" w:rsidRPr="00CC6520">
        <w:rPr>
          <w:rStyle w:val="None"/>
          <w:color w:val="535353" w:themeColor="text2" w:themeShade="80"/>
        </w:rPr>
        <w:t xml:space="preserve"> </w:t>
      </w:r>
      <w:r w:rsidRPr="00CC6520">
        <w:rPr>
          <w:rStyle w:val="None"/>
          <w:color w:val="535353" w:themeColor="text2" w:themeShade="80"/>
        </w:rPr>
        <w:t xml:space="preserve">client (any ESDC employee) writes up the opportunity using a template. Proposed elements that make up the template are in Annex </w:t>
      </w:r>
      <w:r w:rsidR="4DD7852C" w:rsidRPr="00CC6520">
        <w:rPr>
          <w:rStyle w:val="None"/>
          <w:color w:val="535353" w:themeColor="text2" w:themeShade="80"/>
        </w:rPr>
        <w:t>C</w:t>
      </w:r>
      <w:r w:rsidRPr="00CC6520">
        <w:rPr>
          <w:rStyle w:val="None"/>
          <w:color w:val="535353" w:themeColor="text2" w:themeShade="80"/>
        </w:rPr>
        <w:t>.</w:t>
      </w:r>
    </w:p>
    <w:p w14:paraId="3C078CE1" w14:textId="20E0D8FB" w:rsidR="40E9FC62" w:rsidRPr="00CC6520" w:rsidRDefault="40E9FC62" w:rsidP="00CC6520">
      <w:pPr>
        <w:pStyle w:val="Body"/>
        <w:numPr>
          <w:ilvl w:val="0"/>
          <w:numId w:val="55"/>
        </w:numPr>
        <w:ind w:left="709" w:hanging="283"/>
        <w:rPr>
          <w:color w:val="535353" w:themeColor="text2" w:themeShade="80"/>
        </w:rPr>
      </w:pPr>
      <w:r w:rsidRPr="00CC6520">
        <w:rPr>
          <w:rStyle w:val="None"/>
          <w:color w:val="535353" w:themeColor="text2" w:themeShade="80"/>
        </w:rPr>
        <w:t>The opportunity text is reviewed by the IT Strategy team and CFOB.</w:t>
      </w:r>
    </w:p>
    <w:p w14:paraId="70470411" w14:textId="3949578C" w:rsidR="40E9FC62" w:rsidRPr="00CC6520" w:rsidRDefault="40E9FC62" w:rsidP="00CC6520">
      <w:pPr>
        <w:pStyle w:val="Body"/>
        <w:numPr>
          <w:ilvl w:val="0"/>
          <w:numId w:val="55"/>
        </w:numPr>
        <w:ind w:left="709" w:hanging="283"/>
        <w:rPr>
          <w:rStyle w:val="None"/>
          <w:color w:val="535353" w:themeColor="text2" w:themeShade="80"/>
        </w:rPr>
      </w:pPr>
      <w:r w:rsidRPr="2C7840B6">
        <w:rPr>
          <w:rStyle w:val="None"/>
          <w:color w:val="535353" w:themeColor="text2" w:themeShade="80"/>
        </w:rPr>
        <w:t xml:space="preserve">The IT Strategy team posts the English and French opportunity to the </w:t>
      </w:r>
      <w:r w:rsidR="0C4CA43C" w:rsidRPr="2C7840B6">
        <w:rPr>
          <w:rStyle w:val="None"/>
          <w:color w:val="535353" w:themeColor="text2" w:themeShade="80"/>
        </w:rPr>
        <w:t>M</w:t>
      </w:r>
      <w:r w:rsidRPr="2C7840B6">
        <w:rPr>
          <w:rStyle w:val="None"/>
          <w:color w:val="535353" w:themeColor="text2" w:themeShade="80"/>
        </w:rPr>
        <w:t>icro-</w:t>
      </w:r>
      <w:r w:rsidR="65D169F3" w:rsidRPr="2C7840B6">
        <w:rPr>
          <w:rStyle w:val="None"/>
          <w:color w:val="535353" w:themeColor="text2" w:themeShade="80"/>
        </w:rPr>
        <w:t>Acquisitions</w:t>
      </w:r>
      <w:r w:rsidRPr="2C7840B6">
        <w:rPr>
          <w:rStyle w:val="None"/>
          <w:color w:val="535353" w:themeColor="text2" w:themeShade="80"/>
        </w:rPr>
        <w:t xml:space="preserve"> website </w:t>
      </w:r>
    </w:p>
    <w:p w14:paraId="41006CF5" w14:textId="1C379518" w:rsidR="40E9FC62" w:rsidRPr="00CC6520" w:rsidRDefault="40E9FC62" w:rsidP="00CC6520">
      <w:pPr>
        <w:pStyle w:val="Body"/>
        <w:numPr>
          <w:ilvl w:val="0"/>
          <w:numId w:val="55"/>
        </w:numPr>
        <w:ind w:left="709" w:hanging="283"/>
        <w:rPr>
          <w:rStyle w:val="None"/>
          <w:rFonts w:eastAsia="Arial" w:cs="Arial"/>
          <w:color w:val="535353" w:themeColor="text2" w:themeShade="80"/>
        </w:rPr>
      </w:pPr>
      <w:r w:rsidRPr="00CC6520">
        <w:rPr>
          <w:rStyle w:val="None"/>
          <w:color w:val="535353" w:themeColor="text2" w:themeShade="80"/>
        </w:rPr>
        <w:t>Interested suppliers can ask questions about the opportunity and the questions and answers will be posted openly (e.g., on the website). Q&amp;As will be bilingual.</w:t>
      </w:r>
    </w:p>
    <w:p w14:paraId="5D90FD17" w14:textId="667C55EC" w:rsidR="40E9FC62" w:rsidRPr="00CC6520" w:rsidRDefault="40E9FC62" w:rsidP="00CC6520">
      <w:pPr>
        <w:pStyle w:val="Body"/>
        <w:numPr>
          <w:ilvl w:val="0"/>
          <w:numId w:val="55"/>
        </w:numPr>
        <w:ind w:left="709" w:hanging="283"/>
        <w:rPr>
          <w:rStyle w:val="None"/>
          <w:color w:val="535353" w:themeColor="text2" w:themeShade="80"/>
        </w:rPr>
      </w:pPr>
      <w:r w:rsidRPr="00CC6520">
        <w:rPr>
          <w:rStyle w:val="None"/>
          <w:color w:val="535353" w:themeColor="text2" w:themeShade="80"/>
        </w:rPr>
        <w:t>Interested suppliers submit their response to the opportunity (via email?) and provide written acceptance of any terms and conditions (e.g., related to Intellectual Property).</w:t>
      </w:r>
    </w:p>
    <w:p w14:paraId="512DE37E" w14:textId="5BE2D4D6" w:rsidR="40E9FC62" w:rsidRPr="00CC6520" w:rsidRDefault="40E9FC62" w:rsidP="00CC6520">
      <w:pPr>
        <w:pStyle w:val="Body"/>
        <w:numPr>
          <w:ilvl w:val="0"/>
          <w:numId w:val="55"/>
        </w:numPr>
        <w:ind w:left="709" w:hanging="283"/>
        <w:rPr>
          <w:rStyle w:val="None"/>
          <w:color w:val="535353" w:themeColor="text2" w:themeShade="80"/>
        </w:rPr>
      </w:pPr>
      <w:r w:rsidRPr="00CC6520">
        <w:rPr>
          <w:rStyle w:val="None"/>
          <w:color w:val="535353" w:themeColor="text2" w:themeShade="80"/>
        </w:rPr>
        <w:t>The ESDC client and IT Strategy Team assesses the proposals against the assessment criteria and selects the winning supplier</w:t>
      </w:r>
    </w:p>
    <w:p w14:paraId="3D75B9F3" w14:textId="70BB8414" w:rsidR="008A3F08" w:rsidRPr="00CC6520" w:rsidRDefault="40E9FC62" w:rsidP="00CC6520">
      <w:pPr>
        <w:pStyle w:val="Body"/>
        <w:numPr>
          <w:ilvl w:val="0"/>
          <w:numId w:val="55"/>
        </w:numPr>
        <w:ind w:left="709" w:hanging="283"/>
        <w:rPr>
          <w:color w:val="535353" w:themeColor="text2" w:themeShade="80"/>
        </w:rPr>
      </w:pPr>
      <w:r w:rsidRPr="00CC6520">
        <w:rPr>
          <w:rStyle w:val="None"/>
          <w:color w:val="535353" w:themeColor="text2" w:themeShade="80"/>
        </w:rPr>
        <w:t>The client advises the winning supplier and verifies they are still interested</w:t>
      </w:r>
    </w:p>
    <w:p w14:paraId="31A49CA3" w14:textId="64C6D7D1" w:rsidR="005A6B8D" w:rsidRPr="00CC6520" w:rsidRDefault="40E9FC62" w:rsidP="00CC6520">
      <w:pPr>
        <w:pStyle w:val="Body"/>
        <w:numPr>
          <w:ilvl w:val="1"/>
          <w:numId w:val="55"/>
        </w:numPr>
        <w:ind w:left="1134" w:hanging="283"/>
        <w:rPr>
          <w:rStyle w:val="None"/>
          <w:color w:val="535353" w:themeColor="text2" w:themeShade="80"/>
        </w:rPr>
      </w:pPr>
      <w:r w:rsidRPr="00CC6520">
        <w:rPr>
          <w:rStyle w:val="None"/>
          <w:color w:val="535353" w:themeColor="text2" w:themeShade="80"/>
        </w:rPr>
        <w:t>If yes, documentation is saved to the SharePoint site and work begins. Selected supplier is asked to provide some demographic information (voluntary</w:t>
      </w:r>
      <w:r w:rsidR="005A6B8D" w:rsidRPr="00CC6520">
        <w:rPr>
          <w:rStyle w:val="None"/>
          <w:color w:val="535353" w:themeColor="text2" w:themeShade="80"/>
        </w:rPr>
        <w:t xml:space="preserve"> and assuming the privacy team agrees</w:t>
      </w:r>
      <w:r w:rsidRPr="00CC6520">
        <w:rPr>
          <w:rStyle w:val="None"/>
          <w:color w:val="535353" w:themeColor="text2" w:themeShade="80"/>
        </w:rPr>
        <w:t>)</w:t>
      </w:r>
    </w:p>
    <w:p w14:paraId="3A895513" w14:textId="3B526423" w:rsidR="005A6B8D" w:rsidRPr="00CC6520" w:rsidRDefault="40E9FC62" w:rsidP="00CC6520">
      <w:pPr>
        <w:pStyle w:val="Body"/>
        <w:numPr>
          <w:ilvl w:val="1"/>
          <w:numId w:val="55"/>
        </w:numPr>
        <w:ind w:left="1134" w:hanging="283"/>
        <w:rPr>
          <w:rStyle w:val="None"/>
          <w:color w:val="535353" w:themeColor="text2" w:themeShade="80"/>
        </w:rPr>
      </w:pPr>
      <w:r w:rsidRPr="00CC6520">
        <w:rPr>
          <w:rStyle w:val="None"/>
          <w:color w:val="535353" w:themeColor="text2" w:themeShade="80"/>
        </w:rPr>
        <w:t>If no, the client selects the supplier who came in second (so long as they meet the evaluation criteria), advises the winning supplier and verifies that they are still interested.</w:t>
      </w:r>
    </w:p>
    <w:p w14:paraId="4692F76B" w14:textId="5AFA5C50" w:rsidR="40E9FC62" w:rsidRPr="00CC6520" w:rsidRDefault="40E9FC62" w:rsidP="00CC6520">
      <w:pPr>
        <w:pStyle w:val="Body"/>
        <w:numPr>
          <w:ilvl w:val="0"/>
          <w:numId w:val="55"/>
        </w:numPr>
        <w:ind w:left="709" w:hanging="283"/>
        <w:rPr>
          <w:rStyle w:val="None"/>
          <w:color w:val="535353" w:themeColor="text2" w:themeShade="80"/>
        </w:rPr>
      </w:pPr>
      <w:r w:rsidRPr="00CC6520">
        <w:rPr>
          <w:rStyle w:val="None"/>
          <w:color w:val="535353" w:themeColor="text2" w:themeShade="80"/>
        </w:rPr>
        <w:t xml:space="preserve">The winning supplier is posted on the website.  Unsuccessful suppliers are provided with a mechanism to learn more about why they were not selected. </w:t>
      </w:r>
    </w:p>
    <w:p w14:paraId="2A6C1DEF" w14:textId="186CDEA7" w:rsidR="40E9FC62" w:rsidRPr="00AB2736" w:rsidRDefault="40E9FC62" w:rsidP="00AB2736">
      <w:pPr>
        <w:rPr>
          <w:sz w:val="32"/>
          <w:szCs w:val="32"/>
        </w:rPr>
      </w:pPr>
      <w:r w:rsidRPr="00AB2736">
        <w:rPr>
          <w:rStyle w:val="None"/>
          <w:rFonts w:eastAsia="Arial Unicode MS" w:cs="Arial Unicode MS"/>
          <w:color w:val="535353" w:themeColor="text2" w:themeShade="80"/>
          <w:sz w:val="32"/>
          <w:szCs w:val="32"/>
        </w:rPr>
        <w:t>C</w:t>
      </w:r>
      <w:r w:rsidRPr="00AB2736">
        <w:rPr>
          <w:rStyle w:val="None"/>
          <w:rFonts w:eastAsia="Arial Unicode MS" w:cs="Arial Unicode MS"/>
          <w:color w:val="535353" w:themeColor="text2" w:themeShade="80"/>
          <w:sz w:val="32"/>
          <w:szCs w:val="32"/>
          <w:lang w:val="en-US"/>
        </w:rPr>
        <w:t xml:space="preserve">ompletion of </w:t>
      </w:r>
      <w:r w:rsidR="00AB2736">
        <w:rPr>
          <w:rStyle w:val="None"/>
          <w:rFonts w:eastAsia="Arial Unicode MS" w:cs="Arial Unicode MS"/>
          <w:color w:val="535353" w:themeColor="text2" w:themeShade="80"/>
          <w:sz w:val="32"/>
          <w:szCs w:val="32"/>
          <w:lang w:val="en-US"/>
        </w:rPr>
        <w:t>w</w:t>
      </w:r>
      <w:r w:rsidRPr="00AB2736">
        <w:rPr>
          <w:rStyle w:val="None"/>
          <w:rFonts w:eastAsia="Arial Unicode MS" w:cs="Arial Unicode MS"/>
          <w:color w:val="535353" w:themeColor="text2" w:themeShade="80"/>
          <w:sz w:val="32"/>
          <w:szCs w:val="32"/>
          <w:lang w:val="en-US"/>
        </w:rPr>
        <w:t>ork and acceptance process</w:t>
      </w:r>
    </w:p>
    <w:p w14:paraId="19E45FF8" w14:textId="4767F660" w:rsidR="40E9FC62" w:rsidRPr="00CC6520" w:rsidRDefault="40E9FC62" w:rsidP="00CC6520">
      <w:pPr>
        <w:pStyle w:val="Body"/>
        <w:numPr>
          <w:ilvl w:val="0"/>
          <w:numId w:val="57"/>
        </w:numPr>
        <w:ind w:left="709" w:hanging="283"/>
        <w:rPr>
          <w:rStyle w:val="None"/>
          <w:rFonts w:eastAsia="Arial" w:cs="Arial"/>
          <w:color w:val="535353" w:themeColor="text2" w:themeShade="80"/>
          <w:lang w:val="en-CA"/>
        </w:rPr>
      </w:pPr>
      <w:r w:rsidRPr="00CC6520">
        <w:rPr>
          <w:rStyle w:val="None"/>
          <w:color w:val="535353" w:themeColor="text2" w:themeShade="80"/>
        </w:rPr>
        <w:t>Supplier works in the open on an open repository of their choosing (such as GitHub)</w:t>
      </w:r>
    </w:p>
    <w:p w14:paraId="1ACD4751" w14:textId="0664C834" w:rsidR="40E9FC62" w:rsidRPr="00CC6520" w:rsidRDefault="40E9FC62" w:rsidP="00CC6520">
      <w:pPr>
        <w:pStyle w:val="Body"/>
        <w:numPr>
          <w:ilvl w:val="0"/>
          <w:numId w:val="57"/>
        </w:numPr>
        <w:ind w:left="709" w:hanging="283"/>
        <w:rPr>
          <w:color w:val="535353" w:themeColor="text2" w:themeShade="80"/>
        </w:rPr>
      </w:pPr>
      <w:r w:rsidRPr="00CC6520">
        <w:rPr>
          <w:rStyle w:val="None"/>
          <w:color w:val="535353" w:themeColor="text2" w:themeShade="80"/>
        </w:rPr>
        <w:t>Supplier is in contact with the ESDC client if they have questions while they are working</w:t>
      </w:r>
    </w:p>
    <w:p w14:paraId="60A6D915" w14:textId="0EE1ADE0" w:rsidR="40E9FC62" w:rsidRPr="00CC6520" w:rsidRDefault="40E9FC62" w:rsidP="00CC6520">
      <w:pPr>
        <w:pStyle w:val="Body"/>
        <w:numPr>
          <w:ilvl w:val="0"/>
          <w:numId w:val="57"/>
        </w:numPr>
        <w:ind w:left="709" w:hanging="283"/>
        <w:rPr>
          <w:color w:val="535353" w:themeColor="text2" w:themeShade="80"/>
        </w:rPr>
      </w:pPr>
      <w:r w:rsidRPr="2C7840B6">
        <w:rPr>
          <w:rStyle w:val="None"/>
          <w:color w:val="535353" w:themeColor="text2" w:themeShade="80"/>
        </w:rPr>
        <w:t>Supplier creates a Pull Request(s) on the open repository for the final code and runs the code through automated tools (e</w:t>
      </w:r>
      <w:r w:rsidR="5C93A4AF" w:rsidRPr="2C7840B6">
        <w:rPr>
          <w:rStyle w:val="None"/>
          <w:color w:val="535353" w:themeColor="text2" w:themeShade="80"/>
        </w:rPr>
        <w:t>.</w:t>
      </w:r>
      <w:r w:rsidRPr="2C7840B6">
        <w:rPr>
          <w:rStyle w:val="None"/>
          <w:color w:val="535353" w:themeColor="text2" w:themeShade="80"/>
        </w:rPr>
        <w:t>g. for security, accessibility etc.)</w:t>
      </w:r>
    </w:p>
    <w:p w14:paraId="24610D0F" w14:textId="40E27403" w:rsidR="40E9FC62" w:rsidRPr="00CC6520" w:rsidRDefault="40E9FC62" w:rsidP="00CC6520">
      <w:pPr>
        <w:pStyle w:val="Body"/>
        <w:numPr>
          <w:ilvl w:val="0"/>
          <w:numId w:val="57"/>
        </w:numPr>
        <w:ind w:left="709" w:hanging="283"/>
        <w:rPr>
          <w:rStyle w:val="None"/>
          <w:color w:val="535353" w:themeColor="text2" w:themeShade="80"/>
        </w:rPr>
      </w:pPr>
      <w:r w:rsidRPr="00CC6520">
        <w:rPr>
          <w:rStyle w:val="None"/>
          <w:color w:val="535353" w:themeColor="text2" w:themeShade="80"/>
        </w:rPr>
        <w:t>Code is assessed by the ESDC client, and the IT Strategy team to ensure it meets the acceptance criteria</w:t>
      </w:r>
    </w:p>
    <w:p w14:paraId="1559F7DE" w14:textId="604CEE6E" w:rsidR="40E9FC62" w:rsidRPr="00CC6520" w:rsidRDefault="40E9FC62" w:rsidP="00CC6520">
      <w:pPr>
        <w:pStyle w:val="Body"/>
        <w:numPr>
          <w:ilvl w:val="0"/>
          <w:numId w:val="57"/>
        </w:numPr>
        <w:ind w:left="709" w:hanging="283"/>
        <w:rPr>
          <w:color w:val="535353" w:themeColor="text2" w:themeShade="80"/>
        </w:rPr>
      </w:pPr>
      <w:r w:rsidRPr="00CC6520">
        <w:rPr>
          <w:rStyle w:val="None"/>
          <w:color w:val="535353" w:themeColor="text2" w:themeShade="80"/>
        </w:rPr>
        <w:t>If Code meets the acceptance criteria and passes all tests, the Pull Request is approved by the client and the code is merged into the open repository.</w:t>
      </w:r>
    </w:p>
    <w:p w14:paraId="63AFE38E" w14:textId="69355E7F" w:rsidR="0075563E" w:rsidRPr="00AB2736" w:rsidRDefault="40E9FC62" w:rsidP="00AB2736">
      <w:pPr>
        <w:rPr>
          <w:rStyle w:val="None"/>
          <w:rFonts w:eastAsia="Arial Unicode MS" w:cs="Arial Unicode MS" w:hint="eastAsia"/>
          <w:color w:val="535353" w:themeColor="text2" w:themeShade="80"/>
          <w:sz w:val="32"/>
          <w:szCs w:val="32"/>
          <w:lang w:val="en-US"/>
        </w:rPr>
      </w:pPr>
      <w:r w:rsidRPr="00AB2736">
        <w:rPr>
          <w:rStyle w:val="None"/>
          <w:rFonts w:eastAsia="Arial Unicode MS" w:cs="Arial Unicode MS"/>
          <w:color w:val="535353" w:themeColor="text2" w:themeShade="80"/>
          <w:sz w:val="32"/>
          <w:szCs w:val="32"/>
          <w:lang w:val="en-US"/>
        </w:rPr>
        <w:t>Payment process</w:t>
      </w:r>
    </w:p>
    <w:p w14:paraId="5531C66A" w14:textId="1AF2339C" w:rsidR="40E9FC62" w:rsidRPr="00CC6520" w:rsidRDefault="40E9FC62" w:rsidP="00CC6520">
      <w:pPr>
        <w:pStyle w:val="Body"/>
        <w:numPr>
          <w:ilvl w:val="0"/>
          <w:numId w:val="58"/>
        </w:numPr>
        <w:ind w:left="709" w:hanging="283"/>
        <w:rPr>
          <w:rStyle w:val="None"/>
          <w:rFonts w:eastAsia="Arial" w:cs="Arial"/>
          <w:color w:val="535353" w:themeColor="text2" w:themeShade="80"/>
          <w:lang w:val="en-CA"/>
        </w:rPr>
      </w:pPr>
      <w:r w:rsidRPr="00CC6520">
        <w:rPr>
          <w:rStyle w:val="None"/>
          <w:color w:val="535353" w:themeColor="text2" w:themeShade="80"/>
        </w:rPr>
        <w:t>Suppliers will be paid via credit card (directly or via PayPal)</w:t>
      </w:r>
    </w:p>
    <w:p w14:paraId="4DC0943C" w14:textId="41847EAE" w:rsidR="40E9FC62" w:rsidRPr="00CC6520" w:rsidRDefault="40E9FC62" w:rsidP="00CC6520">
      <w:pPr>
        <w:pStyle w:val="Body"/>
        <w:numPr>
          <w:ilvl w:val="0"/>
          <w:numId w:val="58"/>
        </w:numPr>
        <w:ind w:left="709" w:hanging="283"/>
        <w:rPr>
          <w:rStyle w:val="None"/>
          <w:color w:val="535353" w:themeColor="text2" w:themeShade="80"/>
        </w:rPr>
      </w:pPr>
      <w:r w:rsidRPr="00CC6520">
        <w:rPr>
          <w:rStyle w:val="None"/>
          <w:color w:val="535353" w:themeColor="text2" w:themeShade="80"/>
        </w:rPr>
        <w:t>The FPS team within the Innovation and Information Technology Branch (IITB) will be the team to process all micro-procurement payments for ESDC clients</w:t>
      </w:r>
    </w:p>
    <w:p w14:paraId="7E2D6E34" w14:textId="778D3FAD" w:rsidR="40E9FC62" w:rsidRPr="00CC6520" w:rsidRDefault="40E9FC62" w:rsidP="00CC6520">
      <w:pPr>
        <w:pStyle w:val="Body"/>
        <w:numPr>
          <w:ilvl w:val="0"/>
          <w:numId w:val="58"/>
        </w:numPr>
        <w:ind w:left="709" w:hanging="283"/>
        <w:rPr>
          <w:rStyle w:val="None"/>
          <w:color w:val="535353" w:themeColor="text2" w:themeShade="80"/>
        </w:rPr>
      </w:pPr>
      <w:r w:rsidRPr="00CC6520">
        <w:rPr>
          <w:rStyle w:val="None"/>
          <w:color w:val="535353" w:themeColor="text2" w:themeShade="80"/>
        </w:rPr>
        <w:t>ESDC clients outside of IITB who wish to procure code via the micro-procurement process will transfer funds to IITB via a budget transfer. Approval is being sought for a fund within IITB which could be used to pay suppliers in advance of budget transfers being complete.</w:t>
      </w:r>
    </w:p>
    <w:p w14:paraId="4954A8AB" w14:textId="54DE60F9" w:rsidR="252A6FFB" w:rsidRDefault="252A6FFB" w:rsidP="252A6FFB">
      <w:pPr>
        <w:pStyle w:val="Body"/>
        <w:rPr>
          <w:lang w:val="it-IT"/>
        </w:rPr>
      </w:pPr>
    </w:p>
    <w:p w14:paraId="2EA592B8" w14:textId="15B3B3C0" w:rsidR="605938A9" w:rsidRDefault="605938A9">
      <w:r>
        <w:br w:type="page"/>
      </w:r>
    </w:p>
    <w:p w14:paraId="1EF7E330" w14:textId="77777777" w:rsidR="00880B7E" w:rsidRPr="00AB2736" w:rsidRDefault="0075563E" w:rsidP="00AB2736">
      <w:pPr>
        <w:pStyle w:val="Heading1"/>
        <w:rPr>
          <w:rStyle w:val="None"/>
        </w:rPr>
      </w:pPr>
      <w:bookmarkStart w:id="38" w:name="_f01djyadhb8t"/>
      <w:bookmarkStart w:id="39" w:name="_Toc57803880"/>
      <w:bookmarkEnd w:id="38"/>
      <w:r w:rsidRPr="00AB2736">
        <w:rPr>
          <w:rStyle w:val="None"/>
        </w:rPr>
        <w:t xml:space="preserve">Annex </w:t>
      </w:r>
      <w:r w:rsidR="5CBA523C" w:rsidRPr="00AB2736">
        <w:rPr>
          <w:rStyle w:val="None"/>
        </w:rPr>
        <w:t>C</w:t>
      </w:r>
      <w:r w:rsidRPr="00AB2736">
        <w:rPr>
          <w:rStyle w:val="None"/>
        </w:rPr>
        <w:t xml:space="preserve">: </w:t>
      </w:r>
      <w:r w:rsidR="759E7E51" w:rsidRPr="00AB2736">
        <w:rPr>
          <w:rStyle w:val="None"/>
        </w:rPr>
        <w:t xml:space="preserve">Draft </w:t>
      </w:r>
      <w:r w:rsidRPr="00AB2736">
        <w:rPr>
          <w:rStyle w:val="None"/>
        </w:rPr>
        <w:t>Opportunity template fields</w:t>
      </w:r>
      <w:bookmarkEnd w:id="39"/>
    </w:p>
    <w:p w14:paraId="04D2205E" w14:textId="74828CF6" w:rsidR="00F50E0E" w:rsidRPr="00CC6520" w:rsidRDefault="00F50E0E">
      <w:pPr>
        <w:pStyle w:val="Heading2"/>
        <w:rPr>
          <w:rStyle w:val="None"/>
          <w:color w:val="535353" w:themeColor="text2" w:themeShade="80"/>
        </w:rPr>
      </w:pPr>
    </w:p>
    <w:p w14:paraId="37DDF5F8" w14:textId="77777777" w:rsidR="00F50E0E" w:rsidRPr="00CC6520" w:rsidRDefault="0075563E" w:rsidP="00CC6520">
      <w:pPr>
        <w:pStyle w:val="Body"/>
        <w:numPr>
          <w:ilvl w:val="0"/>
          <w:numId w:val="59"/>
        </w:numPr>
        <w:rPr>
          <w:b/>
          <w:bCs/>
          <w:color w:val="535353" w:themeColor="text2" w:themeShade="80"/>
        </w:rPr>
      </w:pPr>
      <w:r w:rsidRPr="00CC6520">
        <w:rPr>
          <w:rStyle w:val="None"/>
          <w:b/>
          <w:bCs/>
          <w:color w:val="535353" w:themeColor="text2" w:themeShade="80"/>
          <w:u w:color="434343"/>
        </w:rPr>
        <w:t>Opportunity title</w:t>
      </w:r>
    </w:p>
    <w:p w14:paraId="59320FDF" w14:textId="77777777" w:rsidR="00F50E0E" w:rsidRPr="00CC6520" w:rsidRDefault="0075563E" w:rsidP="00CC6520">
      <w:pPr>
        <w:pStyle w:val="Body"/>
        <w:numPr>
          <w:ilvl w:val="0"/>
          <w:numId w:val="59"/>
        </w:numPr>
        <w:rPr>
          <w:color w:val="535353" w:themeColor="text2" w:themeShade="80"/>
        </w:rPr>
      </w:pPr>
      <w:r w:rsidRPr="00CC6520">
        <w:rPr>
          <w:rStyle w:val="None"/>
          <w:b/>
          <w:bCs/>
          <w:color w:val="535353" w:themeColor="text2" w:themeShade="80"/>
          <w:u w:color="434343"/>
        </w:rPr>
        <w:t>Opportunity teaser</w:t>
      </w:r>
      <w:r w:rsidRPr="00CC6520">
        <w:rPr>
          <w:rStyle w:val="None"/>
          <w:color w:val="535353" w:themeColor="text2" w:themeShade="80"/>
          <w:u w:color="434343"/>
        </w:rPr>
        <w:t xml:space="preserve"> (short, punchy description for the website)</w:t>
      </w:r>
    </w:p>
    <w:p w14:paraId="7097C39D" w14:textId="77777777" w:rsidR="00F50E0E" w:rsidRPr="00CC6520" w:rsidRDefault="0075563E" w:rsidP="00CC6520">
      <w:pPr>
        <w:pStyle w:val="Body"/>
        <w:numPr>
          <w:ilvl w:val="0"/>
          <w:numId w:val="59"/>
        </w:numPr>
        <w:rPr>
          <w:color w:val="535353" w:themeColor="text2" w:themeShade="80"/>
        </w:rPr>
      </w:pPr>
      <w:r w:rsidRPr="00CC6520">
        <w:rPr>
          <w:rStyle w:val="None"/>
          <w:b/>
          <w:bCs/>
          <w:color w:val="535353" w:themeColor="text2" w:themeShade="80"/>
        </w:rPr>
        <w:t xml:space="preserve">Opportunity description </w:t>
      </w:r>
      <w:r w:rsidRPr="00CC6520">
        <w:rPr>
          <w:rStyle w:val="None"/>
          <w:color w:val="535353" w:themeColor="text2" w:themeShade="80"/>
        </w:rPr>
        <w:t>(what is the problem that needs to be solved – written in plain language)</w:t>
      </w:r>
    </w:p>
    <w:p w14:paraId="09384391" w14:textId="77777777" w:rsidR="00F50E0E" w:rsidRPr="00CC6520" w:rsidRDefault="0075563E" w:rsidP="00CC6520">
      <w:pPr>
        <w:pStyle w:val="Body"/>
        <w:numPr>
          <w:ilvl w:val="0"/>
          <w:numId w:val="59"/>
        </w:numPr>
        <w:rPr>
          <w:color w:val="535353" w:themeColor="text2" w:themeShade="80"/>
        </w:rPr>
      </w:pPr>
      <w:r w:rsidRPr="00CC6520">
        <w:rPr>
          <w:rStyle w:val="None"/>
          <w:b/>
          <w:bCs/>
          <w:color w:val="535353" w:themeColor="text2" w:themeShade="80"/>
          <w:u w:color="434343"/>
        </w:rPr>
        <w:t>Link to GitHub repository</w:t>
      </w:r>
      <w:r w:rsidRPr="00CC6520">
        <w:rPr>
          <w:rStyle w:val="None"/>
          <w:color w:val="535353" w:themeColor="text2" w:themeShade="80"/>
          <w:u w:color="434343"/>
        </w:rPr>
        <w:t xml:space="preserve"> (where the code will be stored)</w:t>
      </w:r>
    </w:p>
    <w:p w14:paraId="4E84C9F2" w14:textId="7239EF9C" w:rsidR="00F50E0E" w:rsidRPr="00CC6520" w:rsidRDefault="0075563E" w:rsidP="00CC6520">
      <w:pPr>
        <w:pStyle w:val="Body"/>
        <w:numPr>
          <w:ilvl w:val="0"/>
          <w:numId w:val="59"/>
        </w:numPr>
        <w:rPr>
          <w:color w:val="535353" w:themeColor="text2" w:themeShade="80"/>
        </w:rPr>
      </w:pPr>
      <w:r w:rsidRPr="00CC6520">
        <w:rPr>
          <w:rStyle w:val="None"/>
          <w:b/>
          <w:bCs/>
          <w:color w:val="535353" w:themeColor="text2" w:themeShade="80"/>
        </w:rPr>
        <w:t xml:space="preserve">Required skills </w:t>
      </w:r>
      <w:r w:rsidRPr="00CC6520">
        <w:rPr>
          <w:rStyle w:val="None"/>
          <w:color w:val="535353" w:themeColor="text2" w:themeShade="80"/>
        </w:rPr>
        <w:t>(keywords</w:t>
      </w:r>
      <w:r w:rsidR="1530E329" w:rsidRPr="00CC6520">
        <w:rPr>
          <w:rStyle w:val="None"/>
          <w:color w:val="535353" w:themeColor="text2" w:themeShade="80"/>
        </w:rPr>
        <w:t xml:space="preserve"> such as</w:t>
      </w:r>
      <w:r w:rsidRPr="00CC6520">
        <w:rPr>
          <w:rStyle w:val="None"/>
          <w:color w:val="535353" w:themeColor="text2" w:themeShade="80"/>
        </w:rPr>
        <w:t>: JavaScript, Python etc</w:t>
      </w:r>
      <w:r w:rsidR="76D041F6" w:rsidRPr="00CC6520">
        <w:rPr>
          <w:rStyle w:val="None"/>
          <w:color w:val="535353" w:themeColor="text2" w:themeShade="80"/>
        </w:rPr>
        <w:t>.</w:t>
      </w:r>
      <w:r w:rsidRPr="00CC6520">
        <w:rPr>
          <w:rStyle w:val="None"/>
          <w:color w:val="535353" w:themeColor="text2" w:themeShade="80"/>
        </w:rPr>
        <w:t>)</w:t>
      </w:r>
    </w:p>
    <w:p w14:paraId="57443290" w14:textId="77777777" w:rsidR="00F50E0E" w:rsidRPr="00CC6520" w:rsidRDefault="0075563E" w:rsidP="00CC6520">
      <w:pPr>
        <w:pStyle w:val="Body"/>
        <w:numPr>
          <w:ilvl w:val="0"/>
          <w:numId w:val="59"/>
        </w:numPr>
        <w:rPr>
          <w:color w:val="535353" w:themeColor="text2" w:themeShade="80"/>
          <w:lang w:val="en-CA"/>
        </w:rPr>
      </w:pPr>
      <w:r w:rsidRPr="00CC6520">
        <w:rPr>
          <w:rStyle w:val="None"/>
          <w:b/>
          <w:bCs/>
          <w:color w:val="535353" w:themeColor="text2" w:themeShade="80"/>
          <w:lang w:val="en-CA"/>
        </w:rPr>
        <w:t xml:space="preserve">Acceptance criteria </w:t>
      </w:r>
      <w:r w:rsidRPr="00CC6520">
        <w:rPr>
          <w:rStyle w:val="None"/>
          <w:color w:val="535353" w:themeColor="text2" w:themeShade="80"/>
        </w:rPr>
        <w:t>(What criteria will the code need to meet to be accepted. what would indicate that the code has solved the problem as stated in the opportunity. Note all acceptance criteria must include some standard language around the QA tests that the code would need to pass)</w:t>
      </w:r>
    </w:p>
    <w:p w14:paraId="6E549C7F" w14:textId="77777777" w:rsidR="00F50E0E" w:rsidRPr="00CC6520" w:rsidRDefault="0075563E" w:rsidP="00CC6520">
      <w:pPr>
        <w:pStyle w:val="Body"/>
        <w:numPr>
          <w:ilvl w:val="0"/>
          <w:numId w:val="59"/>
        </w:numPr>
        <w:rPr>
          <w:color w:val="535353" w:themeColor="text2" w:themeShade="80"/>
        </w:rPr>
      </w:pPr>
      <w:r w:rsidRPr="00CC6520">
        <w:rPr>
          <w:rStyle w:val="None"/>
          <w:b/>
          <w:bCs/>
          <w:color w:val="535353" w:themeColor="text2" w:themeShade="80"/>
          <w:u w:color="434343"/>
        </w:rPr>
        <w:t xml:space="preserve">$ Value of this contract </w:t>
      </w:r>
      <w:r w:rsidRPr="00CC6520">
        <w:rPr>
          <w:rStyle w:val="None"/>
          <w:color w:val="535353" w:themeColor="text2" w:themeShade="80"/>
          <w:u w:color="434343"/>
        </w:rPr>
        <w:t>(this is a fixed price)</w:t>
      </w:r>
    </w:p>
    <w:p w14:paraId="30AC1D04" w14:textId="4FCF93FD" w:rsidR="00F50E0E" w:rsidRPr="00CC6520" w:rsidRDefault="0075563E" w:rsidP="00A52845">
      <w:pPr>
        <w:pStyle w:val="Body"/>
        <w:numPr>
          <w:ilvl w:val="0"/>
          <w:numId w:val="59"/>
        </w:numPr>
        <w:rPr>
          <w:rFonts w:eastAsia="Arial" w:cs="Arial"/>
          <w:color w:val="535353" w:themeColor="text2" w:themeShade="80"/>
        </w:rPr>
      </w:pPr>
      <w:r w:rsidRPr="2C7840B6">
        <w:rPr>
          <w:rStyle w:val="None"/>
          <w:b/>
          <w:bCs/>
          <w:color w:val="535353" w:themeColor="text2" w:themeShade="80"/>
          <w:lang w:val="en-CA"/>
        </w:rPr>
        <w:t xml:space="preserve">Evaluation criteria </w:t>
      </w:r>
      <w:r w:rsidRPr="2C7840B6">
        <w:rPr>
          <w:rStyle w:val="None"/>
          <w:color w:val="535353" w:themeColor="text2" w:themeShade="80"/>
        </w:rPr>
        <w:t xml:space="preserve">(How the GC team will determine the winning bid. All evaluation criteria should include standard </w:t>
      </w:r>
      <w:r w:rsidR="00CC6520" w:rsidRPr="2C7840B6">
        <w:rPr>
          <w:rStyle w:val="None"/>
          <w:color w:val="535353" w:themeColor="text2" w:themeShade="80"/>
        </w:rPr>
        <w:t>language. Details to be developed.)</w:t>
      </w:r>
    </w:p>
    <w:p w14:paraId="3D7D1B4B" w14:textId="745E16F5" w:rsidR="00F50E0E" w:rsidRPr="00CC6520" w:rsidRDefault="1198118F" w:rsidP="53795CEE">
      <w:pPr>
        <w:pStyle w:val="Body"/>
        <w:numPr>
          <w:ilvl w:val="0"/>
          <w:numId w:val="59"/>
        </w:numPr>
        <w:rPr>
          <w:rStyle w:val="None"/>
          <w:rFonts w:eastAsia="Arial" w:cs="Arial"/>
          <w:b/>
          <w:bCs/>
          <w:color w:val="535353" w:themeColor="text2" w:themeShade="80"/>
        </w:rPr>
      </w:pPr>
      <w:r w:rsidRPr="53795CEE">
        <w:rPr>
          <w:rStyle w:val="None"/>
          <w:b/>
          <w:bCs/>
          <w:color w:val="535353" w:themeColor="text2" w:themeShade="80"/>
        </w:rPr>
        <w:t xml:space="preserve">Opportunity </w:t>
      </w:r>
      <w:r w:rsidR="49F3ADAF" w:rsidRPr="53795CEE">
        <w:rPr>
          <w:rStyle w:val="None"/>
          <w:b/>
          <w:bCs/>
          <w:color w:val="535353" w:themeColor="text2" w:themeShade="80"/>
        </w:rPr>
        <w:t>contact</w:t>
      </w:r>
      <w:r w:rsidR="325A117F" w:rsidRPr="53795CEE">
        <w:rPr>
          <w:rStyle w:val="None"/>
          <w:b/>
          <w:bCs/>
          <w:color w:val="535353" w:themeColor="text2" w:themeShade="80"/>
        </w:rPr>
        <w:t xml:space="preserve"> information</w:t>
      </w:r>
      <w:r w:rsidR="49F3ADAF" w:rsidRPr="53795CEE">
        <w:rPr>
          <w:rStyle w:val="None"/>
          <w:color w:val="535353" w:themeColor="text2" w:themeShade="80"/>
        </w:rPr>
        <w:t xml:space="preserve"> (name/email address</w:t>
      </w:r>
      <w:r w:rsidR="00CC6520" w:rsidRPr="53795CEE">
        <w:rPr>
          <w:rStyle w:val="None"/>
          <w:color w:val="535353" w:themeColor="text2" w:themeShade="80"/>
        </w:rPr>
        <w:t>)</w:t>
      </w:r>
    </w:p>
    <w:p w14:paraId="038CE231" w14:textId="77777777" w:rsidR="00F50E0E" w:rsidRPr="00CC6520" w:rsidRDefault="49F3ADAF" w:rsidP="00CC6520">
      <w:pPr>
        <w:pStyle w:val="Body"/>
        <w:numPr>
          <w:ilvl w:val="0"/>
          <w:numId w:val="59"/>
        </w:numPr>
        <w:rPr>
          <w:color w:val="535353" w:themeColor="text2" w:themeShade="80"/>
        </w:rPr>
      </w:pPr>
      <w:r w:rsidRPr="00CC6520">
        <w:rPr>
          <w:rStyle w:val="None"/>
          <w:b/>
          <w:bCs/>
          <w:color w:val="535353" w:themeColor="text2" w:themeShade="80"/>
        </w:rPr>
        <w:t xml:space="preserve">Project name </w:t>
      </w:r>
      <w:r w:rsidRPr="00CC6520">
        <w:rPr>
          <w:rStyle w:val="None"/>
          <w:color w:val="535353" w:themeColor="text2" w:themeShade="80"/>
        </w:rPr>
        <w:t>(links to project details. There could be many contracts associated to a single project)</w:t>
      </w:r>
    </w:p>
    <w:p w14:paraId="577FE657" w14:textId="73C87D94" w:rsidR="7F48611B" w:rsidRPr="00CC6520" w:rsidRDefault="7F48611B" w:rsidP="6DEDE85B">
      <w:pPr>
        <w:pStyle w:val="Body"/>
        <w:rPr>
          <w:rStyle w:val="None"/>
          <w:color w:val="535353" w:themeColor="text2" w:themeShade="80"/>
        </w:rPr>
      </w:pPr>
    </w:p>
    <w:p w14:paraId="511766B8" w14:textId="14CAF869" w:rsidR="1734BD59" w:rsidRPr="00CC6520" w:rsidRDefault="60EB63DD" w:rsidP="7F48611B">
      <w:pPr>
        <w:pStyle w:val="Body"/>
        <w:rPr>
          <w:rStyle w:val="None"/>
          <w:color w:val="535353" w:themeColor="text2" w:themeShade="80"/>
        </w:rPr>
      </w:pPr>
      <w:r w:rsidRPr="00CC6520">
        <w:rPr>
          <w:rStyle w:val="None"/>
          <w:color w:val="535353" w:themeColor="text2" w:themeShade="80"/>
        </w:rPr>
        <w:t>Note: the Office of Small and Medium Enterprise (PSPC) strongly recommends having a checklist for suppliers to use to make sure they have completed all the steps necessary</w:t>
      </w:r>
      <w:r w:rsidR="5C80556A" w:rsidRPr="00CC6520">
        <w:rPr>
          <w:rStyle w:val="None"/>
          <w:color w:val="535353" w:themeColor="text2" w:themeShade="80"/>
        </w:rPr>
        <w:t xml:space="preserve"> when submitting their proposal</w:t>
      </w:r>
      <w:r w:rsidRPr="00CC6520">
        <w:rPr>
          <w:rStyle w:val="None"/>
          <w:color w:val="535353" w:themeColor="text2" w:themeShade="80"/>
        </w:rPr>
        <w:t>.</w:t>
      </w:r>
      <w:r w:rsidR="4B43CF03" w:rsidRPr="00CC6520">
        <w:rPr>
          <w:rStyle w:val="None"/>
          <w:color w:val="535353" w:themeColor="text2" w:themeShade="80"/>
        </w:rPr>
        <w:t xml:space="preserve">  They also recommend having a plain language description available to all suppliers of how the procurement process will unfold.</w:t>
      </w:r>
    </w:p>
    <w:p w14:paraId="4ECE3263" w14:textId="77777777" w:rsidR="00F50E0E" w:rsidRDefault="00F50E0E">
      <w:pPr>
        <w:pStyle w:val="Body"/>
        <w:rPr>
          <w:rStyle w:val="None"/>
          <w:color w:val="434343"/>
          <w:u w:color="434343"/>
        </w:rPr>
      </w:pPr>
    </w:p>
    <w:p w14:paraId="63F3884F" w14:textId="4C683BC0" w:rsidR="00F50E0E" w:rsidRDefault="00F50E0E" w:rsidP="6DEDE85B">
      <w:pPr>
        <w:pStyle w:val="Body"/>
        <w:rPr>
          <w:rStyle w:val="None"/>
          <w:rFonts w:ascii="Arial Unicode MS" w:hAnsi="Arial Unicode MS"/>
        </w:rPr>
      </w:pPr>
      <w:bookmarkStart w:id="40" w:name="_vr9mzw3ppft"/>
      <w:bookmarkEnd w:id="40"/>
    </w:p>
    <w:p w14:paraId="777015D5" w14:textId="3BA637A5" w:rsidR="00F50E0E" w:rsidRDefault="0075563E" w:rsidP="252A6FFB">
      <w:pPr>
        <w:pStyle w:val="Body"/>
        <w:rPr>
          <w:rStyle w:val="None"/>
          <w:rFonts w:ascii="Arial Unicode MS" w:hAnsi="Arial Unicode MS"/>
        </w:rPr>
      </w:pPr>
      <w:r w:rsidRPr="605938A9">
        <w:rPr>
          <w:rStyle w:val="None"/>
          <w:rFonts w:ascii="Arial Unicode MS" w:hAnsi="Arial Unicode MS"/>
        </w:rPr>
        <w:br w:type="page"/>
      </w:r>
    </w:p>
    <w:p w14:paraId="10C1383C" w14:textId="35A4CAB6" w:rsidR="00F50E0E" w:rsidRPr="00AB2736" w:rsidRDefault="782C4661" w:rsidP="00AB2736">
      <w:pPr>
        <w:pStyle w:val="Heading1"/>
        <w:rPr>
          <w:rStyle w:val="None"/>
        </w:rPr>
      </w:pPr>
      <w:bookmarkStart w:id="41" w:name="_Toc57803881"/>
      <w:r w:rsidRPr="00AB2736">
        <w:rPr>
          <w:rStyle w:val="None"/>
        </w:rPr>
        <w:t xml:space="preserve">Annex </w:t>
      </w:r>
      <w:r w:rsidR="6BA61666" w:rsidRPr="00AB2736">
        <w:rPr>
          <w:rStyle w:val="None"/>
        </w:rPr>
        <w:t>D</w:t>
      </w:r>
      <w:r w:rsidRPr="00AB2736">
        <w:rPr>
          <w:rStyle w:val="None"/>
        </w:rPr>
        <w:t>: The GC Developers Exchange</w:t>
      </w:r>
      <w:bookmarkEnd w:id="41"/>
    </w:p>
    <w:p w14:paraId="512E411E" w14:textId="611CF53C" w:rsidR="75581F90" w:rsidRDefault="75581F90" w:rsidP="75581F90">
      <w:pPr>
        <w:pStyle w:val="Body"/>
        <w:rPr>
          <w:rStyle w:val="None"/>
          <w:color w:val="434343"/>
        </w:rPr>
      </w:pPr>
    </w:p>
    <w:p w14:paraId="6D8EAB44" w14:textId="660A0851" w:rsidR="782C4661" w:rsidRDefault="013DDB12" w:rsidP="75581F90">
      <w:pPr>
        <w:pStyle w:val="Body"/>
        <w:rPr>
          <w:color w:val="505962"/>
        </w:rPr>
      </w:pPr>
      <w:r w:rsidRPr="00CA197F">
        <w:rPr>
          <w:color w:val="505962"/>
        </w:rPr>
        <w:t>The GC Developers Exchange (GCDevEx) was originally launched in 2017</w:t>
      </w:r>
      <w:r w:rsidR="5BD1F344" w:rsidRPr="00CA197F">
        <w:rPr>
          <w:color w:val="505962"/>
        </w:rPr>
        <w:t xml:space="preserve"> by PCO in partnership with TBS and PSPC</w:t>
      </w:r>
      <w:r w:rsidRPr="00CA197F">
        <w:rPr>
          <w:color w:val="505962"/>
        </w:rPr>
        <w:t xml:space="preserve">. It was a website to facilitate micro-procurement in the GC. All contract opportunities were for open source code and had a value of $10K or less. </w:t>
      </w:r>
      <w:r w:rsidR="00CA197F">
        <w:rPr>
          <w:color w:val="505962"/>
        </w:rPr>
        <w:t xml:space="preserve">Suppliers </w:t>
      </w:r>
      <w:r w:rsidRPr="00CA197F">
        <w:rPr>
          <w:color w:val="505962"/>
        </w:rPr>
        <w:t>did not need security clearance as all work was unclassified and virtual. One of the main goals of the GC Developers Exchange was to distribute GC contract dollars to those who might not normally get them (e.g., students, small companies, those not in the National Capital Region). The initiative used code forked from the BC Developers Exchange’s Code with Us platform, a similar micro-procurement initiative.</w:t>
      </w:r>
    </w:p>
    <w:p w14:paraId="29EE0929" w14:textId="77777777" w:rsidR="00880B7E" w:rsidRPr="00CA197F" w:rsidRDefault="00880B7E" w:rsidP="75581F90">
      <w:pPr>
        <w:pStyle w:val="Body"/>
        <w:rPr>
          <w:color w:val="505962"/>
        </w:rPr>
      </w:pPr>
    </w:p>
    <w:p w14:paraId="23C5E8EF" w14:textId="72978DCF" w:rsidR="187E73F7" w:rsidRPr="00CA197F" w:rsidRDefault="187E73F7" w:rsidP="75581F90">
      <w:pPr>
        <w:pStyle w:val="Body"/>
        <w:rPr>
          <w:color w:val="505962"/>
        </w:rPr>
      </w:pPr>
      <w:r w:rsidRPr="00CA197F">
        <w:rPr>
          <w:color w:val="505962"/>
        </w:rPr>
        <w:t>The GCDevEx pilot created many lessons learned including:</w:t>
      </w:r>
    </w:p>
    <w:p w14:paraId="550FDE0A" w14:textId="5AFD850B" w:rsidR="187E73F7" w:rsidRPr="00CA197F" w:rsidRDefault="454D775E" w:rsidP="00CA197F">
      <w:pPr>
        <w:pStyle w:val="Body"/>
        <w:numPr>
          <w:ilvl w:val="0"/>
          <w:numId w:val="37"/>
        </w:numPr>
        <w:rPr>
          <w:rFonts w:eastAsia="Arial" w:cs="Arial"/>
          <w:color w:val="505962"/>
        </w:rPr>
      </w:pPr>
      <w:r w:rsidRPr="00CA197F">
        <w:rPr>
          <w:color w:val="505962"/>
        </w:rPr>
        <w:t>Departmental procurement teams needs to be engaged early on in the design work</w:t>
      </w:r>
    </w:p>
    <w:p w14:paraId="3304668C" w14:textId="3AF86E6C" w:rsidR="187E73F7" w:rsidRPr="00CA197F" w:rsidRDefault="187E73F7" w:rsidP="00CA197F">
      <w:pPr>
        <w:pStyle w:val="Body"/>
        <w:numPr>
          <w:ilvl w:val="0"/>
          <w:numId w:val="37"/>
        </w:numPr>
        <w:rPr>
          <w:color w:val="505962"/>
        </w:rPr>
      </w:pPr>
      <w:r w:rsidRPr="00CA197F">
        <w:rPr>
          <w:color w:val="505962"/>
        </w:rPr>
        <w:t>A simplified back-end procurement and payment process is required (not just a front-end to connect suppliers with the GC and vice versa)</w:t>
      </w:r>
    </w:p>
    <w:p w14:paraId="1D665721" w14:textId="542553C7" w:rsidR="187E73F7" w:rsidRPr="00CA197F" w:rsidRDefault="187E73F7" w:rsidP="00CA197F">
      <w:pPr>
        <w:pStyle w:val="Body"/>
        <w:numPr>
          <w:ilvl w:val="0"/>
          <w:numId w:val="37"/>
        </w:numPr>
        <w:rPr>
          <w:color w:val="505962"/>
        </w:rPr>
      </w:pPr>
      <w:r w:rsidRPr="00CA197F">
        <w:rPr>
          <w:color w:val="505962"/>
        </w:rPr>
        <w:t>The GC isn’t used to working in an agile iterative way when it comes to IT</w:t>
      </w:r>
    </w:p>
    <w:p w14:paraId="6FF6B3C2" w14:textId="1774B96A" w:rsidR="187E73F7" w:rsidRPr="00CA197F" w:rsidRDefault="187E73F7" w:rsidP="00CA197F">
      <w:pPr>
        <w:pStyle w:val="Body"/>
        <w:numPr>
          <w:ilvl w:val="0"/>
          <w:numId w:val="37"/>
        </w:numPr>
        <w:rPr>
          <w:color w:val="505962"/>
        </w:rPr>
      </w:pPr>
      <w:r w:rsidRPr="00CA197F">
        <w:rPr>
          <w:color w:val="505962"/>
        </w:rPr>
        <w:t>Suppliers need to be able to respond to opportunities in 2hrs or less for a $10K contract.  Any more time than that makes it not worth their while</w:t>
      </w:r>
    </w:p>
    <w:p w14:paraId="476A57EE" w14:textId="5ED663E6" w:rsidR="45481F72" w:rsidRPr="00CA197F" w:rsidRDefault="45481F72" w:rsidP="00CA197F">
      <w:pPr>
        <w:pStyle w:val="Body"/>
        <w:numPr>
          <w:ilvl w:val="0"/>
          <w:numId w:val="37"/>
        </w:numPr>
        <w:rPr>
          <w:color w:val="505962"/>
        </w:rPr>
      </w:pPr>
      <w:r w:rsidRPr="00CA197F">
        <w:rPr>
          <w:color w:val="505962"/>
        </w:rPr>
        <w:t>Resources are required to provide support to those posting opportunities as well as to suppliers</w:t>
      </w:r>
    </w:p>
    <w:p w14:paraId="190EE72A" w14:textId="6EA49426" w:rsidR="45481F72" w:rsidRPr="00CA197F" w:rsidRDefault="45481F72" w:rsidP="00CA197F">
      <w:pPr>
        <w:pStyle w:val="Body"/>
        <w:numPr>
          <w:ilvl w:val="0"/>
          <w:numId w:val="37"/>
        </w:numPr>
        <w:rPr>
          <w:color w:val="505962"/>
        </w:rPr>
      </w:pPr>
      <w:r w:rsidRPr="00CA197F">
        <w:rPr>
          <w:color w:val="505962"/>
        </w:rPr>
        <w:t>Multiple contracts need to be run through the pilot in order to have enough data to determine success.</w:t>
      </w:r>
    </w:p>
    <w:p w14:paraId="387350E0" w14:textId="373D6244" w:rsidR="75581F90" w:rsidRPr="00CA197F" w:rsidRDefault="75581F90" w:rsidP="75581F90">
      <w:pPr>
        <w:pStyle w:val="Body"/>
        <w:rPr>
          <w:color w:val="505962"/>
        </w:rPr>
      </w:pPr>
    </w:p>
    <w:p w14:paraId="3F20A6FE" w14:textId="200595D0" w:rsidR="45481F72" w:rsidRPr="00CA197F" w:rsidRDefault="45481F72" w:rsidP="75581F90">
      <w:pPr>
        <w:pStyle w:val="Body"/>
        <w:rPr>
          <w:color w:val="505962"/>
        </w:rPr>
      </w:pPr>
      <w:r w:rsidRPr="00CA197F">
        <w:rPr>
          <w:color w:val="505962"/>
        </w:rPr>
        <w:t>The GCDevEx pilot went offline after one year due to resourcing issues and after being unsuccessful in getting the PCO procurement folks onboard to develop a simplified process.</w:t>
      </w:r>
    </w:p>
    <w:sectPr w:rsidR="45481F72" w:rsidRPr="00CA197F">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70991" w14:textId="77777777" w:rsidR="008B2798" w:rsidRDefault="008B2798">
      <w:r>
        <w:separator/>
      </w:r>
    </w:p>
  </w:endnote>
  <w:endnote w:type="continuationSeparator" w:id="0">
    <w:p w14:paraId="73F79E45" w14:textId="77777777" w:rsidR="008B2798" w:rsidRDefault="008B2798">
      <w:r>
        <w:continuationSeparator/>
      </w:r>
    </w:p>
  </w:endnote>
  <w:endnote w:type="continuationNotice" w:id="1">
    <w:p w14:paraId="2878B2A5" w14:textId="77777777" w:rsidR="008B2798" w:rsidRDefault="008B2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DE24E" w14:textId="587556F6" w:rsidR="00A9040D" w:rsidRDefault="00A9040D">
    <w:pPr>
      <w:pStyle w:val="Footer"/>
    </w:pPr>
    <w:ins w:id="56" w:author="" w:date="2021-04-22T06:35:00Z">
      <w:r>
        <w:rPr>
          <w:noProof/>
        </w:rPr>
        <mc:AlternateContent>
          <mc:Choice Requires="wps">
            <w:drawing>
              <wp:anchor distT="0" distB="0" distL="0" distR="0" simplePos="0" relativeHeight="251662336" behindDoc="0" locked="0" layoutInCell="1" allowOverlap="1" wp14:anchorId="28960937" wp14:editId="31F0AB18">
                <wp:simplePos x="635" y="635"/>
                <wp:positionH relativeFrom="column">
                  <wp:align>center</wp:align>
                </wp:positionH>
                <wp:positionV relativeFrom="paragraph">
                  <wp:posOffset>635</wp:posOffset>
                </wp:positionV>
                <wp:extent cx="443865" cy="443865"/>
                <wp:effectExtent l="0" t="0" r="15875" b="17145"/>
                <wp:wrapSquare wrapText="bothSides"/>
                <wp:docPr id="5" name="Text Box 5"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4FF313C6" w14:textId="3B4A717D" w:rsidR="00A9040D" w:rsidRPr="00A9040D" w:rsidRDefault="00A9040D">
                            <w:pPr>
                              <w:rPr>
                                <w:rFonts w:ascii="Calibri" w:eastAsia="Calibri" w:hAnsi="Calibri" w:cs="Calibri"/>
                                <w:color w:val="000000"/>
                                <w:sz w:val="20"/>
                                <w:szCs w:val="20"/>
                                <w:rPrChange w:id="57" w:author="" w:date="2021-04-22T06:35:00Z">
                                  <w:rPr/>
                                </w:rPrChange>
                              </w:rPr>
                            </w:pPr>
                            <w:ins w:id="58" w:author="" w:date="2021-04-22T06:35:00Z">
                              <w:r w:rsidRPr="00A9040D">
                                <w:rPr>
                                  <w:rFonts w:ascii="Calibri" w:eastAsia="Calibri" w:hAnsi="Calibri" w:cs="Calibri"/>
                                  <w:color w:val="000000"/>
                                  <w:sz w:val="20"/>
                                  <w:szCs w:val="20"/>
                                  <w:rPrChange w:id="59" w:author="" w:date="2021-04-22T06:35:00Z">
                                    <w:rPr/>
                                  </w:rPrChange>
                                </w:rPr>
                                <w:t>UNCLASSIFED / NON CLASSIFIÉ</w:t>
                              </w:r>
                            </w:ins>
                          </w:p>
                        </w:txbxContent>
                      </wps:txbx>
                      <wps:bodyPr rot="0" spcFirstLastPara="1" vertOverflow="overflow" horzOverflow="overflow" vert="horz" wrap="none" lIns="0" tIns="0" rIns="0" bIns="0" numCol="1" spcCol="38100" rtlCol="0" fromWordArt="0" anchor="t" anchorCtr="0" forceAA="0" compatLnSpc="1">
                        <a:prstTxWarp prst="textNoShape">
                          <a:avLst/>
                        </a:prstTxWarp>
                        <a:spAutoFit/>
                      </wps:bodyPr>
                    </wps:wsp>
                  </a:graphicData>
                </a:graphic>
              </wp:anchor>
            </w:drawing>
          </mc:Choice>
          <mc:Fallback>
            <w:pict>
              <v:shapetype w14:anchorId="28960937" id="_x0000_t202" coordsize="21600,21600" o:spt="202" path="m,l,21600r21600,l21600,xe">
                <v:stroke joinstyle="miter"/>
                <v:path gradientshapeok="t" o:connecttype="rect"/>
              </v:shapetype>
              <v:shape id="Text Box 5" o:spid="_x0000_s1028" type="#_x0000_t202" alt="UNCLASSIFED / NON CLASSIFIÉ"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DuP5UfRQIAAHwEAAAOAAAA&#10;AAAAAAAAAAAAAC4CAABkcnMvZTJvRG9jLnhtbFBLAQItABQABgAIAAAAIQCEsNMo1gAAAAMBAAAP&#10;AAAAAAAAAAAAAAAAAJ8EAABkcnMvZG93bnJldi54bWxQSwUGAAAAAAQABADzAAAAogUAAAAA&#10;" filled="f" stroked="f">
                <v:fill o:detectmouseclick="t"/>
                <v:textbox style="mso-fit-shape-to-text:t" inset="0,0,0,0">
                  <w:txbxContent>
                    <w:p w14:paraId="4FF313C6" w14:textId="3B4A717D" w:rsidR="00A9040D" w:rsidRPr="00A9040D" w:rsidRDefault="00A9040D">
                      <w:pPr>
                        <w:rPr>
                          <w:rFonts w:ascii="Calibri" w:eastAsia="Calibri" w:hAnsi="Calibri" w:cs="Calibri"/>
                          <w:color w:val="000000"/>
                          <w:sz w:val="20"/>
                          <w:szCs w:val="20"/>
                          <w:rPrChange w:id="60" w:author="" w:date="2021-04-22T06:35:00Z">
                            <w:rPr/>
                          </w:rPrChange>
                        </w:rPr>
                      </w:pPr>
                      <w:ins w:id="61" w:author="" w:date="2021-04-22T06:35:00Z">
                        <w:r w:rsidRPr="00A9040D">
                          <w:rPr>
                            <w:rFonts w:ascii="Calibri" w:eastAsia="Calibri" w:hAnsi="Calibri" w:cs="Calibri"/>
                            <w:color w:val="000000"/>
                            <w:sz w:val="20"/>
                            <w:szCs w:val="20"/>
                            <w:rPrChange w:id="62" w:author="" w:date="2021-04-22T06:35:00Z">
                              <w:rPr/>
                            </w:rPrChange>
                          </w:rPr>
                          <w:t>UNCLASSIFED / NON CLASSIFIÉ</w:t>
                        </w:r>
                      </w:ins>
                    </w:p>
                  </w:txbxContent>
                </v:textbox>
                <w10:wrap type="squar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A8D37" w14:textId="55C20039" w:rsidR="00880B7E" w:rsidRDefault="00A9040D">
    <w:pPr>
      <w:pStyle w:val="Footer"/>
      <w:tabs>
        <w:tab w:val="clear" w:pos="9360"/>
        <w:tab w:val="right" w:pos="9340"/>
      </w:tabs>
      <w:jc w:val="right"/>
    </w:pPr>
    <w:ins w:id="63" w:author="" w:date="2021-04-22T06:35:00Z">
      <w:r>
        <w:rPr>
          <w:noProof/>
        </w:rPr>
        <mc:AlternateContent>
          <mc:Choice Requires="wps">
            <w:drawing>
              <wp:anchor distT="0" distB="0" distL="0" distR="0" simplePos="0" relativeHeight="251663360" behindDoc="0" locked="0" layoutInCell="1" allowOverlap="1" wp14:anchorId="0E8F5EDB" wp14:editId="0ABEFDBA">
                <wp:simplePos x="635" y="635"/>
                <wp:positionH relativeFrom="column">
                  <wp:align>center</wp:align>
                </wp:positionH>
                <wp:positionV relativeFrom="paragraph">
                  <wp:posOffset>635</wp:posOffset>
                </wp:positionV>
                <wp:extent cx="443865" cy="443865"/>
                <wp:effectExtent l="0" t="0" r="15875" b="17145"/>
                <wp:wrapSquare wrapText="bothSides"/>
                <wp:docPr id="6" name="Text Box 6"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1A43C2ED" w14:textId="3499C8F4" w:rsidR="00A9040D" w:rsidRPr="00A9040D" w:rsidRDefault="00A9040D">
                            <w:pPr>
                              <w:rPr>
                                <w:rFonts w:ascii="Calibri" w:eastAsia="Calibri" w:hAnsi="Calibri" w:cs="Calibri"/>
                                <w:color w:val="000000"/>
                                <w:sz w:val="20"/>
                                <w:szCs w:val="20"/>
                                <w:rPrChange w:id="64" w:author="" w:date="2021-04-22T06:35:00Z">
                                  <w:rPr/>
                                </w:rPrChange>
                              </w:rPr>
                            </w:pPr>
                            <w:ins w:id="65" w:author="" w:date="2021-04-22T06:35:00Z">
                              <w:r w:rsidRPr="00A9040D">
                                <w:rPr>
                                  <w:rFonts w:ascii="Calibri" w:eastAsia="Calibri" w:hAnsi="Calibri" w:cs="Calibri"/>
                                  <w:color w:val="000000"/>
                                  <w:sz w:val="20"/>
                                  <w:szCs w:val="20"/>
                                  <w:rPrChange w:id="66" w:author="" w:date="2021-04-22T06:35:00Z">
                                    <w:rPr/>
                                  </w:rPrChange>
                                </w:rPr>
                                <w:t>UNCLASSIFED / NON CLASSIFIÉ</w:t>
                              </w:r>
                            </w:ins>
                          </w:p>
                        </w:txbxContent>
                      </wps:txbx>
                      <wps:bodyPr rot="0" spcFirstLastPara="1" vertOverflow="overflow" horzOverflow="overflow" vert="horz" wrap="none" lIns="0" tIns="0" rIns="0" bIns="0" numCol="1" spcCol="38100" rtlCol="0" fromWordArt="0" anchor="t" anchorCtr="0" forceAA="0" compatLnSpc="1">
                        <a:prstTxWarp prst="textNoShape">
                          <a:avLst/>
                        </a:prstTxWarp>
                        <a:spAutoFit/>
                      </wps:bodyPr>
                    </wps:wsp>
                  </a:graphicData>
                </a:graphic>
              </wp:anchor>
            </w:drawing>
          </mc:Choice>
          <mc:Fallback>
            <w:pict>
              <v:shapetype w14:anchorId="0E8F5EDB" id="_x0000_t202" coordsize="21600,21600" o:spt="202" path="m,l,21600r21600,l21600,xe">
                <v:stroke joinstyle="miter"/>
                <v:path gradientshapeok="t" o:connecttype="rect"/>
              </v:shapetype>
              <v:shape id="Text Box 6" o:spid="_x0000_s1029" type="#_x0000_t202" alt="UNCLASSIFED / NON CLASSIFIÉ" style="position:absolute;left:0;text-align:left;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" filled="f" stroked="f">
                <v:fill o:detectmouseclick="t"/>
                <v:textbox style="mso-fit-shape-to-text:t" inset="0,0,0,0">
                  <w:txbxContent>
                    <w:p w14:paraId="1A43C2ED" w14:textId="3499C8F4" w:rsidR="00A9040D" w:rsidRPr="00A9040D" w:rsidRDefault="00A9040D">
                      <w:pPr>
                        <w:rPr>
                          <w:rFonts w:ascii="Calibri" w:eastAsia="Calibri" w:hAnsi="Calibri" w:cs="Calibri"/>
                          <w:color w:val="000000"/>
                          <w:sz w:val="20"/>
                          <w:szCs w:val="20"/>
                          <w:rPrChange w:id="67" w:author="" w:date="2021-04-22T06:35:00Z">
                            <w:rPr/>
                          </w:rPrChange>
                        </w:rPr>
                      </w:pPr>
                      <w:ins w:id="68" w:author="" w:date="2021-04-22T06:35:00Z">
                        <w:r w:rsidRPr="00A9040D">
                          <w:rPr>
                            <w:rFonts w:ascii="Calibri" w:eastAsia="Calibri" w:hAnsi="Calibri" w:cs="Calibri"/>
                            <w:color w:val="000000"/>
                            <w:sz w:val="20"/>
                            <w:szCs w:val="20"/>
                            <w:rPrChange w:id="69" w:author="" w:date="2021-04-22T06:35:00Z">
                              <w:rPr/>
                            </w:rPrChange>
                          </w:rPr>
                          <w:t>UNCLASSIFED / NON CLASSIFIÉ</w:t>
                        </w:r>
                      </w:ins>
                    </w:p>
                  </w:txbxContent>
                </v:textbox>
                <w10:wrap type="square"/>
              </v:shape>
            </w:pict>
          </mc:Fallback>
        </mc:AlternateContent>
      </w:r>
    </w:ins>
    <w:r w:rsidR="00880B7E">
      <w:fldChar w:fldCharType="begin"/>
    </w:r>
    <w:r w:rsidR="00880B7E">
      <w:instrText xml:space="preserve"> PAGE </w:instrText>
    </w:r>
    <w:r w:rsidR="00880B7E">
      <w:fldChar w:fldCharType="separate"/>
    </w:r>
    <w:r w:rsidR="0060504E">
      <w:rPr>
        <w:noProof/>
      </w:rPr>
      <w:t>26</w:t>
    </w:r>
    <w:r w:rsidR="00880B7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3A02" w14:textId="58D9B8B8" w:rsidR="00A9040D" w:rsidRDefault="00A9040D">
    <w:pPr>
      <w:pStyle w:val="Footer"/>
    </w:pPr>
    <w:ins w:id="77" w:author="" w:date="2021-04-22T06:35:00Z">
      <w:r>
        <w:rPr>
          <w:noProof/>
        </w:rPr>
        <mc:AlternateContent>
          <mc:Choice Requires="wps">
            <w:drawing>
              <wp:anchor distT="0" distB="0" distL="0" distR="0" simplePos="0" relativeHeight="251661312" behindDoc="0" locked="0" layoutInCell="1" allowOverlap="1" wp14:anchorId="33904E20" wp14:editId="4CA2FD4D">
                <wp:simplePos x="635" y="635"/>
                <wp:positionH relativeFrom="column">
                  <wp:align>center</wp:align>
                </wp:positionH>
                <wp:positionV relativeFrom="paragraph">
                  <wp:posOffset>635</wp:posOffset>
                </wp:positionV>
                <wp:extent cx="443865" cy="443865"/>
                <wp:effectExtent l="0" t="0" r="15875" b="17145"/>
                <wp:wrapSquare wrapText="bothSides"/>
                <wp:docPr id="4" name="Text Box 4"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7D73C490" w14:textId="5D48CB10" w:rsidR="00A9040D" w:rsidRPr="00A9040D" w:rsidRDefault="00A9040D">
                            <w:pPr>
                              <w:rPr>
                                <w:rFonts w:ascii="Calibri" w:eastAsia="Calibri" w:hAnsi="Calibri" w:cs="Calibri"/>
                                <w:color w:val="000000"/>
                                <w:sz w:val="20"/>
                                <w:szCs w:val="20"/>
                                <w:rPrChange w:id="78" w:author="" w:date="2021-04-22T06:35:00Z">
                                  <w:rPr/>
                                </w:rPrChange>
                              </w:rPr>
                            </w:pPr>
                            <w:ins w:id="79" w:author="" w:date="2021-04-22T06:35:00Z">
                              <w:r w:rsidRPr="00A9040D">
                                <w:rPr>
                                  <w:rFonts w:ascii="Calibri" w:eastAsia="Calibri" w:hAnsi="Calibri" w:cs="Calibri"/>
                                  <w:color w:val="000000"/>
                                  <w:sz w:val="20"/>
                                  <w:szCs w:val="20"/>
                                  <w:rPrChange w:id="80" w:author="" w:date="2021-04-22T06:35:00Z">
                                    <w:rPr/>
                                  </w:rPrChange>
                                </w:rPr>
                                <w:t>UNCLASSIFED / NON CLASSIFIÉ</w:t>
                              </w:r>
                            </w:ins>
                          </w:p>
                        </w:txbxContent>
                      </wps:txbx>
                      <wps:bodyPr rot="0" spcFirstLastPara="1" vertOverflow="overflow" horzOverflow="overflow" vert="horz" wrap="none" lIns="0" tIns="0" rIns="0" bIns="0" numCol="1" spcCol="38100" rtlCol="0" fromWordArt="0" anchor="t" anchorCtr="0" forceAA="0" compatLnSpc="1">
                        <a:prstTxWarp prst="textNoShape">
                          <a:avLst/>
                        </a:prstTxWarp>
                        <a:spAutoFit/>
                      </wps:bodyPr>
                    </wps:wsp>
                  </a:graphicData>
                </a:graphic>
              </wp:anchor>
            </w:drawing>
          </mc:Choice>
          <mc:Fallback>
            <w:pict>
              <v:shapetype w14:anchorId="33904E20" id="_x0000_t202" coordsize="21600,21600" o:spt="202" path="m,l,21600r21600,l21600,xe">
                <v:stroke joinstyle="miter"/>
                <v:path gradientshapeok="t" o:connecttype="rect"/>
              </v:shapetype>
              <v:shape id="Text Box 4" o:spid="_x0000_s1031" type="#_x0000_t202" alt="UNCLASSIFED / NON CLASSIFIÉ"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" filled="f" stroked="f">
                <v:fill o:detectmouseclick="t"/>
                <v:textbox style="mso-fit-shape-to-text:t" inset="0,0,0,0">
                  <w:txbxContent>
                    <w:p w14:paraId="7D73C490" w14:textId="5D48CB10" w:rsidR="00A9040D" w:rsidRPr="00A9040D" w:rsidRDefault="00A9040D">
                      <w:pPr>
                        <w:rPr>
                          <w:rFonts w:ascii="Calibri" w:eastAsia="Calibri" w:hAnsi="Calibri" w:cs="Calibri"/>
                          <w:color w:val="000000"/>
                          <w:sz w:val="20"/>
                          <w:szCs w:val="20"/>
                          <w:rPrChange w:id="81" w:author="" w:date="2021-04-22T06:35:00Z">
                            <w:rPr/>
                          </w:rPrChange>
                        </w:rPr>
                      </w:pPr>
                      <w:ins w:id="82" w:author="" w:date="2021-04-22T06:35:00Z">
                        <w:r w:rsidRPr="00A9040D">
                          <w:rPr>
                            <w:rFonts w:ascii="Calibri" w:eastAsia="Calibri" w:hAnsi="Calibri" w:cs="Calibri"/>
                            <w:color w:val="000000"/>
                            <w:sz w:val="20"/>
                            <w:szCs w:val="20"/>
                            <w:rPrChange w:id="83" w:author="" w:date="2021-04-22T06:35:00Z">
                              <w:rPr/>
                            </w:rPrChange>
                          </w:rPr>
                          <w:t>UNCLASSIFED / NON CLASSIFIÉ</w:t>
                        </w:r>
                      </w:ins>
                    </w:p>
                  </w:txbxContent>
                </v:textbox>
                <w10:wrap type="squar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A11F2" w14:textId="77777777" w:rsidR="008B2798" w:rsidRDefault="008B2798">
      <w:r>
        <w:separator/>
      </w:r>
    </w:p>
  </w:footnote>
  <w:footnote w:type="continuationSeparator" w:id="0">
    <w:p w14:paraId="41A24BC2" w14:textId="77777777" w:rsidR="008B2798" w:rsidRDefault="008B2798">
      <w:r>
        <w:continuationSeparator/>
      </w:r>
    </w:p>
  </w:footnote>
  <w:footnote w:type="continuationNotice" w:id="1">
    <w:p w14:paraId="7E58F46D" w14:textId="77777777" w:rsidR="008B2798" w:rsidRDefault="008B2798"/>
  </w:footnote>
  <w:footnote w:id="2">
    <w:p w14:paraId="10279207" w14:textId="77777777" w:rsidR="00880B7E" w:rsidRDefault="00880B7E">
      <w:pPr>
        <w:pStyle w:val="Body"/>
        <w:spacing w:line="240" w:lineRule="auto"/>
      </w:pPr>
      <w:r>
        <w:rPr>
          <w:rStyle w:val="None"/>
          <w:color w:val="434343"/>
          <w:u w:color="434343"/>
          <w:vertAlign w:val="superscript"/>
        </w:rPr>
        <w:footnoteRef/>
      </w:r>
      <w:r>
        <w:rPr>
          <w:rStyle w:val="None"/>
          <w:color w:val="434343"/>
          <w:sz w:val="20"/>
          <w:szCs w:val="20"/>
          <w:u w:color="434343"/>
          <w:lang w:val="de-DE"/>
        </w:rPr>
        <w:t xml:space="preserve"> http://opo-boa.gc.ca/rapports-reports/2017-2018/index-eng.html</w:t>
      </w:r>
    </w:p>
  </w:footnote>
  <w:footnote w:id="3">
    <w:p w14:paraId="5919C9B8" w14:textId="77777777" w:rsidR="00880B7E" w:rsidRDefault="00880B7E">
      <w:pPr>
        <w:pStyle w:val="Body"/>
        <w:spacing w:line="240" w:lineRule="auto"/>
      </w:pPr>
      <w:r>
        <w:rPr>
          <w:rStyle w:val="None"/>
          <w:color w:val="434343"/>
          <w:u w:color="434343"/>
          <w:vertAlign w:val="superscript"/>
        </w:rPr>
        <w:footnoteRef/>
      </w:r>
      <w:r>
        <w:rPr>
          <w:rStyle w:val="None"/>
          <w:color w:val="434343"/>
          <w:sz w:val="20"/>
          <w:szCs w:val="20"/>
          <w:u w:color="434343"/>
        </w:rPr>
        <w:t xml:space="preserve"> https://www150.statcan.gc.ca/n1/daily-quotidien/181116/dq181116c-eng.htm</w:t>
      </w:r>
    </w:p>
  </w:footnote>
  <w:footnote w:id="4">
    <w:p w14:paraId="4D5C7401" w14:textId="77777777" w:rsidR="00880B7E" w:rsidRDefault="00880B7E">
      <w:pPr>
        <w:pStyle w:val="Body"/>
        <w:spacing w:line="240" w:lineRule="auto"/>
      </w:pPr>
      <w:r>
        <w:rPr>
          <w:rStyle w:val="None"/>
          <w:color w:val="434343"/>
          <w:u w:color="434343"/>
          <w:vertAlign w:val="superscript"/>
        </w:rPr>
        <w:footnoteRef/>
      </w:r>
      <w:r>
        <w:rPr>
          <w:rStyle w:val="None"/>
          <w:color w:val="434343"/>
          <w:sz w:val="20"/>
          <w:szCs w:val="20"/>
          <w:u w:color="434343"/>
        </w:rPr>
        <w:t xml:space="preserve"> </w:t>
      </w:r>
      <w:r>
        <w:rPr>
          <w:rStyle w:val="None"/>
          <w:color w:val="434343"/>
          <w:sz w:val="20"/>
          <w:szCs w:val="20"/>
          <w:u w:color="434343"/>
          <w:shd w:val="clear" w:color="auto" w:fill="FFFFFF"/>
        </w:rPr>
        <w:t>Low Dollar Value is defined within PSPC</w:t>
      </w:r>
      <w:r>
        <w:rPr>
          <w:rStyle w:val="None"/>
          <w:color w:val="434343"/>
          <w:sz w:val="20"/>
          <w:szCs w:val="20"/>
          <w:u w:color="434343"/>
          <w:shd w:val="clear" w:color="auto" w:fill="FFFFFF"/>
          <w:rtl/>
        </w:rPr>
        <w:t>’</w:t>
      </w:r>
      <w:r>
        <w:rPr>
          <w:rStyle w:val="None"/>
          <w:color w:val="434343"/>
          <w:sz w:val="20"/>
          <w:szCs w:val="20"/>
          <w:u w:color="434343"/>
          <w:shd w:val="clear" w:color="auto" w:fill="FFFFFF"/>
        </w:rPr>
        <w:t xml:space="preserve">s </w:t>
      </w:r>
      <w:hyperlink r:id="rId1" w:history="1">
        <w:r>
          <w:rPr>
            <w:rStyle w:val="Hyperlink3"/>
          </w:rPr>
          <w:t>Supply Manual</w:t>
        </w:r>
      </w:hyperlink>
      <w:r>
        <w:rPr>
          <w:rStyle w:val="Hyperlink3"/>
        </w:rPr>
        <w:t xml:space="preserve"> as contracts where the value is $25K or less for goods or $40K or less for services</w:t>
      </w:r>
    </w:p>
  </w:footnote>
  <w:footnote w:id="5">
    <w:p w14:paraId="1E558240" w14:textId="3D1CCBD0" w:rsidR="00880B7E" w:rsidRDefault="00880B7E" w:rsidP="1FF6F701">
      <w:pPr>
        <w:pStyle w:val="FootnoteText"/>
        <w:rPr>
          <w:rStyle w:val="None"/>
        </w:rPr>
      </w:pPr>
      <w:r w:rsidRPr="1FF6F701">
        <w:rPr>
          <w:rStyle w:val="FootnoteReference"/>
        </w:rPr>
        <w:footnoteRef/>
      </w:r>
      <w:r>
        <w:t xml:space="preserve"> </w:t>
      </w:r>
      <w:r w:rsidRPr="00B52CBB">
        <w:rPr>
          <w:rFonts w:ascii="Arial" w:hAnsi="Arial" w:cs="Arial"/>
        </w:rPr>
        <w:t xml:space="preserve">Gartner’s </w:t>
      </w:r>
      <w:hyperlink r:id="rId2">
        <w:r w:rsidRPr="00B52CBB">
          <w:rPr>
            <w:rStyle w:val="Hyperlink5"/>
            <w:rFonts w:ascii="Arial" w:hAnsi="Arial" w:cs="Arial"/>
          </w:rPr>
          <w:t>Procurement in 2020 and Beyond</w:t>
        </w:r>
      </w:hyperlink>
      <w:r w:rsidRPr="00B52CBB">
        <w:rPr>
          <w:rStyle w:val="Hyperlink5"/>
          <w:rFonts w:ascii="Arial" w:hAnsi="Arial" w:cs="Arial"/>
        </w:rPr>
        <w:t xml:space="preserve"> report</w:t>
      </w:r>
    </w:p>
  </w:footnote>
  <w:footnote w:id="6">
    <w:p w14:paraId="6EDB343C" w14:textId="77777777" w:rsidR="00880B7E" w:rsidRDefault="00880B7E">
      <w:pPr>
        <w:pStyle w:val="Body"/>
        <w:spacing w:line="240" w:lineRule="auto"/>
      </w:pPr>
      <w:r>
        <w:rPr>
          <w:rStyle w:val="None"/>
          <w:color w:val="434343"/>
          <w:u w:color="434343"/>
          <w:vertAlign w:val="superscript"/>
        </w:rPr>
        <w:footnoteRef/>
      </w:r>
      <w:r>
        <w:rPr>
          <w:rStyle w:val="None"/>
          <w:sz w:val="20"/>
          <w:szCs w:val="20"/>
        </w:rPr>
        <w:t xml:space="preserve"> Low dollar value procurements are those that are &lt;$25K for goods or &lt;$40K for services</w:t>
      </w:r>
    </w:p>
  </w:footnote>
  <w:footnote w:id="7">
    <w:p w14:paraId="12BA9188" w14:textId="77777777" w:rsidR="00880B7E" w:rsidRPr="001C70F7" w:rsidRDefault="00880B7E" w:rsidP="00EE1C95">
      <w:pPr>
        <w:pStyle w:val="FootnoteText"/>
      </w:pPr>
      <w:r>
        <w:rPr>
          <w:rStyle w:val="FootnoteReference"/>
        </w:rPr>
        <w:footnoteRef/>
      </w:r>
      <w:r>
        <w:t xml:space="preserve"> </w:t>
      </w:r>
      <w:r w:rsidRPr="00570D7E">
        <w:rPr>
          <w:rFonts w:ascii="Arial" w:hAnsi="Arial" w:cs="Arial"/>
        </w:rPr>
        <w:t>ESDC departmental plan 2019-2020, page 11: https://www.canada.ca/en/employment-social-development/corporate/reports/departmental-plan/2019-2020.html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D841D" w14:textId="30DDF2B8" w:rsidR="00A9040D" w:rsidRDefault="00A9040D">
    <w:pPr>
      <w:pStyle w:val="Header"/>
    </w:pPr>
    <w:ins w:id="42" w:author="" w:date="2021-04-22T06:35:00Z">
      <w:r>
        <w:rPr>
          <w:noProof/>
        </w:rPr>
        <mc:AlternateContent>
          <mc:Choice Requires="wps">
            <w:drawing>
              <wp:anchor distT="0" distB="0" distL="0" distR="0" simplePos="0" relativeHeight="251659264" behindDoc="0" locked="0" layoutInCell="1" allowOverlap="1" wp14:anchorId="4DB5577F" wp14:editId="665DCEF1">
                <wp:simplePos x="635" y="635"/>
                <wp:positionH relativeFrom="rightMargin">
                  <wp:align>right</wp:align>
                </wp:positionH>
                <wp:positionV relativeFrom="paragraph">
                  <wp:posOffset>635</wp:posOffset>
                </wp:positionV>
                <wp:extent cx="443865" cy="443865"/>
                <wp:effectExtent l="0" t="0" r="0" b="6985"/>
                <wp:wrapSquare wrapText="bothSides"/>
                <wp:docPr id="2" name="Text Box 2"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0E52EA87" w14:textId="1DFBF7CA" w:rsidR="00A9040D" w:rsidRPr="00A9040D" w:rsidRDefault="00A9040D">
                            <w:pPr>
                              <w:rPr>
                                <w:rFonts w:ascii="Calibri" w:eastAsia="Calibri" w:hAnsi="Calibri" w:cs="Calibri"/>
                                <w:color w:val="000000"/>
                                <w:sz w:val="28"/>
                                <w:szCs w:val="28"/>
                                <w:rPrChange w:id="43" w:author="" w:date="2021-04-22T06:35:00Z">
                                  <w:rPr/>
                                </w:rPrChange>
                              </w:rPr>
                            </w:pPr>
                            <w:ins w:id="44" w:author="" w:date="2021-04-22T06:35:00Z">
                              <w:r w:rsidRPr="00A9040D">
                                <w:rPr>
                                  <w:rFonts w:ascii="Calibri" w:eastAsia="Calibri" w:hAnsi="Calibri" w:cs="Calibri"/>
                                  <w:color w:val="000000"/>
                                  <w:sz w:val="28"/>
                                  <w:szCs w:val="28"/>
                                  <w:rPrChange w:id="45" w:author="" w:date="2021-04-22T06:35:00Z">
                                    <w:rPr/>
                                  </w:rPrChange>
                                </w:rPr>
                                <w:t>UNCLASSIFED / NON CLASSIFIÉ</w:t>
                              </w:r>
                            </w:ins>
                          </w:p>
                        </w:txbxContent>
                      </wps:txbx>
                      <wps:bodyPr rot="0" spcFirstLastPara="1" vertOverflow="overflow" horzOverflow="overflow" vert="horz" wrap="none" lIns="0" tIns="0" rIns="63500" bIns="0" numCol="1" spcCol="38100" rtlCol="0" fromWordArt="0" anchor="t" anchorCtr="0" forceAA="0" compatLnSpc="1">
                        <a:prstTxWarp prst="textNoShape">
                          <a:avLst/>
                        </a:prstTxWarp>
                        <a:spAutoFit/>
                      </wps:bodyPr>
                    </wps:wsp>
                  </a:graphicData>
                </a:graphic>
              </wp:anchor>
            </w:drawing>
          </mc:Choice>
          <mc:Fallback>
            <w:pict>
              <v:shapetype w14:anchorId="4DB5577F" id="_x0000_t202" coordsize="21600,21600" o:spt="202" path="m,l,21600r21600,l21600,xe">
                <v:stroke joinstyle="miter"/>
                <v:path gradientshapeok="t" o:connecttype="rect"/>
              </v:shapetype>
              <v:shape id="Text Box 2" o:spid="_x0000_s1026" type="#_x0000_t202" alt="UNCLASSIFED / NON CLASSIFIÉ"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" filled="f" stroked="f">
                <v:fill o:detectmouseclick="t"/>
                <v:textbox style="mso-fit-shape-to-text:t" inset="0,0,5pt,0">
                  <w:txbxContent>
                    <w:p w14:paraId="0E52EA87" w14:textId="1DFBF7CA" w:rsidR="00A9040D" w:rsidRPr="00A9040D" w:rsidRDefault="00A9040D">
                      <w:pPr>
                        <w:rPr>
                          <w:rFonts w:ascii="Calibri" w:eastAsia="Calibri" w:hAnsi="Calibri" w:cs="Calibri"/>
                          <w:color w:val="000000"/>
                          <w:sz w:val="28"/>
                          <w:szCs w:val="28"/>
                          <w:rPrChange w:id="46" w:author="" w:date="2021-04-22T06:35:00Z">
                            <w:rPr/>
                          </w:rPrChange>
                        </w:rPr>
                      </w:pPr>
                      <w:ins w:id="47" w:author="" w:date="2021-04-22T06:35:00Z">
                        <w:r w:rsidRPr="00A9040D">
                          <w:rPr>
                            <w:rFonts w:ascii="Calibri" w:eastAsia="Calibri" w:hAnsi="Calibri" w:cs="Calibri"/>
                            <w:color w:val="000000"/>
                            <w:sz w:val="28"/>
                            <w:szCs w:val="28"/>
                            <w:rPrChange w:id="48" w:author="" w:date="2021-04-22T06:35:00Z">
                              <w:rPr/>
                            </w:rPrChange>
                          </w:rPr>
                          <w:t>UNCLASSIFED / NON CLASSIFIÉ</w:t>
                        </w:r>
                      </w:ins>
                    </w:p>
                  </w:txbxContent>
                </v:textbox>
                <w10:wrap type="square" anchorx="margin"/>
              </v:shape>
            </w:pict>
          </mc:Fallback>
        </mc:AlternateConten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D3144" w14:textId="18C2B80C" w:rsidR="00880B7E" w:rsidRDefault="00A9040D">
    <w:pPr>
      <w:pStyle w:val="HeaderFooter"/>
    </w:pPr>
    <w:ins w:id="49" w:author="" w:date="2021-04-22T06:35:00Z">
      <w:r>
        <w:rPr>
          <w:noProof/>
          <w14:textOutline w14:w="0" w14:cap="rnd" w14:cmpd="sng" w14:algn="ctr">
            <w14:noFill/>
            <w14:prstDash w14:val="solid"/>
            <w14:bevel/>
          </w14:textOutline>
        </w:rPr>
        <mc:AlternateContent>
          <mc:Choice Requires="wps">
            <w:drawing>
              <wp:anchor distT="0" distB="0" distL="0" distR="0" simplePos="0" relativeHeight="251660288" behindDoc="0" locked="0" layoutInCell="1" allowOverlap="1" wp14:anchorId="011B7044" wp14:editId="53131FE0">
                <wp:simplePos x="635" y="635"/>
                <wp:positionH relativeFrom="rightMargin">
                  <wp:align>right</wp:align>
                </wp:positionH>
                <wp:positionV relativeFrom="paragraph">
                  <wp:posOffset>635</wp:posOffset>
                </wp:positionV>
                <wp:extent cx="443865" cy="443865"/>
                <wp:effectExtent l="0" t="0" r="0" b="6985"/>
                <wp:wrapSquare wrapText="bothSides"/>
                <wp:docPr id="3" name="Text Box 3"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8E55062" w14:textId="70499CD9" w:rsidR="00A9040D" w:rsidRPr="00A9040D" w:rsidRDefault="00A9040D">
                            <w:pPr>
                              <w:rPr>
                                <w:rFonts w:ascii="Calibri" w:eastAsia="Calibri" w:hAnsi="Calibri" w:cs="Calibri"/>
                                <w:color w:val="000000"/>
                                <w:sz w:val="28"/>
                                <w:szCs w:val="28"/>
                                <w:rPrChange w:id="50" w:author="" w:date="2021-04-22T06:35:00Z">
                                  <w:rPr/>
                                </w:rPrChange>
                              </w:rPr>
                            </w:pPr>
                            <w:ins w:id="51" w:author="" w:date="2021-04-22T06:35:00Z">
                              <w:r w:rsidRPr="00A9040D">
                                <w:rPr>
                                  <w:rFonts w:ascii="Calibri" w:eastAsia="Calibri" w:hAnsi="Calibri" w:cs="Calibri"/>
                                  <w:color w:val="000000"/>
                                  <w:sz w:val="28"/>
                                  <w:szCs w:val="28"/>
                                  <w:rPrChange w:id="52" w:author="" w:date="2021-04-22T06:35:00Z">
                                    <w:rPr/>
                                  </w:rPrChange>
                                </w:rPr>
                                <w:t>UNCLASSIFED / NON CLASSIFIÉ</w:t>
                              </w:r>
                            </w:ins>
                          </w:p>
                        </w:txbxContent>
                      </wps:txbx>
                      <wps:bodyPr rot="0" spcFirstLastPara="1" vertOverflow="overflow" horzOverflow="overflow" vert="horz" wrap="none" lIns="0" tIns="0" rIns="63500" bIns="0" numCol="1" spcCol="38100" rtlCol="0" fromWordArt="0" anchor="t" anchorCtr="0" forceAA="0" compatLnSpc="1">
                        <a:prstTxWarp prst="textNoShape">
                          <a:avLst/>
                        </a:prstTxWarp>
                        <a:spAutoFit/>
                      </wps:bodyPr>
                    </wps:wsp>
                  </a:graphicData>
                </a:graphic>
              </wp:anchor>
            </w:drawing>
          </mc:Choice>
          <mc:Fallback>
            <w:pict>
              <v:shapetype w14:anchorId="011B7044" id="_x0000_t202" coordsize="21600,21600" o:spt="202" path="m,l,21600r21600,l21600,xe">
                <v:stroke joinstyle="miter"/>
                <v:path gradientshapeok="t" o:connecttype="rect"/>
              </v:shapetype>
              <v:shape id="Text Box 3" o:spid="_x0000_s1027" type="#_x0000_t202" alt="UNCLASSIFED / NON CLASSIFIÉ"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" filled="f" stroked="f">
                <v:fill o:detectmouseclick="t"/>
                <v:textbox style="mso-fit-shape-to-text:t" inset="0,0,5pt,0">
                  <w:txbxContent>
                    <w:p w14:paraId="58E55062" w14:textId="70499CD9" w:rsidR="00A9040D" w:rsidRPr="00A9040D" w:rsidRDefault="00A9040D">
                      <w:pPr>
                        <w:rPr>
                          <w:rFonts w:ascii="Calibri" w:eastAsia="Calibri" w:hAnsi="Calibri" w:cs="Calibri"/>
                          <w:color w:val="000000"/>
                          <w:sz w:val="28"/>
                          <w:szCs w:val="28"/>
                          <w:rPrChange w:id="53" w:author="" w:date="2021-04-22T06:35:00Z">
                            <w:rPr/>
                          </w:rPrChange>
                        </w:rPr>
                      </w:pPr>
                      <w:ins w:id="54" w:author="" w:date="2021-04-22T06:35:00Z">
                        <w:r w:rsidRPr="00A9040D">
                          <w:rPr>
                            <w:rFonts w:ascii="Calibri" w:eastAsia="Calibri" w:hAnsi="Calibri" w:cs="Calibri"/>
                            <w:color w:val="000000"/>
                            <w:sz w:val="28"/>
                            <w:szCs w:val="28"/>
                            <w:rPrChange w:id="55" w:author="" w:date="2021-04-22T06:35:00Z">
                              <w:rPr/>
                            </w:rPrChange>
                          </w:rPr>
                          <w:t>UNCLASSIFED / NON CLASSIFIÉ</w:t>
                        </w:r>
                      </w:ins>
                    </w:p>
                  </w:txbxContent>
                </v:textbox>
                <w10:wrap type="square" anchorx="margin"/>
              </v:shape>
            </w:pict>
          </mc:Fallback>
        </mc:AlternateConten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8783" w14:textId="2DA38AB8" w:rsidR="00A9040D" w:rsidRDefault="00A9040D">
    <w:pPr>
      <w:pStyle w:val="Header"/>
    </w:pPr>
    <w:ins w:id="70" w:author="" w:date="2021-04-22T06:35:00Z">
      <w:r>
        <w:rPr>
          <w:noProof/>
        </w:rPr>
        <mc:AlternateContent>
          <mc:Choice Requires="wps">
            <w:drawing>
              <wp:anchor distT="0" distB="0" distL="0" distR="0" simplePos="0" relativeHeight="251658240" behindDoc="0" locked="0" layoutInCell="1" allowOverlap="1" wp14:anchorId="760D9174" wp14:editId="026F58FA">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04313465" w14:textId="6EB3CA93" w:rsidR="00A9040D" w:rsidRPr="00A9040D" w:rsidRDefault="00A9040D">
                            <w:pPr>
                              <w:rPr>
                                <w:rFonts w:ascii="Calibri" w:eastAsia="Calibri" w:hAnsi="Calibri" w:cs="Calibri"/>
                                <w:color w:val="000000"/>
                                <w:sz w:val="28"/>
                                <w:szCs w:val="28"/>
                                <w:rPrChange w:id="71" w:author="" w:date="2021-04-22T06:35:00Z">
                                  <w:rPr/>
                                </w:rPrChange>
                              </w:rPr>
                            </w:pPr>
                            <w:ins w:id="72" w:author="" w:date="2021-04-22T06:35:00Z">
                              <w:r w:rsidRPr="00A9040D">
                                <w:rPr>
                                  <w:rFonts w:ascii="Calibri" w:eastAsia="Calibri" w:hAnsi="Calibri" w:cs="Calibri"/>
                                  <w:color w:val="000000"/>
                                  <w:sz w:val="28"/>
                                  <w:szCs w:val="28"/>
                                  <w:rPrChange w:id="73" w:author="" w:date="2021-04-22T06:35:00Z">
                                    <w:rPr/>
                                  </w:rPrChange>
                                </w:rPr>
                                <w:t>UNCLASSIFED / NON CLASSIFIÉ</w:t>
                              </w:r>
                            </w:ins>
                          </w:p>
                        </w:txbxContent>
                      </wps:txbx>
                      <wps:bodyPr rot="0" spcFirstLastPara="1" vertOverflow="overflow" horzOverflow="overflow" vert="horz" wrap="none" lIns="0" tIns="0" rIns="63500" bIns="0" numCol="1" spcCol="38100" rtlCol="0" fromWordArt="0" anchor="t" anchorCtr="0" forceAA="0" compatLnSpc="1">
                        <a:prstTxWarp prst="textNoShape">
                          <a:avLst/>
                        </a:prstTxWarp>
                        <a:spAutoFit/>
                      </wps:bodyPr>
                    </wps:wsp>
                  </a:graphicData>
                </a:graphic>
              </wp:anchor>
            </w:drawing>
          </mc:Choice>
          <mc:Fallback>
            <w:pict>
              <v:shapetype w14:anchorId="760D9174" id="_x0000_t202" coordsize="21600,21600" o:spt="202" path="m,l,21600r21600,l21600,xe">
                <v:stroke joinstyle="miter"/>
                <v:path gradientshapeok="t" o:connecttype="rect"/>
              </v:shapetype>
              <v:shape id="Text Box 1" o:spid="_x0000_s1030" type="#_x0000_t202" alt="UNCLASSIFED / NON CLASSIFIÉ"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" filled="f" stroked="f">
                <v:fill o:detectmouseclick="t"/>
                <v:textbox style="mso-fit-shape-to-text:t" inset="0,0,5pt,0">
                  <w:txbxContent>
                    <w:p w14:paraId="04313465" w14:textId="6EB3CA93" w:rsidR="00A9040D" w:rsidRPr="00A9040D" w:rsidRDefault="00A9040D">
                      <w:pPr>
                        <w:rPr>
                          <w:rFonts w:ascii="Calibri" w:eastAsia="Calibri" w:hAnsi="Calibri" w:cs="Calibri"/>
                          <w:color w:val="000000"/>
                          <w:sz w:val="28"/>
                          <w:szCs w:val="28"/>
                          <w:rPrChange w:id="74" w:author="" w:date="2021-04-22T06:35:00Z">
                            <w:rPr/>
                          </w:rPrChange>
                        </w:rPr>
                      </w:pPr>
                      <w:ins w:id="75" w:author="" w:date="2021-04-22T06:35:00Z">
                        <w:r w:rsidRPr="00A9040D">
                          <w:rPr>
                            <w:rFonts w:ascii="Calibri" w:eastAsia="Calibri" w:hAnsi="Calibri" w:cs="Calibri"/>
                            <w:color w:val="000000"/>
                            <w:sz w:val="28"/>
                            <w:szCs w:val="28"/>
                            <w:rPrChange w:id="76" w:author="" w:date="2021-04-22T06:35:00Z">
                              <w:rPr/>
                            </w:rPrChange>
                          </w:rPr>
                          <w:t>UNCLASSIFED / NON CLASSIFIÉ</w:t>
                        </w:r>
                      </w:ins>
                    </w:p>
                  </w:txbxContent>
                </v:textbox>
                <w10:wrap type="square" anchorx="margin"/>
              </v:shape>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105"/>
    <w:multiLevelType w:val="hybridMultilevel"/>
    <w:tmpl w:val="1580132C"/>
    <w:styleLink w:val="ImportedStyle4"/>
    <w:lvl w:ilvl="0" w:tplc="FFFFFFFF">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499C3E0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785D9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59ACD9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9C7EE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CAD2E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590AB5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EEF4F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207A9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7C558F"/>
    <w:multiLevelType w:val="hybridMultilevel"/>
    <w:tmpl w:val="9E8C10D8"/>
    <w:numStyleLink w:val="ImportedStyle12"/>
  </w:abstractNum>
  <w:abstractNum w:abstractNumId="2" w15:restartNumberingAfterBreak="0">
    <w:nsid w:val="0451420E"/>
    <w:multiLevelType w:val="hybridMultilevel"/>
    <w:tmpl w:val="9B3483FE"/>
    <w:styleLink w:val="ImportedStyle2"/>
    <w:lvl w:ilvl="0" w:tplc="2466A96C">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276E116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9AF11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349BD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4676A66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04D3A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F43E84">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A408483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BAB25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C22E65"/>
    <w:multiLevelType w:val="hybridMultilevel"/>
    <w:tmpl w:val="1BCEED7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6321F0"/>
    <w:multiLevelType w:val="hybridMultilevel"/>
    <w:tmpl w:val="A3FA37F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0AD540B1"/>
    <w:multiLevelType w:val="hybridMultilevel"/>
    <w:tmpl w:val="0BC01C6E"/>
    <w:lvl w:ilvl="0" w:tplc="085AD1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4643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B6B85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90EAEC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849C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34B22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57E2E2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60DC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A432A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D73175E"/>
    <w:multiLevelType w:val="hybridMultilevel"/>
    <w:tmpl w:val="42C63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906FA4"/>
    <w:multiLevelType w:val="hybridMultilevel"/>
    <w:tmpl w:val="810C432E"/>
    <w:numStyleLink w:val="ImportedStyle1"/>
  </w:abstractNum>
  <w:abstractNum w:abstractNumId="8" w15:restartNumberingAfterBreak="0">
    <w:nsid w:val="154D5E18"/>
    <w:multiLevelType w:val="hybridMultilevel"/>
    <w:tmpl w:val="F0F4752C"/>
    <w:styleLink w:val="ImportedStyle20"/>
    <w:lvl w:ilvl="0" w:tplc="B63A65E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5E877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ADC3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C2AB93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CCE06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6CB5E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65C236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347FA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CE912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9311070"/>
    <w:multiLevelType w:val="hybridMultilevel"/>
    <w:tmpl w:val="810C432E"/>
    <w:styleLink w:val="ImportedStyle1"/>
    <w:lvl w:ilvl="0" w:tplc="B01826F6">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2EFCF0F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861DF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844F7C">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B462905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8479F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466FD4">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81D692A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206D2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956349A"/>
    <w:multiLevelType w:val="hybridMultilevel"/>
    <w:tmpl w:val="B59A4D9C"/>
    <w:numStyleLink w:val="ImportedStyle14"/>
  </w:abstractNum>
  <w:abstractNum w:abstractNumId="11" w15:restartNumberingAfterBreak="0">
    <w:nsid w:val="19701583"/>
    <w:multiLevelType w:val="hybridMultilevel"/>
    <w:tmpl w:val="0AD4E188"/>
    <w:lvl w:ilvl="0" w:tplc="BD2E2130">
      <w:start w:val="1"/>
      <w:numFmt w:val="decimal"/>
      <w:lvlText w:val="%1."/>
      <w:lvlJc w:val="left"/>
      <w:pPr>
        <w:ind w:left="720" w:hanging="360"/>
      </w:pPr>
    </w:lvl>
    <w:lvl w:ilvl="1" w:tplc="9E4676F8">
      <w:start w:val="1"/>
      <w:numFmt w:val="lowerLetter"/>
      <w:lvlText w:val="%2."/>
      <w:lvlJc w:val="left"/>
      <w:pPr>
        <w:ind w:left="1440" w:hanging="360"/>
      </w:pPr>
    </w:lvl>
    <w:lvl w:ilvl="2" w:tplc="8D403A8E">
      <w:start w:val="1"/>
      <w:numFmt w:val="lowerRoman"/>
      <w:lvlText w:val="%3."/>
      <w:lvlJc w:val="right"/>
      <w:pPr>
        <w:ind w:left="2160" w:hanging="180"/>
      </w:pPr>
    </w:lvl>
    <w:lvl w:ilvl="3" w:tplc="B380C826">
      <w:start w:val="1"/>
      <w:numFmt w:val="decimal"/>
      <w:lvlText w:val="%4."/>
      <w:lvlJc w:val="left"/>
      <w:pPr>
        <w:ind w:left="2880" w:hanging="360"/>
      </w:pPr>
    </w:lvl>
    <w:lvl w:ilvl="4" w:tplc="11D0CC08">
      <w:start w:val="1"/>
      <w:numFmt w:val="lowerLetter"/>
      <w:lvlText w:val="%5."/>
      <w:lvlJc w:val="left"/>
      <w:pPr>
        <w:ind w:left="3600" w:hanging="360"/>
      </w:pPr>
    </w:lvl>
    <w:lvl w:ilvl="5" w:tplc="E57202C8">
      <w:start w:val="1"/>
      <w:numFmt w:val="lowerRoman"/>
      <w:lvlText w:val="%6."/>
      <w:lvlJc w:val="right"/>
      <w:pPr>
        <w:ind w:left="4320" w:hanging="180"/>
      </w:pPr>
    </w:lvl>
    <w:lvl w:ilvl="6" w:tplc="118450B4">
      <w:start w:val="1"/>
      <w:numFmt w:val="decimal"/>
      <w:lvlText w:val="%7."/>
      <w:lvlJc w:val="left"/>
      <w:pPr>
        <w:ind w:left="5040" w:hanging="360"/>
      </w:pPr>
    </w:lvl>
    <w:lvl w:ilvl="7" w:tplc="65B8CE6E">
      <w:start w:val="1"/>
      <w:numFmt w:val="lowerLetter"/>
      <w:lvlText w:val="%8."/>
      <w:lvlJc w:val="left"/>
      <w:pPr>
        <w:ind w:left="5760" w:hanging="360"/>
      </w:pPr>
    </w:lvl>
    <w:lvl w:ilvl="8" w:tplc="0CC2C368">
      <w:start w:val="1"/>
      <w:numFmt w:val="lowerRoman"/>
      <w:lvlText w:val="%9."/>
      <w:lvlJc w:val="right"/>
      <w:pPr>
        <w:ind w:left="6480" w:hanging="180"/>
      </w:pPr>
    </w:lvl>
  </w:abstractNum>
  <w:abstractNum w:abstractNumId="12" w15:restartNumberingAfterBreak="0">
    <w:nsid w:val="1B1063A5"/>
    <w:multiLevelType w:val="hybridMultilevel"/>
    <w:tmpl w:val="26D081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CF3D55"/>
    <w:multiLevelType w:val="hybridMultilevel"/>
    <w:tmpl w:val="710A2DBE"/>
    <w:styleLink w:val="ImportedStyle17"/>
    <w:lvl w:ilvl="0" w:tplc="2064F790">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BE694F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95AAD12">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C50C738">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84C0E4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318CFB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34AE68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1E8601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756074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E7C20F7"/>
    <w:multiLevelType w:val="hybridMultilevel"/>
    <w:tmpl w:val="A04888CE"/>
    <w:lvl w:ilvl="0" w:tplc="BB4A8428">
      <w:start w:val="1"/>
      <w:numFmt w:val="bullet"/>
      <w:lvlText w:val=""/>
      <w:lvlJc w:val="left"/>
      <w:pPr>
        <w:ind w:left="720" w:hanging="360"/>
      </w:pPr>
      <w:rPr>
        <w:rFonts w:ascii="Symbol" w:hAnsi="Symbol" w:hint="default"/>
      </w:rPr>
    </w:lvl>
    <w:lvl w:ilvl="1" w:tplc="9788C8AE">
      <w:start w:val="1"/>
      <w:numFmt w:val="bullet"/>
      <w:lvlText w:val="o"/>
      <w:lvlJc w:val="left"/>
      <w:pPr>
        <w:ind w:left="1440" w:hanging="360"/>
      </w:pPr>
      <w:rPr>
        <w:rFonts w:ascii="Courier New" w:hAnsi="Courier New" w:hint="default"/>
      </w:rPr>
    </w:lvl>
    <w:lvl w:ilvl="2" w:tplc="67E64FA6">
      <w:start w:val="1"/>
      <w:numFmt w:val="bullet"/>
      <w:lvlText w:val=""/>
      <w:lvlJc w:val="left"/>
      <w:pPr>
        <w:ind w:left="2160" w:hanging="360"/>
      </w:pPr>
      <w:rPr>
        <w:rFonts w:ascii="Wingdings" w:hAnsi="Wingdings" w:hint="default"/>
      </w:rPr>
    </w:lvl>
    <w:lvl w:ilvl="3" w:tplc="F8CC547C">
      <w:start w:val="1"/>
      <w:numFmt w:val="bullet"/>
      <w:lvlText w:val=""/>
      <w:lvlJc w:val="left"/>
      <w:pPr>
        <w:ind w:left="2880" w:hanging="360"/>
      </w:pPr>
      <w:rPr>
        <w:rFonts w:ascii="Symbol" w:hAnsi="Symbol" w:hint="default"/>
      </w:rPr>
    </w:lvl>
    <w:lvl w:ilvl="4" w:tplc="9AAE8254">
      <w:start w:val="1"/>
      <w:numFmt w:val="bullet"/>
      <w:lvlText w:val="o"/>
      <w:lvlJc w:val="left"/>
      <w:pPr>
        <w:ind w:left="3600" w:hanging="360"/>
      </w:pPr>
      <w:rPr>
        <w:rFonts w:ascii="Courier New" w:hAnsi="Courier New" w:hint="default"/>
      </w:rPr>
    </w:lvl>
    <w:lvl w:ilvl="5" w:tplc="3414396A">
      <w:start w:val="1"/>
      <w:numFmt w:val="bullet"/>
      <w:lvlText w:val=""/>
      <w:lvlJc w:val="left"/>
      <w:pPr>
        <w:ind w:left="4320" w:hanging="360"/>
      </w:pPr>
      <w:rPr>
        <w:rFonts w:ascii="Wingdings" w:hAnsi="Wingdings" w:hint="default"/>
      </w:rPr>
    </w:lvl>
    <w:lvl w:ilvl="6" w:tplc="F9BAFADE">
      <w:start w:val="1"/>
      <w:numFmt w:val="bullet"/>
      <w:lvlText w:val=""/>
      <w:lvlJc w:val="left"/>
      <w:pPr>
        <w:ind w:left="5040" w:hanging="360"/>
      </w:pPr>
      <w:rPr>
        <w:rFonts w:ascii="Symbol" w:hAnsi="Symbol" w:hint="default"/>
      </w:rPr>
    </w:lvl>
    <w:lvl w:ilvl="7" w:tplc="B7A48336">
      <w:start w:val="1"/>
      <w:numFmt w:val="bullet"/>
      <w:lvlText w:val="o"/>
      <w:lvlJc w:val="left"/>
      <w:pPr>
        <w:ind w:left="5760" w:hanging="360"/>
      </w:pPr>
      <w:rPr>
        <w:rFonts w:ascii="Courier New" w:hAnsi="Courier New" w:hint="default"/>
      </w:rPr>
    </w:lvl>
    <w:lvl w:ilvl="8" w:tplc="15B401EE">
      <w:start w:val="1"/>
      <w:numFmt w:val="bullet"/>
      <w:lvlText w:val=""/>
      <w:lvlJc w:val="left"/>
      <w:pPr>
        <w:ind w:left="6480" w:hanging="360"/>
      </w:pPr>
      <w:rPr>
        <w:rFonts w:ascii="Wingdings" w:hAnsi="Wingdings" w:hint="default"/>
      </w:rPr>
    </w:lvl>
  </w:abstractNum>
  <w:abstractNum w:abstractNumId="15" w15:restartNumberingAfterBreak="0">
    <w:nsid w:val="1ED054F4"/>
    <w:multiLevelType w:val="hybridMultilevel"/>
    <w:tmpl w:val="9D5A1AF0"/>
    <w:lvl w:ilvl="0" w:tplc="4FEEEC48">
      <w:start w:val="1"/>
      <w:numFmt w:val="decimal"/>
      <w:lvlText w:val="%1."/>
      <w:lvlJc w:val="left"/>
      <w:pPr>
        <w:tabs>
          <w:tab w:val="num" w:pos="720"/>
        </w:tabs>
        <w:ind w:left="720" w:hanging="720"/>
      </w:pPr>
    </w:lvl>
    <w:lvl w:ilvl="1" w:tplc="0F2A3EC6">
      <w:start w:val="1"/>
      <w:numFmt w:val="decimal"/>
      <w:lvlText w:val="%2."/>
      <w:lvlJc w:val="left"/>
      <w:pPr>
        <w:tabs>
          <w:tab w:val="num" w:pos="1440"/>
        </w:tabs>
        <w:ind w:left="1440" w:hanging="720"/>
      </w:pPr>
    </w:lvl>
    <w:lvl w:ilvl="2" w:tplc="88C69858">
      <w:start w:val="1"/>
      <w:numFmt w:val="decimal"/>
      <w:lvlText w:val="%3."/>
      <w:lvlJc w:val="left"/>
      <w:pPr>
        <w:tabs>
          <w:tab w:val="num" w:pos="2160"/>
        </w:tabs>
        <w:ind w:left="2160" w:hanging="720"/>
      </w:pPr>
    </w:lvl>
    <w:lvl w:ilvl="3" w:tplc="F0E646F2">
      <w:start w:val="1"/>
      <w:numFmt w:val="decimal"/>
      <w:lvlText w:val="%4."/>
      <w:lvlJc w:val="left"/>
      <w:pPr>
        <w:tabs>
          <w:tab w:val="num" w:pos="2880"/>
        </w:tabs>
        <w:ind w:left="2880" w:hanging="720"/>
      </w:pPr>
    </w:lvl>
    <w:lvl w:ilvl="4" w:tplc="2A86BCF6">
      <w:start w:val="1"/>
      <w:numFmt w:val="decimal"/>
      <w:lvlText w:val="%5."/>
      <w:lvlJc w:val="left"/>
      <w:pPr>
        <w:tabs>
          <w:tab w:val="num" w:pos="3600"/>
        </w:tabs>
        <w:ind w:left="3600" w:hanging="720"/>
      </w:pPr>
    </w:lvl>
    <w:lvl w:ilvl="5" w:tplc="C966C890">
      <w:start w:val="1"/>
      <w:numFmt w:val="decimal"/>
      <w:lvlText w:val="%6."/>
      <w:lvlJc w:val="left"/>
      <w:pPr>
        <w:tabs>
          <w:tab w:val="num" w:pos="4320"/>
        </w:tabs>
        <w:ind w:left="4320" w:hanging="720"/>
      </w:pPr>
    </w:lvl>
    <w:lvl w:ilvl="6" w:tplc="D668E3E6">
      <w:start w:val="1"/>
      <w:numFmt w:val="decimal"/>
      <w:lvlText w:val="%7."/>
      <w:lvlJc w:val="left"/>
      <w:pPr>
        <w:tabs>
          <w:tab w:val="num" w:pos="5040"/>
        </w:tabs>
        <w:ind w:left="5040" w:hanging="720"/>
      </w:pPr>
    </w:lvl>
    <w:lvl w:ilvl="7" w:tplc="8A36ABF4">
      <w:start w:val="1"/>
      <w:numFmt w:val="decimal"/>
      <w:lvlText w:val="%8."/>
      <w:lvlJc w:val="left"/>
      <w:pPr>
        <w:tabs>
          <w:tab w:val="num" w:pos="5760"/>
        </w:tabs>
        <w:ind w:left="5760" w:hanging="720"/>
      </w:pPr>
    </w:lvl>
    <w:lvl w:ilvl="8" w:tplc="5C44FAE6">
      <w:start w:val="1"/>
      <w:numFmt w:val="decimal"/>
      <w:lvlText w:val="%9."/>
      <w:lvlJc w:val="left"/>
      <w:pPr>
        <w:tabs>
          <w:tab w:val="num" w:pos="6480"/>
        </w:tabs>
        <w:ind w:left="6480" w:hanging="720"/>
      </w:pPr>
    </w:lvl>
  </w:abstractNum>
  <w:abstractNum w:abstractNumId="16" w15:restartNumberingAfterBreak="0">
    <w:nsid w:val="1F8025C5"/>
    <w:multiLevelType w:val="hybridMultilevel"/>
    <w:tmpl w:val="BA40D2CA"/>
    <w:numStyleLink w:val="ImportedStyle9"/>
  </w:abstractNum>
  <w:abstractNum w:abstractNumId="17" w15:restartNumberingAfterBreak="0">
    <w:nsid w:val="1FD846F3"/>
    <w:multiLevelType w:val="hybridMultilevel"/>
    <w:tmpl w:val="119E21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3442383"/>
    <w:multiLevelType w:val="hybridMultilevel"/>
    <w:tmpl w:val="43E4F7D0"/>
    <w:styleLink w:val="ImportedStyle18"/>
    <w:lvl w:ilvl="0" w:tplc="8466C4E6">
      <w:start w:val="1"/>
      <w:numFmt w:val="bullet"/>
      <w:lvlText w:val="●"/>
      <w:lvlJc w:val="left"/>
      <w:pPr>
        <w:ind w:left="14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tplc="256889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1ED1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5C0A22">
      <w:start w:val="1"/>
      <w:numFmt w:val="bullet"/>
      <w:lvlText w:val="●"/>
      <w:lvlJc w:val="left"/>
      <w:pPr>
        <w:ind w:left="36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19CE7B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CCFC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E24A86">
      <w:start w:val="1"/>
      <w:numFmt w:val="bullet"/>
      <w:lvlText w:val="●"/>
      <w:lvlJc w:val="left"/>
      <w:pPr>
        <w:ind w:left="57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8A6AAE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52AFA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3F656FA"/>
    <w:multiLevelType w:val="hybridMultilevel"/>
    <w:tmpl w:val="15C0B796"/>
    <w:lvl w:ilvl="0" w:tplc="8E84D998">
      <w:start w:val="1"/>
      <w:numFmt w:val="bullet"/>
      <w:lvlText w:val="●"/>
      <w:lvlJc w:val="left"/>
      <w:pPr>
        <w:ind w:left="720" w:hanging="360"/>
      </w:pPr>
      <w:rPr>
        <w:rFonts w:ascii="Symbol" w:hAnsi="Symbol" w:hint="default"/>
      </w:rPr>
    </w:lvl>
    <w:lvl w:ilvl="1" w:tplc="45122588">
      <w:start w:val="1"/>
      <w:numFmt w:val="bullet"/>
      <w:lvlText w:val="o"/>
      <w:lvlJc w:val="left"/>
      <w:pPr>
        <w:ind w:left="1440" w:hanging="360"/>
      </w:pPr>
      <w:rPr>
        <w:rFonts w:ascii="Courier New" w:hAnsi="Courier New" w:hint="default"/>
      </w:rPr>
    </w:lvl>
    <w:lvl w:ilvl="2" w:tplc="51E4F9AE">
      <w:start w:val="1"/>
      <w:numFmt w:val="bullet"/>
      <w:lvlText w:val=""/>
      <w:lvlJc w:val="left"/>
      <w:pPr>
        <w:ind w:left="2160" w:hanging="360"/>
      </w:pPr>
      <w:rPr>
        <w:rFonts w:ascii="Wingdings" w:hAnsi="Wingdings" w:hint="default"/>
      </w:rPr>
    </w:lvl>
    <w:lvl w:ilvl="3" w:tplc="1CA43C08">
      <w:start w:val="1"/>
      <w:numFmt w:val="bullet"/>
      <w:lvlText w:val=""/>
      <w:lvlJc w:val="left"/>
      <w:pPr>
        <w:ind w:left="2880" w:hanging="360"/>
      </w:pPr>
      <w:rPr>
        <w:rFonts w:ascii="Symbol" w:hAnsi="Symbol" w:hint="default"/>
      </w:rPr>
    </w:lvl>
    <w:lvl w:ilvl="4" w:tplc="80D4B9F8">
      <w:start w:val="1"/>
      <w:numFmt w:val="bullet"/>
      <w:lvlText w:val="o"/>
      <w:lvlJc w:val="left"/>
      <w:pPr>
        <w:ind w:left="3600" w:hanging="360"/>
      </w:pPr>
      <w:rPr>
        <w:rFonts w:ascii="Courier New" w:hAnsi="Courier New" w:hint="default"/>
      </w:rPr>
    </w:lvl>
    <w:lvl w:ilvl="5" w:tplc="0B4A7802">
      <w:start w:val="1"/>
      <w:numFmt w:val="bullet"/>
      <w:lvlText w:val=""/>
      <w:lvlJc w:val="left"/>
      <w:pPr>
        <w:ind w:left="4320" w:hanging="360"/>
      </w:pPr>
      <w:rPr>
        <w:rFonts w:ascii="Wingdings" w:hAnsi="Wingdings" w:hint="default"/>
      </w:rPr>
    </w:lvl>
    <w:lvl w:ilvl="6" w:tplc="829067CE">
      <w:start w:val="1"/>
      <w:numFmt w:val="bullet"/>
      <w:lvlText w:val=""/>
      <w:lvlJc w:val="left"/>
      <w:pPr>
        <w:ind w:left="5040" w:hanging="360"/>
      </w:pPr>
      <w:rPr>
        <w:rFonts w:ascii="Symbol" w:hAnsi="Symbol" w:hint="default"/>
      </w:rPr>
    </w:lvl>
    <w:lvl w:ilvl="7" w:tplc="DEC49102">
      <w:start w:val="1"/>
      <w:numFmt w:val="bullet"/>
      <w:lvlText w:val="o"/>
      <w:lvlJc w:val="left"/>
      <w:pPr>
        <w:ind w:left="5760" w:hanging="360"/>
      </w:pPr>
      <w:rPr>
        <w:rFonts w:ascii="Courier New" w:hAnsi="Courier New" w:hint="default"/>
      </w:rPr>
    </w:lvl>
    <w:lvl w:ilvl="8" w:tplc="77128A94">
      <w:start w:val="1"/>
      <w:numFmt w:val="bullet"/>
      <w:lvlText w:val=""/>
      <w:lvlJc w:val="left"/>
      <w:pPr>
        <w:ind w:left="6480" w:hanging="360"/>
      </w:pPr>
      <w:rPr>
        <w:rFonts w:ascii="Wingdings" w:hAnsi="Wingdings" w:hint="default"/>
      </w:rPr>
    </w:lvl>
  </w:abstractNum>
  <w:abstractNum w:abstractNumId="20" w15:restartNumberingAfterBreak="0">
    <w:nsid w:val="24465B0C"/>
    <w:multiLevelType w:val="hybridMultilevel"/>
    <w:tmpl w:val="4AAAAB4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256669ED"/>
    <w:multiLevelType w:val="hybridMultilevel"/>
    <w:tmpl w:val="FFAAB290"/>
    <w:styleLink w:val="ImportedStyle19"/>
    <w:lvl w:ilvl="0" w:tplc="FFFFFFFF">
      <w:start w:val="1"/>
      <w:numFmt w:val="bullet"/>
      <w:lvlText w:val="●"/>
      <w:lvlJc w:val="left"/>
      <w:pPr>
        <w:ind w:left="720" w:hanging="360"/>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tplc="3642DD2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8768066">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5D421E0E">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25EFEF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2E4FAF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D7E324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254D25A">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0EC994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5BB28DF"/>
    <w:multiLevelType w:val="hybridMultilevel"/>
    <w:tmpl w:val="FFAAB290"/>
    <w:numStyleLink w:val="ImportedStyle19"/>
  </w:abstractNum>
  <w:abstractNum w:abstractNumId="23" w15:restartNumberingAfterBreak="0">
    <w:nsid w:val="27A77AA3"/>
    <w:multiLevelType w:val="hybridMultilevel"/>
    <w:tmpl w:val="48F44ABA"/>
    <w:lvl w:ilvl="0" w:tplc="10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8572DC6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7C90F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FC847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CE100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76998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654EA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AE3E3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CCAAE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B033BAE"/>
    <w:multiLevelType w:val="hybridMultilevel"/>
    <w:tmpl w:val="956CF2C2"/>
    <w:lvl w:ilvl="0" w:tplc="BFFC9B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4080B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36C24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C5A9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72AD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D6B2CE">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2DA57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4C6F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74FC1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BEA6BC6"/>
    <w:multiLevelType w:val="hybridMultilevel"/>
    <w:tmpl w:val="97F65D1E"/>
    <w:styleLink w:val="ImportedStyle10"/>
    <w:lvl w:ilvl="0" w:tplc="CBF625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BC184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D25F2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3662BB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5490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F6C9D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2AD09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9E695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284EA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16400C4"/>
    <w:multiLevelType w:val="hybridMultilevel"/>
    <w:tmpl w:val="F99EB3C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31E5588E"/>
    <w:multiLevelType w:val="hybridMultilevel"/>
    <w:tmpl w:val="136A32C0"/>
    <w:styleLink w:val="ImportedStyle15"/>
    <w:lvl w:ilvl="0" w:tplc="FFFFFFFF">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1EDEB5C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30C0F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EE0AEA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58F54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22064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EF202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220A4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196F07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6BC038F"/>
    <w:multiLevelType w:val="hybridMultilevel"/>
    <w:tmpl w:val="8042C5C4"/>
    <w:lvl w:ilvl="0" w:tplc="81DE94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5231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384A3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37B218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4077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E0CF4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FD8699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CCED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F27AF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70047B3"/>
    <w:multiLevelType w:val="hybridMultilevel"/>
    <w:tmpl w:val="9E8C10D8"/>
    <w:styleLink w:val="ImportedStyle12"/>
    <w:lvl w:ilvl="0" w:tplc="78F260C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A8856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2023D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0ECD40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54A9F1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0C8E9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4AC5BA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6EC9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A871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38DF722C"/>
    <w:multiLevelType w:val="hybridMultilevel"/>
    <w:tmpl w:val="9A566370"/>
    <w:lvl w:ilvl="0" w:tplc="4F5281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0C64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CEDFB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423A1E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46AD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2A433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64E28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76441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244B18">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3A797242"/>
    <w:multiLevelType w:val="hybridMultilevel"/>
    <w:tmpl w:val="2850D176"/>
    <w:styleLink w:val="ImportedStyle11"/>
    <w:lvl w:ilvl="0" w:tplc="206AD40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8E51B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2A05D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6EE8B4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99852C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7C75C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1EFC5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C0845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FAF7E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3DC86E76"/>
    <w:multiLevelType w:val="hybridMultilevel"/>
    <w:tmpl w:val="D3A88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E3B29E3"/>
    <w:multiLevelType w:val="multilevel"/>
    <w:tmpl w:val="EF40FA56"/>
    <w:lvl w:ilvl="0">
      <w:start w:val="1"/>
      <w:numFmt w:val="decimal"/>
      <w:lvlText w:val="%1."/>
      <w:lvlJc w:val="left"/>
      <w:pPr>
        <w:ind w:left="1080" w:hanging="360"/>
      </w:pPr>
    </w:lvl>
    <w:lvl w:ilv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15:restartNumberingAfterBreak="0">
    <w:nsid w:val="3F333A12"/>
    <w:multiLevelType w:val="hybridMultilevel"/>
    <w:tmpl w:val="710A2DBE"/>
    <w:numStyleLink w:val="ImportedStyle17"/>
  </w:abstractNum>
  <w:abstractNum w:abstractNumId="35" w15:restartNumberingAfterBreak="0">
    <w:nsid w:val="3FB4249A"/>
    <w:multiLevelType w:val="hybridMultilevel"/>
    <w:tmpl w:val="BBEA948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3735C0F"/>
    <w:multiLevelType w:val="hybridMultilevel"/>
    <w:tmpl w:val="E0C46474"/>
    <w:styleLink w:val="ImportedStyle16"/>
    <w:lvl w:ilvl="0" w:tplc="383E157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E86786">
      <w:start w:val="1"/>
      <w:numFmt w:val="lowerRoman"/>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tplc="E2B25FBC">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74A798">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382078">
      <w:start w:val="1"/>
      <w:numFmt w:val="lowerRoman"/>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tplc="FDC2AE4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F505D52">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960E38">
      <w:start w:val="1"/>
      <w:numFmt w:val="lowerRoman"/>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tplc="D480B6B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4D5B53D6"/>
    <w:multiLevelType w:val="hybridMultilevel"/>
    <w:tmpl w:val="457E83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0033D3B"/>
    <w:multiLevelType w:val="hybridMultilevel"/>
    <w:tmpl w:val="4D2047E2"/>
    <w:lvl w:ilvl="0" w:tplc="33CA23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07A0E4B"/>
    <w:multiLevelType w:val="hybridMultilevel"/>
    <w:tmpl w:val="9B3483FE"/>
    <w:numStyleLink w:val="ImportedStyle2"/>
  </w:abstractNum>
  <w:abstractNum w:abstractNumId="40" w15:restartNumberingAfterBreak="0">
    <w:nsid w:val="52BA65C4"/>
    <w:multiLevelType w:val="hybridMultilevel"/>
    <w:tmpl w:val="FFFFFFFF"/>
    <w:lvl w:ilvl="0" w:tplc="B1F6AC0C">
      <w:start w:val="1"/>
      <w:numFmt w:val="bullet"/>
      <w:lvlText w:val=""/>
      <w:lvlJc w:val="left"/>
      <w:pPr>
        <w:ind w:left="720" w:hanging="360"/>
      </w:pPr>
      <w:rPr>
        <w:rFonts w:ascii="Symbol" w:hAnsi="Symbol" w:hint="default"/>
      </w:rPr>
    </w:lvl>
    <w:lvl w:ilvl="1" w:tplc="F452B82A">
      <w:start w:val="1"/>
      <w:numFmt w:val="bullet"/>
      <w:lvlText w:val="o"/>
      <w:lvlJc w:val="left"/>
      <w:pPr>
        <w:ind w:left="1440" w:hanging="360"/>
      </w:pPr>
      <w:rPr>
        <w:rFonts w:ascii="Courier New" w:hAnsi="Courier New" w:hint="default"/>
      </w:rPr>
    </w:lvl>
    <w:lvl w:ilvl="2" w:tplc="95BCB0A4">
      <w:start w:val="1"/>
      <w:numFmt w:val="bullet"/>
      <w:lvlText w:val=""/>
      <w:lvlJc w:val="left"/>
      <w:pPr>
        <w:ind w:left="2160" w:hanging="360"/>
      </w:pPr>
      <w:rPr>
        <w:rFonts w:ascii="Wingdings" w:hAnsi="Wingdings" w:hint="default"/>
      </w:rPr>
    </w:lvl>
    <w:lvl w:ilvl="3" w:tplc="34AC18C2">
      <w:start w:val="1"/>
      <w:numFmt w:val="bullet"/>
      <w:lvlText w:val=""/>
      <w:lvlJc w:val="left"/>
      <w:pPr>
        <w:ind w:left="2880" w:hanging="360"/>
      </w:pPr>
      <w:rPr>
        <w:rFonts w:ascii="Symbol" w:hAnsi="Symbol" w:hint="default"/>
      </w:rPr>
    </w:lvl>
    <w:lvl w:ilvl="4" w:tplc="1424EA06">
      <w:start w:val="1"/>
      <w:numFmt w:val="bullet"/>
      <w:lvlText w:val="o"/>
      <w:lvlJc w:val="left"/>
      <w:pPr>
        <w:ind w:left="3600" w:hanging="360"/>
      </w:pPr>
      <w:rPr>
        <w:rFonts w:ascii="Courier New" w:hAnsi="Courier New" w:hint="default"/>
      </w:rPr>
    </w:lvl>
    <w:lvl w:ilvl="5" w:tplc="8F8EBE06">
      <w:start w:val="1"/>
      <w:numFmt w:val="bullet"/>
      <w:lvlText w:val=""/>
      <w:lvlJc w:val="left"/>
      <w:pPr>
        <w:ind w:left="4320" w:hanging="360"/>
      </w:pPr>
      <w:rPr>
        <w:rFonts w:ascii="Wingdings" w:hAnsi="Wingdings" w:hint="default"/>
      </w:rPr>
    </w:lvl>
    <w:lvl w:ilvl="6" w:tplc="8F02B260">
      <w:start w:val="1"/>
      <w:numFmt w:val="bullet"/>
      <w:lvlText w:val=""/>
      <w:lvlJc w:val="left"/>
      <w:pPr>
        <w:ind w:left="5040" w:hanging="360"/>
      </w:pPr>
      <w:rPr>
        <w:rFonts w:ascii="Symbol" w:hAnsi="Symbol" w:hint="default"/>
      </w:rPr>
    </w:lvl>
    <w:lvl w:ilvl="7" w:tplc="B2202A36">
      <w:start w:val="1"/>
      <w:numFmt w:val="bullet"/>
      <w:lvlText w:val="o"/>
      <w:lvlJc w:val="left"/>
      <w:pPr>
        <w:ind w:left="5760" w:hanging="360"/>
      </w:pPr>
      <w:rPr>
        <w:rFonts w:ascii="Courier New" w:hAnsi="Courier New" w:hint="default"/>
      </w:rPr>
    </w:lvl>
    <w:lvl w:ilvl="8" w:tplc="C220E46A">
      <w:start w:val="1"/>
      <w:numFmt w:val="bullet"/>
      <w:lvlText w:val=""/>
      <w:lvlJc w:val="left"/>
      <w:pPr>
        <w:ind w:left="6480" w:hanging="360"/>
      </w:pPr>
      <w:rPr>
        <w:rFonts w:ascii="Wingdings" w:hAnsi="Wingdings" w:hint="default"/>
      </w:rPr>
    </w:lvl>
  </w:abstractNum>
  <w:abstractNum w:abstractNumId="41" w15:restartNumberingAfterBreak="0">
    <w:nsid w:val="55BE28E7"/>
    <w:multiLevelType w:val="hybridMultilevel"/>
    <w:tmpl w:val="DBC25A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2" w15:restartNumberingAfterBreak="0">
    <w:nsid w:val="57D96AF2"/>
    <w:multiLevelType w:val="hybridMultilevel"/>
    <w:tmpl w:val="2850D176"/>
    <w:numStyleLink w:val="ImportedStyle11"/>
  </w:abstractNum>
  <w:abstractNum w:abstractNumId="43" w15:restartNumberingAfterBreak="0">
    <w:nsid w:val="5B5F09C3"/>
    <w:multiLevelType w:val="hybridMultilevel"/>
    <w:tmpl w:val="5A0AA5BC"/>
    <w:styleLink w:val="ImportedStyle13"/>
    <w:lvl w:ilvl="0" w:tplc="865AB4A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AAAEB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76590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C02247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CA4B8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3204E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2F4341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84B54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FEA12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10D71CD"/>
    <w:multiLevelType w:val="hybridMultilevel"/>
    <w:tmpl w:val="97F65D1E"/>
    <w:numStyleLink w:val="ImportedStyle10"/>
  </w:abstractNum>
  <w:abstractNum w:abstractNumId="45" w15:restartNumberingAfterBreak="0">
    <w:nsid w:val="63D11AA2"/>
    <w:multiLevelType w:val="hybridMultilevel"/>
    <w:tmpl w:val="FB6AB92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64636C09"/>
    <w:multiLevelType w:val="hybridMultilevel"/>
    <w:tmpl w:val="BA40D2CA"/>
    <w:styleLink w:val="ImportedStyle9"/>
    <w:lvl w:ilvl="0" w:tplc="06B22AC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72DC6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7C90F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FC847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CE100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76998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654EA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AE3E3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CCAAE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8554239"/>
    <w:multiLevelType w:val="multilevel"/>
    <w:tmpl w:val="43E4F7D0"/>
    <w:numStyleLink w:val="ImportedStyle18"/>
  </w:abstractNum>
  <w:abstractNum w:abstractNumId="48" w15:restartNumberingAfterBreak="0">
    <w:nsid w:val="6D6D3F12"/>
    <w:multiLevelType w:val="hybridMultilevel"/>
    <w:tmpl w:val="1038AF96"/>
    <w:numStyleLink w:val="ImportedStyle3"/>
  </w:abstractNum>
  <w:abstractNum w:abstractNumId="49" w15:restartNumberingAfterBreak="0">
    <w:nsid w:val="6D9E02B8"/>
    <w:multiLevelType w:val="hybridMultilevel"/>
    <w:tmpl w:val="E81647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15:restartNumberingAfterBreak="0">
    <w:nsid w:val="6E5344E9"/>
    <w:multiLevelType w:val="hybridMultilevel"/>
    <w:tmpl w:val="B53EB1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1" w15:restartNumberingAfterBreak="0">
    <w:nsid w:val="6F107D15"/>
    <w:multiLevelType w:val="hybridMultilevel"/>
    <w:tmpl w:val="9A38C2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78F0B10"/>
    <w:multiLevelType w:val="hybridMultilevel"/>
    <w:tmpl w:val="5A0AA5BC"/>
    <w:numStyleLink w:val="ImportedStyle13"/>
  </w:abstractNum>
  <w:abstractNum w:abstractNumId="53" w15:restartNumberingAfterBreak="0">
    <w:nsid w:val="78FA664E"/>
    <w:multiLevelType w:val="hybridMultilevel"/>
    <w:tmpl w:val="F0F4752C"/>
    <w:numStyleLink w:val="ImportedStyle20"/>
  </w:abstractNum>
  <w:abstractNum w:abstractNumId="54" w15:restartNumberingAfterBreak="0">
    <w:nsid w:val="7B1B0009"/>
    <w:multiLevelType w:val="hybridMultilevel"/>
    <w:tmpl w:val="1038AF96"/>
    <w:styleLink w:val="ImportedStyle3"/>
    <w:lvl w:ilvl="0" w:tplc="B02874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78C0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6C306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60CC02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88B4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2AFB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F57EA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12DB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7ED7F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E6E1CA3"/>
    <w:multiLevelType w:val="hybridMultilevel"/>
    <w:tmpl w:val="B59A4D9C"/>
    <w:styleLink w:val="ImportedStyle14"/>
    <w:lvl w:ilvl="0" w:tplc="FFFFFFFF">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C936D35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3CA94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CBA8DC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22D3D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D6889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930918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D8817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E4ECE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9"/>
  </w:num>
  <w:num w:numId="3">
    <w:abstractNumId w:val="11"/>
  </w:num>
  <w:num w:numId="4">
    <w:abstractNumId w:val="9"/>
  </w:num>
  <w:num w:numId="5">
    <w:abstractNumId w:val="7"/>
  </w:num>
  <w:num w:numId="6">
    <w:abstractNumId w:val="2"/>
  </w:num>
  <w:num w:numId="7">
    <w:abstractNumId w:val="39"/>
  </w:num>
  <w:num w:numId="8">
    <w:abstractNumId w:val="54"/>
  </w:num>
  <w:num w:numId="9">
    <w:abstractNumId w:val="48"/>
  </w:num>
  <w:num w:numId="10">
    <w:abstractNumId w:val="0"/>
  </w:num>
  <w:num w:numId="11">
    <w:abstractNumId w:val="5"/>
  </w:num>
  <w:num w:numId="12">
    <w:abstractNumId w:val="28"/>
  </w:num>
  <w:num w:numId="13">
    <w:abstractNumId w:val="30"/>
  </w:num>
  <w:num w:numId="14">
    <w:abstractNumId w:val="24"/>
  </w:num>
  <w:num w:numId="15">
    <w:abstractNumId w:val="46"/>
  </w:num>
  <w:num w:numId="16">
    <w:abstractNumId w:val="16"/>
  </w:num>
  <w:num w:numId="17">
    <w:abstractNumId w:val="25"/>
  </w:num>
  <w:num w:numId="18">
    <w:abstractNumId w:val="44"/>
  </w:num>
  <w:num w:numId="19">
    <w:abstractNumId w:val="31"/>
  </w:num>
  <w:num w:numId="20">
    <w:abstractNumId w:val="42"/>
  </w:num>
  <w:num w:numId="21">
    <w:abstractNumId w:val="29"/>
  </w:num>
  <w:num w:numId="22">
    <w:abstractNumId w:val="1"/>
  </w:num>
  <w:num w:numId="23">
    <w:abstractNumId w:val="43"/>
  </w:num>
  <w:num w:numId="24">
    <w:abstractNumId w:val="52"/>
  </w:num>
  <w:num w:numId="25">
    <w:abstractNumId w:val="55"/>
  </w:num>
  <w:num w:numId="26">
    <w:abstractNumId w:val="10"/>
  </w:num>
  <w:num w:numId="27">
    <w:abstractNumId w:val="27"/>
  </w:num>
  <w:num w:numId="28">
    <w:abstractNumId w:val="36"/>
  </w:num>
  <w:num w:numId="29">
    <w:abstractNumId w:val="13"/>
  </w:num>
  <w:num w:numId="30">
    <w:abstractNumId w:val="34"/>
  </w:num>
  <w:num w:numId="31">
    <w:abstractNumId w:val="18"/>
  </w:num>
  <w:num w:numId="32">
    <w:abstractNumId w:val="47"/>
  </w:num>
  <w:num w:numId="33">
    <w:abstractNumId w:val="21"/>
  </w:num>
  <w:num w:numId="34">
    <w:abstractNumId w:val="22"/>
  </w:num>
  <w:num w:numId="35">
    <w:abstractNumId w:val="8"/>
  </w:num>
  <w:num w:numId="36">
    <w:abstractNumId w:val="53"/>
  </w:num>
  <w:num w:numId="37">
    <w:abstractNumId w:val="40"/>
  </w:num>
  <w:num w:numId="38">
    <w:abstractNumId w:val="51"/>
  </w:num>
  <w:num w:numId="39">
    <w:abstractNumId w:val="37"/>
  </w:num>
  <w:num w:numId="40">
    <w:abstractNumId w:val="38"/>
  </w:num>
  <w:num w:numId="41">
    <w:abstractNumId w:val="15"/>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33"/>
  </w:num>
  <w:num w:numId="47">
    <w:abstractNumId w:val="41"/>
  </w:num>
  <w:num w:numId="48">
    <w:abstractNumId w:val="12"/>
  </w:num>
  <w:num w:numId="49">
    <w:abstractNumId w:val="20"/>
  </w:num>
  <w:num w:numId="50">
    <w:abstractNumId w:val="26"/>
  </w:num>
  <w:num w:numId="51">
    <w:abstractNumId w:val="35"/>
  </w:num>
  <w:num w:numId="52">
    <w:abstractNumId w:val="32"/>
  </w:num>
  <w:num w:numId="53">
    <w:abstractNumId w:val="17"/>
  </w:num>
  <w:num w:numId="54">
    <w:abstractNumId w:val="45"/>
  </w:num>
  <w:num w:numId="55">
    <w:abstractNumId w:val="3"/>
  </w:num>
  <w:num w:numId="56">
    <w:abstractNumId w:val="4"/>
  </w:num>
  <w:num w:numId="57">
    <w:abstractNumId w:val="50"/>
  </w:num>
  <w:num w:numId="58">
    <w:abstractNumId w:val="49"/>
  </w:num>
  <w:num w:numId="59">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isplayBackgroundShape/>
  <w:activeWritingStyle w:appName="MSWord" w:lang="ar-SA" w:vendorID="64" w:dllVersion="6" w:nlCheck="1" w:checkStyle="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0E"/>
    <w:rsid w:val="00011C18"/>
    <w:rsid w:val="00050949"/>
    <w:rsid w:val="00051127"/>
    <w:rsid w:val="000848C6"/>
    <w:rsid w:val="000B0FEA"/>
    <w:rsid w:val="000B38B6"/>
    <w:rsid w:val="000B6002"/>
    <w:rsid w:val="000D39E3"/>
    <w:rsid w:val="00120221"/>
    <w:rsid w:val="0012357C"/>
    <w:rsid w:val="001412F3"/>
    <w:rsid w:val="0014459F"/>
    <w:rsid w:val="0017467B"/>
    <w:rsid w:val="0018046C"/>
    <w:rsid w:val="001806B2"/>
    <w:rsid w:val="001C70F7"/>
    <w:rsid w:val="001D2165"/>
    <w:rsid w:val="002158ED"/>
    <w:rsid w:val="00227AD0"/>
    <w:rsid w:val="00243683"/>
    <w:rsid w:val="00264E04"/>
    <w:rsid w:val="00265CF7"/>
    <w:rsid w:val="002754B0"/>
    <w:rsid w:val="002C287D"/>
    <w:rsid w:val="002C6BFA"/>
    <w:rsid w:val="00327576"/>
    <w:rsid w:val="0033719E"/>
    <w:rsid w:val="00347596"/>
    <w:rsid w:val="00376CB2"/>
    <w:rsid w:val="00391DBA"/>
    <w:rsid w:val="003B3011"/>
    <w:rsid w:val="003B4EFD"/>
    <w:rsid w:val="003BB109"/>
    <w:rsid w:val="003C7C7A"/>
    <w:rsid w:val="0043519F"/>
    <w:rsid w:val="0045F91B"/>
    <w:rsid w:val="00474CE0"/>
    <w:rsid w:val="00483C06"/>
    <w:rsid w:val="004A5CF5"/>
    <w:rsid w:val="004A6D79"/>
    <w:rsid w:val="004C20A8"/>
    <w:rsid w:val="004D3AB1"/>
    <w:rsid w:val="004E3132"/>
    <w:rsid w:val="00520807"/>
    <w:rsid w:val="00531CAB"/>
    <w:rsid w:val="00562C67"/>
    <w:rsid w:val="00570D7E"/>
    <w:rsid w:val="0058F883"/>
    <w:rsid w:val="005A4E00"/>
    <w:rsid w:val="005A57ED"/>
    <w:rsid w:val="005A5FF1"/>
    <w:rsid w:val="005A6B8D"/>
    <w:rsid w:val="005B0FD1"/>
    <w:rsid w:val="005C331C"/>
    <w:rsid w:val="005C44E1"/>
    <w:rsid w:val="005C7F8C"/>
    <w:rsid w:val="0060504E"/>
    <w:rsid w:val="00636423"/>
    <w:rsid w:val="006366AC"/>
    <w:rsid w:val="006530B7"/>
    <w:rsid w:val="00661080"/>
    <w:rsid w:val="00670E73"/>
    <w:rsid w:val="00671452"/>
    <w:rsid w:val="006A5F03"/>
    <w:rsid w:val="006C5F64"/>
    <w:rsid w:val="006D0A32"/>
    <w:rsid w:val="006F1BE0"/>
    <w:rsid w:val="006F5F46"/>
    <w:rsid w:val="00714B68"/>
    <w:rsid w:val="007173C5"/>
    <w:rsid w:val="00717FCC"/>
    <w:rsid w:val="007347FC"/>
    <w:rsid w:val="00742C30"/>
    <w:rsid w:val="007544FA"/>
    <w:rsid w:val="0075563E"/>
    <w:rsid w:val="00780F66"/>
    <w:rsid w:val="007A24FF"/>
    <w:rsid w:val="007B8D7D"/>
    <w:rsid w:val="007C36B9"/>
    <w:rsid w:val="007D1866"/>
    <w:rsid w:val="007D2580"/>
    <w:rsid w:val="007F50D2"/>
    <w:rsid w:val="00810F3D"/>
    <w:rsid w:val="00816C84"/>
    <w:rsid w:val="00817764"/>
    <w:rsid w:val="008260EC"/>
    <w:rsid w:val="0083055B"/>
    <w:rsid w:val="00833AA2"/>
    <w:rsid w:val="00863236"/>
    <w:rsid w:val="00880B7E"/>
    <w:rsid w:val="008A2FA2"/>
    <w:rsid w:val="008A3F08"/>
    <w:rsid w:val="008A82C2"/>
    <w:rsid w:val="008B2798"/>
    <w:rsid w:val="008E1627"/>
    <w:rsid w:val="008E45D6"/>
    <w:rsid w:val="009032FC"/>
    <w:rsid w:val="009248CE"/>
    <w:rsid w:val="00942C4D"/>
    <w:rsid w:val="00946E98"/>
    <w:rsid w:val="009541A4"/>
    <w:rsid w:val="00962884"/>
    <w:rsid w:val="009662BA"/>
    <w:rsid w:val="00983958"/>
    <w:rsid w:val="00983FA9"/>
    <w:rsid w:val="00985DF1"/>
    <w:rsid w:val="009B5503"/>
    <w:rsid w:val="009E2F39"/>
    <w:rsid w:val="009E789B"/>
    <w:rsid w:val="009F6A94"/>
    <w:rsid w:val="00A04C99"/>
    <w:rsid w:val="00A0CE88"/>
    <w:rsid w:val="00A145BA"/>
    <w:rsid w:val="00A379D1"/>
    <w:rsid w:val="00A47776"/>
    <w:rsid w:val="00A52519"/>
    <w:rsid w:val="00A52845"/>
    <w:rsid w:val="00A54D10"/>
    <w:rsid w:val="00A6287A"/>
    <w:rsid w:val="00A62F20"/>
    <w:rsid w:val="00A716E3"/>
    <w:rsid w:val="00A71C7C"/>
    <w:rsid w:val="00A9040D"/>
    <w:rsid w:val="00A96B0F"/>
    <w:rsid w:val="00A979B7"/>
    <w:rsid w:val="00AA4B86"/>
    <w:rsid w:val="00AB2736"/>
    <w:rsid w:val="00ABB4EE"/>
    <w:rsid w:val="00AD6407"/>
    <w:rsid w:val="00AD6C3C"/>
    <w:rsid w:val="00AD7142"/>
    <w:rsid w:val="00AE15E8"/>
    <w:rsid w:val="00AE56AB"/>
    <w:rsid w:val="00B06770"/>
    <w:rsid w:val="00B079D8"/>
    <w:rsid w:val="00B1531C"/>
    <w:rsid w:val="00B17940"/>
    <w:rsid w:val="00B31A96"/>
    <w:rsid w:val="00B4250F"/>
    <w:rsid w:val="00B427C0"/>
    <w:rsid w:val="00B52CBB"/>
    <w:rsid w:val="00B55E8F"/>
    <w:rsid w:val="00B55F35"/>
    <w:rsid w:val="00B56FE1"/>
    <w:rsid w:val="00B60988"/>
    <w:rsid w:val="00B85508"/>
    <w:rsid w:val="00B93329"/>
    <w:rsid w:val="00BC01D8"/>
    <w:rsid w:val="00BC2E56"/>
    <w:rsid w:val="00BC612C"/>
    <w:rsid w:val="00BF0180"/>
    <w:rsid w:val="00C3557E"/>
    <w:rsid w:val="00C60A7B"/>
    <w:rsid w:val="00CA197F"/>
    <w:rsid w:val="00CB40CA"/>
    <w:rsid w:val="00CC6520"/>
    <w:rsid w:val="00CD2B9C"/>
    <w:rsid w:val="00CD37BC"/>
    <w:rsid w:val="00D01CDC"/>
    <w:rsid w:val="00D042A1"/>
    <w:rsid w:val="00D13F6A"/>
    <w:rsid w:val="00D344F0"/>
    <w:rsid w:val="00D50DC3"/>
    <w:rsid w:val="00D628F7"/>
    <w:rsid w:val="00D8AB2C"/>
    <w:rsid w:val="00D97460"/>
    <w:rsid w:val="00DA24B1"/>
    <w:rsid w:val="00DA4CEF"/>
    <w:rsid w:val="00DC7988"/>
    <w:rsid w:val="00DF04E6"/>
    <w:rsid w:val="00DF2C96"/>
    <w:rsid w:val="00E0364A"/>
    <w:rsid w:val="00E0DB2E"/>
    <w:rsid w:val="00E17002"/>
    <w:rsid w:val="00E42346"/>
    <w:rsid w:val="00E76887"/>
    <w:rsid w:val="00E89FAF"/>
    <w:rsid w:val="00EA52A9"/>
    <w:rsid w:val="00EAB1C8"/>
    <w:rsid w:val="00EADD01"/>
    <w:rsid w:val="00EB3F05"/>
    <w:rsid w:val="00ED713D"/>
    <w:rsid w:val="00ED7E5F"/>
    <w:rsid w:val="00EE1C95"/>
    <w:rsid w:val="00EE7ED1"/>
    <w:rsid w:val="00EF4553"/>
    <w:rsid w:val="00F2B19A"/>
    <w:rsid w:val="00F30BBA"/>
    <w:rsid w:val="00F50E0E"/>
    <w:rsid w:val="00F522EE"/>
    <w:rsid w:val="00F63D0B"/>
    <w:rsid w:val="00F735A4"/>
    <w:rsid w:val="00F74FBC"/>
    <w:rsid w:val="00F95C35"/>
    <w:rsid w:val="00FC4337"/>
    <w:rsid w:val="00FC5B14"/>
    <w:rsid w:val="00FE1FC9"/>
    <w:rsid w:val="01069B28"/>
    <w:rsid w:val="011490DF"/>
    <w:rsid w:val="0114E754"/>
    <w:rsid w:val="012A3842"/>
    <w:rsid w:val="012E3B8F"/>
    <w:rsid w:val="01396116"/>
    <w:rsid w:val="013DDB12"/>
    <w:rsid w:val="013E1C08"/>
    <w:rsid w:val="016106F2"/>
    <w:rsid w:val="0172CEBA"/>
    <w:rsid w:val="019CD23E"/>
    <w:rsid w:val="01AB3BAF"/>
    <w:rsid w:val="01C6DE63"/>
    <w:rsid w:val="01E293D2"/>
    <w:rsid w:val="01F26E53"/>
    <w:rsid w:val="0202481E"/>
    <w:rsid w:val="026C1B11"/>
    <w:rsid w:val="027122E0"/>
    <w:rsid w:val="0275EFE0"/>
    <w:rsid w:val="02870A7A"/>
    <w:rsid w:val="029B0FAD"/>
    <w:rsid w:val="02A438A2"/>
    <w:rsid w:val="02C6AAF3"/>
    <w:rsid w:val="02CA2ACE"/>
    <w:rsid w:val="02D7437A"/>
    <w:rsid w:val="02E36A19"/>
    <w:rsid w:val="02ED3E03"/>
    <w:rsid w:val="02F4D078"/>
    <w:rsid w:val="02FB4745"/>
    <w:rsid w:val="0309BE27"/>
    <w:rsid w:val="0311ABBA"/>
    <w:rsid w:val="03368C8D"/>
    <w:rsid w:val="0343FB0D"/>
    <w:rsid w:val="0344B4C7"/>
    <w:rsid w:val="036D4BFA"/>
    <w:rsid w:val="0372943E"/>
    <w:rsid w:val="03839E7D"/>
    <w:rsid w:val="0383EDA1"/>
    <w:rsid w:val="03971678"/>
    <w:rsid w:val="03C18A17"/>
    <w:rsid w:val="03F924C1"/>
    <w:rsid w:val="03FD1C0B"/>
    <w:rsid w:val="04064C4A"/>
    <w:rsid w:val="0408884A"/>
    <w:rsid w:val="046B0105"/>
    <w:rsid w:val="0481CC91"/>
    <w:rsid w:val="04861478"/>
    <w:rsid w:val="04A797C6"/>
    <w:rsid w:val="04AE520E"/>
    <w:rsid w:val="04CD243E"/>
    <w:rsid w:val="050BF39E"/>
    <w:rsid w:val="053AF5FC"/>
    <w:rsid w:val="05666E20"/>
    <w:rsid w:val="05A32C48"/>
    <w:rsid w:val="05A69077"/>
    <w:rsid w:val="05E229C4"/>
    <w:rsid w:val="05E5FEC6"/>
    <w:rsid w:val="05F11E13"/>
    <w:rsid w:val="06049274"/>
    <w:rsid w:val="062A3E7A"/>
    <w:rsid w:val="06367F55"/>
    <w:rsid w:val="0657D578"/>
    <w:rsid w:val="065F31ED"/>
    <w:rsid w:val="06652E76"/>
    <w:rsid w:val="066814A0"/>
    <w:rsid w:val="069689DC"/>
    <w:rsid w:val="069B7D91"/>
    <w:rsid w:val="06D4573D"/>
    <w:rsid w:val="072EA573"/>
    <w:rsid w:val="073BE866"/>
    <w:rsid w:val="077E3DED"/>
    <w:rsid w:val="07C2CDBE"/>
    <w:rsid w:val="07CAC7F7"/>
    <w:rsid w:val="07D5C8C5"/>
    <w:rsid w:val="07E40AEC"/>
    <w:rsid w:val="07E59836"/>
    <w:rsid w:val="080162C7"/>
    <w:rsid w:val="0807BE48"/>
    <w:rsid w:val="0811F516"/>
    <w:rsid w:val="081AB9B7"/>
    <w:rsid w:val="082AAE30"/>
    <w:rsid w:val="083F40EF"/>
    <w:rsid w:val="0844C7DE"/>
    <w:rsid w:val="0845378C"/>
    <w:rsid w:val="08475767"/>
    <w:rsid w:val="08708BAB"/>
    <w:rsid w:val="08729F49"/>
    <w:rsid w:val="08B3C418"/>
    <w:rsid w:val="08B6571E"/>
    <w:rsid w:val="08E17EC4"/>
    <w:rsid w:val="0914275C"/>
    <w:rsid w:val="094E3195"/>
    <w:rsid w:val="096080D4"/>
    <w:rsid w:val="096331E9"/>
    <w:rsid w:val="099C93A1"/>
    <w:rsid w:val="09A8567A"/>
    <w:rsid w:val="09FD2F8B"/>
    <w:rsid w:val="0A01824E"/>
    <w:rsid w:val="0A3D06C8"/>
    <w:rsid w:val="0A43EE45"/>
    <w:rsid w:val="0A5D8494"/>
    <w:rsid w:val="0A689983"/>
    <w:rsid w:val="0A8B5268"/>
    <w:rsid w:val="0A8F7D23"/>
    <w:rsid w:val="0AA50717"/>
    <w:rsid w:val="0AABF7B2"/>
    <w:rsid w:val="0ABB161E"/>
    <w:rsid w:val="0AFC9FB1"/>
    <w:rsid w:val="0B275B5F"/>
    <w:rsid w:val="0B33ECED"/>
    <w:rsid w:val="0B38F94B"/>
    <w:rsid w:val="0B4D485F"/>
    <w:rsid w:val="0B5B0A54"/>
    <w:rsid w:val="0B5B944F"/>
    <w:rsid w:val="0B73B9F6"/>
    <w:rsid w:val="0B832C62"/>
    <w:rsid w:val="0B901387"/>
    <w:rsid w:val="0B9B9424"/>
    <w:rsid w:val="0BE37EBF"/>
    <w:rsid w:val="0BE3E1F3"/>
    <w:rsid w:val="0BE58B45"/>
    <w:rsid w:val="0C102CD5"/>
    <w:rsid w:val="0C1BFD02"/>
    <w:rsid w:val="0C2186C9"/>
    <w:rsid w:val="0C31E9CF"/>
    <w:rsid w:val="0C41C50C"/>
    <w:rsid w:val="0C4CA43C"/>
    <w:rsid w:val="0C5BB1A4"/>
    <w:rsid w:val="0C5E96F3"/>
    <w:rsid w:val="0C60866E"/>
    <w:rsid w:val="0C735109"/>
    <w:rsid w:val="0C7C9943"/>
    <w:rsid w:val="0C887418"/>
    <w:rsid w:val="0CAC639E"/>
    <w:rsid w:val="0CC7B224"/>
    <w:rsid w:val="0CE724E5"/>
    <w:rsid w:val="0CECEFDC"/>
    <w:rsid w:val="0D09F688"/>
    <w:rsid w:val="0D648DAD"/>
    <w:rsid w:val="0D796F8B"/>
    <w:rsid w:val="0D82B700"/>
    <w:rsid w:val="0D88A5B4"/>
    <w:rsid w:val="0D9AD847"/>
    <w:rsid w:val="0DA6E54C"/>
    <w:rsid w:val="0DD498F6"/>
    <w:rsid w:val="0DDDBF32"/>
    <w:rsid w:val="0DF21944"/>
    <w:rsid w:val="0E04FD2A"/>
    <w:rsid w:val="0E1A6D8F"/>
    <w:rsid w:val="0E5993C2"/>
    <w:rsid w:val="0E6B535D"/>
    <w:rsid w:val="0E752CCF"/>
    <w:rsid w:val="0E8F4931"/>
    <w:rsid w:val="0EA0B148"/>
    <w:rsid w:val="0EAC5623"/>
    <w:rsid w:val="0ECF6DE1"/>
    <w:rsid w:val="0EF7225B"/>
    <w:rsid w:val="0EFECA5B"/>
    <w:rsid w:val="0EFEF609"/>
    <w:rsid w:val="0F1EE8C4"/>
    <w:rsid w:val="0F68516D"/>
    <w:rsid w:val="0F81E489"/>
    <w:rsid w:val="0FD01822"/>
    <w:rsid w:val="0FD24C86"/>
    <w:rsid w:val="0FDB9500"/>
    <w:rsid w:val="10236AD3"/>
    <w:rsid w:val="102721FF"/>
    <w:rsid w:val="102804E2"/>
    <w:rsid w:val="10464855"/>
    <w:rsid w:val="107AFEBE"/>
    <w:rsid w:val="10868214"/>
    <w:rsid w:val="109EFA5A"/>
    <w:rsid w:val="10C11870"/>
    <w:rsid w:val="10E072F0"/>
    <w:rsid w:val="10E1B8E8"/>
    <w:rsid w:val="10F11D96"/>
    <w:rsid w:val="10F3FF35"/>
    <w:rsid w:val="11108BCA"/>
    <w:rsid w:val="1120B05B"/>
    <w:rsid w:val="11231A0C"/>
    <w:rsid w:val="11963261"/>
    <w:rsid w:val="1198118F"/>
    <w:rsid w:val="11A2C412"/>
    <w:rsid w:val="11B1D006"/>
    <w:rsid w:val="11E1E775"/>
    <w:rsid w:val="11E453C6"/>
    <w:rsid w:val="11F74DE7"/>
    <w:rsid w:val="1216ECEA"/>
    <w:rsid w:val="121C00EB"/>
    <w:rsid w:val="1229ECEF"/>
    <w:rsid w:val="12303201"/>
    <w:rsid w:val="12657E59"/>
    <w:rsid w:val="1268FDD9"/>
    <w:rsid w:val="127FA356"/>
    <w:rsid w:val="12944FD8"/>
    <w:rsid w:val="12B6A5E3"/>
    <w:rsid w:val="12D5C0A2"/>
    <w:rsid w:val="12D9E472"/>
    <w:rsid w:val="12F0F77A"/>
    <w:rsid w:val="1318954F"/>
    <w:rsid w:val="132AAE71"/>
    <w:rsid w:val="13330231"/>
    <w:rsid w:val="134DAFAB"/>
    <w:rsid w:val="135EB867"/>
    <w:rsid w:val="13661C39"/>
    <w:rsid w:val="1368E15C"/>
    <w:rsid w:val="136D0AC3"/>
    <w:rsid w:val="139B26AC"/>
    <w:rsid w:val="13E158ED"/>
    <w:rsid w:val="13EAA355"/>
    <w:rsid w:val="1404DDFD"/>
    <w:rsid w:val="1415A33B"/>
    <w:rsid w:val="141907AB"/>
    <w:rsid w:val="1476854F"/>
    <w:rsid w:val="1499C7DB"/>
    <w:rsid w:val="14ACFC7D"/>
    <w:rsid w:val="14BBB635"/>
    <w:rsid w:val="14BE5658"/>
    <w:rsid w:val="14E0203E"/>
    <w:rsid w:val="15128519"/>
    <w:rsid w:val="1530E329"/>
    <w:rsid w:val="15326C13"/>
    <w:rsid w:val="1534013F"/>
    <w:rsid w:val="15423DF4"/>
    <w:rsid w:val="1561950D"/>
    <w:rsid w:val="15666CFB"/>
    <w:rsid w:val="1569612B"/>
    <w:rsid w:val="156996A0"/>
    <w:rsid w:val="157E766F"/>
    <w:rsid w:val="1594026C"/>
    <w:rsid w:val="159A6D94"/>
    <w:rsid w:val="15A52E7B"/>
    <w:rsid w:val="15B1E78E"/>
    <w:rsid w:val="15D8415B"/>
    <w:rsid w:val="15DD6EC2"/>
    <w:rsid w:val="16095B27"/>
    <w:rsid w:val="16212BF1"/>
    <w:rsid w:val="162C9D1E"/>
    <w:rsid w:val="166B258F"/>
    <w:rsid w:val="166F5D41"/>
    <w:rsid w:val="16731CB8"/>
    <w:rsid w:val="16BE7FE4"/>
    <w:rsid w:val="16F189D8"/>
    <w:rsid w:val="1701C00A"/>
    <w:rsid w:val="1730C75B"/>
    <w:rsid w:val="1734BD59"/>
    <w:rsid w:val="17376667"/>
    <w:rsid w:val="175E22C9"/>
    <w:rsid w:val="176501D9"/>
    <w:rsid w:val="17967DDF"/>
    <w:rsid w:val="179B5B92"/>
    <w:rsid w:val="17ABF608"/>
    <w:rsid w:val="17B273CB"/>
    <w:rsid w:val="17B4221A"/>
    <w:rsid w:val="17B46689"/>
    <w:rsid w:val="17CC8D7D"/>
    <w:rsid w:val="17D4E7F2"/>
    <w:rsid w:val="17DD8552"/>
    <w:rsid w:val="17F5572A"/>
    <w:rsid w:val="181FEDAE"/>
    <w:rsid w:val="1836B918"/>
    <w:rsid w:val="187ABE75"/>
    <w:rsid w:val="187E73F7"/>
    <w:rsid w:val="1880FA19"/>
    <w:rsid w:val="188A90D5"/>
    <w:rsid w:val="18D65B56"/>
    <w:rsid w:val="18E93DB7"/>
    <w:rsid w:val="193C8FE3"/>
    <w:rsid w:val="193CEF93"/>
    <w:rsid w:val="194A5047"/>
    <w:rsid w:val="19549F7E"/>
    <w:rsid w:val="196D0F34"/>
    <w:rsid w:val="1998AA6B"/>
    <w:rsid w:val="199B1DAB"/>
    <w:rsid w:val="19A77CEB"/>
    <w:rsid w:val="19C32C61"/>
    <w:rsid w:val="19D431A0"/>
    <w:rsid w:val="19F0AA1B"/>
    <w:rsid w:val="1A036E63"/>
    <w:rsid w:val="1A138E64"/>
    <w:rsid w:val="1A27A6F9"/>
    <w:rsid w:val="1A495114"/>
    <w:rsid w:val="1A4AF29E"/>
    <w:rsid w:val="1A6827E9"/>
    <w:rsid w:val="1A74B1A0"/>
    <w:rsid w:val="1A784966"/>
    <w:rsid w:val="1A7C6164"/>
    <w:rsid w:val="1A7F7CCF"/>
    <w:rsid w:val="1A95639D"/>
    <w:rsid w:val="1AA72309"/>
    <w:rsid w:val="1AE060B8"/>
    <w:rsid w:val="1AE52360"/>
    <w:rsid w:val="1AEC2243"/>
    <w:rsid w:val="1B0F6309"/>
    <w:rsid w:val="1B167789"/>
    <w:rsid w:val="1B25E546"/>
    <w:rsid w:val="1B3DB929"/>
    <w:rsid w:val="1B4DBF5E"/>
    <w:rsid w:val="1B547B0C"/>
    <w:rsid w:val="1B64E594"/>
    <w:rsid w:val="1B76E816"/>
    <w:rsid w:val="1BA659C6"/>
    <w:rsid w:val="1BADF0E9"/>
    <w:rsid w:val="1BD93088"/>
    <w:rsid w:val="1BF20081"/>
    <w:rsid w:val="1C4DCD5B"/>
    <w:rsid w:val="1C5EA222"/>
    <w:rsid w:val="1C827FA4"/>
    <w:rsid w:val="1C9281A6"/>
    <w:rsid w:val="1CAFAA76"/>
    <w:rsid w:val="1CBB5778"/>
    <w:rsid w:val="1CBB6EF2"/>
    <w:rsid w:val="1CCAD73A"/>
    <w:rsid w:val="1CD8EA89"/>
    <w:rsid w:val="1CFE4201"/>
    <w:rsid w:val="1D1E5AF3"/>
    <w:rsid w:val="1D388673"/>
    <w:rsid w:val="1D53AF61"/>
    <w:rsid w:val="1D5D5BC0"/>
    <w:rsid w:val="1D68F2A8"/>
    <w:rsid w:val="1D986412"/>
    <w:rsid w:val="1DA61883"/>
    <w:rsid w:val="1DC3B20E"/>
    <w:rsid w:val="1E3AA0B3"/>
    <w:rsid w:val="1E43F2A9"/>
    <w:rsid w:val="1E87FA59"/>
    <w:rsid w:val="1EA0E802"/>
    <w:rsid w:val="1EA34774"/>
    <w:rsid w:val="1F283D4E"/>
    <w:rsid w:val="1F317B62"/>
    <w:rsid w:val="1F49AE99"/>
    <w:rsid w:val="1F4ED5D5"/>
    <w:rsid w:val="1F595DC1"/>
    <w:rsid w:val="1F64629B"/>
    <w:rsid w:val="1F647C1A"/>
    <w:rsid w:val="1F7A7489"/>
    <w:rsid w:val="1FA13CB6"/>
    <w:rsid w:val="1FBA9620"/>
    <w:rsid w:val="1FC97296"/>
    <w:rsid w:val="1FCE5C07"/>
    <w:rsid w:val="1FDBD91B"/>
    <w:rsid w:val="1FE368B1"/>
    <w:rsid w:val="1FF0D07F"/>
    <w:rsid w:val="1FF6F701"/>
    <w:rsid w:val="200E8090"/>
    <w:rsid w:val="2023E568"/>
    <w:rsid w:val="2038CD0A"/>
    <w:rsid w:val="2041DC2B"/>
    <w:rsid w:val="2044EB4F"/>
    <w:rsid w:val="2065CA02"/>
    <w:rsid w:val="206A1B5A"/>
    <w:rsid w:val="206B43C0"/>
    <w:rsid w:val="208EAF1F"/>
    <w:rsid w:val="209EF14C"/>
    <w:rsid w:val="20B1FA4A"/>
    <w:rsid w:val="20C27ED7"/>
    <w:rsid w:val="20F23A67"/>
    <w:rsid w:val="20F824B3"/>
    <w:rsid w:val="211C3572"/>
    <w:rsid w:val="212DFE48"/>
    <w:rsid w:val="212E9114"/>
    <w:rsid w:val="212F1992"/>
    <w:rsid w:val="214DC7FA"/>
    <w:rsid w:val="215986CF"/>
    <w:rsid w:val="215B4D82"/>
    <w:rsid w:val="2166470D"/>
    <w:rsid w:val="21759954"/>
    <w:rsid w:val="217FFF9B"/>
    <w:rsid w:val="21800942"/>
    <w:rsid w:val="21C146A0"/>
    <w:rsid w:val="21C4EC8F"/>
    <w:rsid w:val="21D311BC"/>
    <w:rsid w:val="21E25378"/>
    <w:rsid w:val="21E3516B"/>
    <w:rsid w:val="21F7B545"/>
    <w:rsid w:val="220BF796"/>
    <w:rsid w:val="224A0F0E"/>
    <w:rsid w:val="224C4C29"/>
    <w:rsid w:val="224CEBFB"/>
    <w:rsid w:val="226EEEE7"/>
    <w:rsid w:val="22873A2D"/>
    <w:rsid w:val="228EE6D7"/>
    <w:rsid w:val="22920EB8"/>
    <w:rsid w:val="22D6CC87"/>
    <w:rsid w:val="22E07E78"/>
    <w:rsid w:val="22FCC2A6"/>
    <w:rsid w:val="23244CA2"/>
    <w:rsid w:val="233F6018"/>
    <w:rsid w:val="23421A2B"/>
    <w:rsid w:val="236DE6DC"/>
    <w:rsid w:val="2373E2AA"/>
    <w:rsid w:val="23872766"/>
    <w:rsid w:val="23CD723B"/>
    <w:rsid w:val="2409092A"/>
    <w:rsid w:val="241477A7"/>
    <w:rsid w:val="241C6CE1"/>
    <w:rsid w:val="2469B62A"/>
    <w:rsid w:val="24777C60"/>
    <w:rsid w:val="24788294"/>
    <w:rsid w:val="24899E66"/>
    <w:rsid w:val="248E0E8A"/>
    <w:rsid w:val="24D7ACFC"/>
    <w:rsid w:val="2509E7B0"/>
    <w:rsid w:val="250DD088"/>
    <w:rsid w:val="2513A9DE"/>
    <w:rsid w:val="2527FA20"/>
    <w:rsid w:val="252A6FFB"/>
    <w:rsid w:val="252CF59F"/>
    <w:rsid w:val="25334E8C"/>
    <w:rsid w:val="25517810"/>
    <w:rsid w:val="2553F049"/>
    <w:rsid w:val="256EEB34"/>
    <w:rsid w:val="25AB5846"/>
    <w:rsid w:val="25CB37AD"/>
    <w:rsid w:val="260AABDB"/>
    <w:rsid w:val="26380EB1"/>
    <w:rsid w:val="26413776"/>
    <w:rsid w:val="26701AF5"/>
    <w:rsid w:val="267CE920"/>
    <w:rsid w:val="2682B0B7"/>
    <w:rsid w:val="26933CFE"/>
    <w:rsid w:val="26BAEDE0"/>
    <w:rsid w:val="26C169BD"/>
    <w:rsid w:val="26DDEEE4"/>
    <w:rsid w:val="26DF68B9"/>
    <w:rsid w:val="2719E26C"/>
    <w:rsid w:val="273537CF"/>
    <w:rsid w:val="2736595B"/>
    <w:rsid w:val="274246A4"/>
    <w:rsid w:val="276B4CA4"/>
    <w:rsid w:val="276C2076"/>
    <w:rsid w:val="2781BD84"/>
    <w:rsid w:val="278F63AD"/>
    <w:rsid w:val="27903822"/>
    <w:rsid w:val="2795DEE9"/>
    <w:rsid w:val="27BA34B8"/>
    <w:rsid w:val="27EF9391"/>
    <w:rsid w:val="27F62561"/>
    <w:rsid w:val="280AB269"/>
    <w:rsid w:val="282A1A7A"/>
    <w:rsid w:val="282CE838"/>
    <w:rsid w:val="28348D35"/>
    <w:rsid w:val="283AAE74"/>
    <w:rsid w:val="28610E23"/>
    <w:rsid w:val="28633348"/>
    <w:rsid w:val="286B3759"/>
    <w:rsid w:val="2871E96B"/>
    <w:rsid w:val="2881F4B3"/>
    <w:rsid w:val="28BF0C0D"/>
    <w:rsid w:val="28C9F27D"/>
    <w:rsid w:val="28D3C8C2"/>
    <w:rsid w:val="290A0BE2"/>
    <w:rsid w:val="2913EED4"/>
    <w:rsid w:val="29146385"/>
    <w:rsid w:val="2921C8D0"/>
    <w:rsid w:val="29305AB9"/>
    <w:rsid w:val="29411029"/>
    <w:rsid w:val="2947C124"/>
    <w:rsid w:val="297B6631"/>
    <w:rsid w:val="2986E700"/>
    <w:rsid w:val="29954AA3"/>
    <w:rsid w:val="29B42667"/>
    <w:rsid w:val="29C05505"/>
    <w:rsid w:val="29E850E5"/>
    <w:rsid w:val="29F24C2D"/>
    <w:rsid w:val="29FDE11E"/>
    <w:rsid w:val="2A0F1E2B"/>
    <w:rsid w:val="2A1476C3"/>
    <w:rsid w:val="2A321DD0"/>
    <w:rsid w:val="2A589333"/>
    <w:rsid w:val="2A5A5F11"/>
    <w:rsid w:val="2AC6003C"/>
    <w:rsid w:val="2AE3A58A"/>
    <w:rsid w:val="2AED2CA7"/>
    <w:rsid w:val="2B122181"/>
    <w:rsid w:val="2B1AAADF"/>
    <w:rsid w:val="2B48786D"/>
    <w:rsid w:val="2B608805"/>
    <w:rsid w:val="2B89B91D"/>
    <w:rsid w:val="2BB53BDE"/>
    <w:rsid w:val="2BBE16AB"/>
    <w:rsid w:val="2BD5EF06"/>
    <w:rsid w:val="2BE7FBA8"/>
    <w:rsid w:val="2BEE9193"/>
    <w:rsid w:val="2C12792B"/>
    <w:rsid w:val="2C21DDE3"/>
    <w:rsid w:val="2C26F460"/>
    <w:rsid w:val="2C4B825C"/>
    <w:rsid w:val="2C5FEDBD"/>
    <w:rsid w:val="2C6ECD2E"/>
    <w:rsid w:val="2C7840B6"/>
    <w:rsid w:val="2C7896B6"/>
    <w:rsid w:val="2C8BC2D2"/>
    <w:rsid w:val="2C9C2B7A"/>
    <w:rsid w:val="2CA2F32B"/>
    <w:rsid w:val="2CD87ED9"/>
    <w:rsid w:val="2CFB8A69"/>
    <w:rsid w:val="2D033A35"/>
    <w:rsid w:val="2D0A8DFA"/>
    <w:rsid w:val="2D17DD22"/>
    <w:rsid w:val="2D3E5669"/>
    <w:rsid w:val="2D527DB9"/>
    <w:rsid w:val="2D59A22D"/>
    <w:rsid w:val="2D6284C0"/>
    <w:rsid w:val="2D78E554"/>
    <w:rsid w:val="2D964E79"/>
    <w:rsid w:val="2DA277B7"/>
    <w:rsid w:val="2DB90003"/>
    <w:rsid w:val="2DE272D2"/>
    <w:rsid w:val="2E335C2D"/>
    <w:rsid w:val="2E4C539A"/>
    <w:rsid w:val="2E65CC81"/>
    <w:rsid w:val="2E75EAE4"/>
    <w:rsid w:val="2E888F30"/>
    <w:rsid w:val="2E9A43E3"/>
    <w:rsid w:val="2ED8E578"/>
    <w:rsid w:val="2F0E3B42"/>
    <w:rsid w:val="2F0F2543"/>
    <w:rsid w:val="2F169804"/>
    <w:rsid w:val="2F171486"/>
    <w:rsid w:val="2F1AB2EE"/>
    <w:rsid w:val="2F22DA2D"/>
    <w:rsid w:val="2F24EA3F"/>
    <w:rsid w:val="2F359F02"/>
    <w:rsid w:val="2F3A5F26"/>
    <w:rsid w:val="2F40C7E2"/>
    <w:rsid w:val="2F6CE2E6"/>
    <w:rsid w:val="2F9A7592"/>
    <w:rsid w:val="2FD831B6"/>
    <w:rsid w:val="2FD9D836"/>
    <w:rsid w:val="2FDA29C5"/>
    <w:rsid w:val="2FE0338A"/>
    <w:rsid w:val="2FE1A929"/>
    <w:rsid w:val="3024037E"/>
    <w:rsid w:val="30498834"/>
    <w:rsid w:val="3052301F"/>
    <w:rsid w:val="305BC7D4"/>
    <w:rsid w:val="305D990A"/>
    <w:rsid w:val="309070D1"/>
    <w:rsid w:val="30E1E249"/>
    <w:rsid w:val="310D93B3"/>
    <w:rsid w:val="312D32E9"/>
    <w:rsid w:val="313645F3"/>
    <w:rsid w:val="31454999"/>
    <w:rsid w:val="315FB0F3"/>
    <w:rsid w:val="319C676A"/>
    <w:rsid w:val="319D07A7"/>
    <w:rsid w:val="31A1825E"/>
    <w:rsid w:val="31A3E8DA"/>
    <w:rsid w:val="31CD188A"/>
    <w:rsid w:val="31D40495"/>
    <w:rsid w:val="31DD844B"/>
    <w:rsid w:val="32057B86"/>
    <w:rsid w:val="32397DF9"/>
    <w:rsid w:val="323BE75F"/>
    <w:rsid w:val="323CAFBA"/>
    <w:rsid w:val="323FD4FA"/>
    <w:rsid w:val="325A117F"/>
    <w:rsid w:val="326CD8C7"/>
    <w:rsid w:val="326D3B13"/>
    <w:rsid w:val="32704D07"/>
    <w:rsid w:val="328B69A6"/>
    <w:rsid w:val="32B0AC2D"/>
    <w:rsid w:val="32D191B1"/>
    <w:rsid w:val="32F8FDA1"/>
    <w:rsid w:val="33036633"/>
    <w:rsid w:val="3317A061"/>
    <w:rsid w:val="333F59FC"/>
    <w:rsid w:val="33512501"/>
    <w:rsid w:val="339D2D72"/>
    <w:rsid w:val="33A9FA0F"/>
    <w:rsid w:val="33C4F0F5"/>
    <w:rsid w:val="33C5D472"/>
    <w:rsid w:val="33F90744"/>
    <w:rsid w:val="340BFBE6"/>
    <w:rsid w:val="34173697"/>
    <w:rsid w:val="34247854"/>
    <w:rsid w:val="3438C502"/>
    <w:rsid w:val="34468257"/>
    <w:rsid w:val="344DC4E0"/>
    <w:rsid w:val="34735569"/>
    <w:rsid w:val="3483FDBD"/>
    <w:rsid w:val="34863B11"/>
    <w:rsid w:val="3489508A"/>
    <w:rsid w:val="348B6954"/>
    <w:rsid w:val="34A4088B"/>
    <w:rsid w:val="34C8D143"/>
    <w:rsid w:val="34CCC697"/>
    <w:rsid w:val="34D296AA"/>
    <w:rsid w:val="34D5F581"/>
    <w:rsid w:val="34DCEABC"/>
    <w:rsid w:val="34EECC8F"/>
    <w:rsid w:val="356B1035"/>
    <w:rsid w:val="3582DF80"/>
    <w:rsid w:val="358DADA5"/>
    <w:rsid w:val="35BC3DE6"/>
    <w:rsid w:val="35CD5C70"/>
    <w:rsid w:val="35D344ED"/>
    <w:rsid w:val="35D98300"/>
    <w:rsid w:val="35E0CCE5"/>
    <w:rsid w:val="3605CC5D"/>
    <w:rsid w:val="360AAF69"/>
    <w:rsid w:val="362553B9"/>
    <w:rsid w:val="369A2DC4"/>
    <w:rsid w:val="369AF072"/>
    <w:rsid w:val="36A5ACF3"/>
    <w:rsid w:val="36D97188"/>
    <w:rsid w:val="36E982B0"/>
    <w:rsid w:val="373B2770"/>
    <w:rsid w:val="376185A3"/>
    <w:rsid w:val="376FF576"/>
    <w:rsid w:val="37816999"/>
    <w:rsid w:val="37A04188"/>
    <w:rsid w:val="37BE4AFE"/>
    <w:rsid w:val="37D26BA1"/>
    <w:rsid w:val="37D8A96D"/>
    <w:rsid w:val="37E8C135"/>
    <w:rsid w:val="38222ED4"/>
    <w:rsid w:val="3832BE8C"/>
    <w:rsid w:val="385525FE"/>
    <w:rsid w:val="3859004F"/>
    <w:rsid w:val="386E4926"/>
    <w:rsid w:val="3872D413"/>
    <w:rsid w:val="3878CA9C"/>
    <w:rsid w:val="389503A3"/>
    <w:rsid w:val="3895EC43"/>
    <w:rsid w:val="3896AE3F"/>
    <w:rsid w:val="38A2066E"/>
    <w:rsid w:val="38A521CB"/>
    <w:rsid w:val="38AF84B5"/>
    <w:rsid w:val="38B89E59"/>
    <w:rsid w:val="38C921AC"/>
    <w:rsid w:val="38D0B222"/>
    <w:rsid w:val="38D3DB43"/>
    <w:rsid w:val="38F187FB"/>
    <w:rsid w:val="38F627BD"/>
    <w:rsid w:val="3919347B"/>
    <w:rsid w:val="39451728"/>
    <w:rsid w:val="39723549"/>
    <w:rsid w:val="39967BC9"/>
    <w:rsid w:val="39AA2121"/>
    <w:rsid w:val="39EC7899"/>
    <w:rsid w:val="39EE5BFE"/>
    <w:rsid w:val="3A1A9D73"/>
    <w:rsid w:val="3A1C2B18"/>
    <w:rsid w:val="3A2E242D"/>
    <w:rsid w:val="3A34139F"/>
    <w:rsid w:val="3A356396"/>
    <w:rsid w:val="3A39D409"/>
    <w:rsid w:val="3A5BF579"/>
    <w:rsid w:val="3A7DCB05"/>
    <w:rsid w:val="3AB053B0"/>
    <w:rsid w:val="3ABF07AE"/>
    <w:rsid w:val="3ACF9A48"/>
    <w:rsid w:val="3AF983B1"/>
    <w:rsid w:val="3B0A85A6"/>
    <w:rsid w:val="3B21DB92"/>
    <w:rsid w:val="3B7DE3F4"/>
    <w:rsid w:val="3BAFD549"/>
    <w:rsid w:val="3BDE9407"/>
    <w:rsid w:val="3C0932CC"/>
    <w:rsid w:val="3C13B455"/>
    <w:rsid w:val="3C4F6E5F"/>
    <w:rsid w:val="3CBC1E79"/>
    <w:rsid w:val="3CC96D74"/>
    <w:rsid w:val="3CDFBA4E"/>
    <w:rsid w:val="3CE49263"/>
    <w:rsid w:val="3D08D6A2"/>
    <w:rsid w:val="3D20245E"/>
    <w:rsid w:val="3D4BA5AA"/>
    <w:rsid w:val="3D5C2EDD"/>
    <w:rsid w:val="3D60A58E"/>
    <w:rsid w:val="3D6D5270"/>
    <w:rsid w:val="3D75E82D"/>
    <w:rsid w:val="3DAE2443"/>
    <w:rsid w:val="3DD5FFFE"/>
    <w:rsid w:val="3DF6A870"/>
    <w:rsid w:val="3E06C583"/>
    <w:rsid w:val="3E0825AF"/>
    <w:rsid w:val="3E0879F9"/>
    <w:rsid w:val="3E130D33"/>
    <w:rsid w:val="3E25AEC0"/>
    <w:rsid w:val="3E398F69"/>
    <w:rsid w:val="3E3C328D"/>
    <w:rsid w:val="3E4702B9"/>
    <w:rsid w:val="3E5D8220"/>
    <w:rsid w:val="3E689666"/>
    <w:rsid w:val="3E928DAA"/>
    <w:rsid w:val="3EC2916A"/>
    <w:rsid w:val="3ECBC5B1"/>
    <w:rsid w:val="3EFFD408"/>
    <w:rsid w:val="3F041038"/>
    <w:rsid w:val="3F1E99DC"/>
    <w:rsid w:val="3F23F7C8"/>
    <w:rsid w:val="3F2F7107"/>
    <w:rsid w:val="3F7878C8"/>
    <w:rsid w:val="3F843931"/>
    <w:rsid w:val="3F9C549D"/>
    <w:rsid w:val="3F9E08E7"/>
    <w:rsid w:val="3FA8D9AB"/>
    <w:rsid w:val="3FCC2DF2"/>
    <w:rsid w:val="3FDCF70B"/>
    <w:rsid w:val="3FFAD4C4"/>
    <w:rsid w:val="40137E8A"/>
    <w:rsid w:val="4028F724"/>
    <w:rsid w:val="4040DD04"/>
    <w:rsid w:val="4054680D"/>
    <w:rsid w:val="40559413"/>
    <w:rsid w:val="4061CD3C"/>
    <w:rsid w:val="406DB477"/>
    <w:rsid w:val="40729C25"/>
    <w:rsid w:val="407B5985"/>
    <w:rsid w:val="40ADF58A"/>
    <w:rsid w:val="40B57FD6"/>
    <w:rsid w:val="40C4012E"/>
    <w:rsid w:val="40D9547A"/>
    <w:rsid w:val="40DCB11C"/>
    <w:rsid w:val="40E9FC62"/>
    <w:rsid w:val="40FDF1CA"/>
    <w:rsid w:val="410CD2CD"/>
    <w:rsid w:val="4114CC91"/>
    <w:rsid w:val="41184FFE"/>
    <w:rsid w:val="41350883"/>
    <w:rsid w:val="4140E10E"/>
    <w:rsid w:val="415EB552"/>
    <w:rsid w:val="415FCD88"/>
    <w:rsid w:val="415FEBF8"/>
    <w:rsid w:val="416A5431"/>
    <w:rsid w:val="41BB18F7"/>
    <w:rsid w:val="41CE094B"/>
    <w:rsid w:val="41EBE778"/>
    <w:rsid w:val="421F16CD"/>
    <w:rsid w:val="4252EB55"/>
    <w:rsid w:val="42B6B44C"/>
    <w:rsid w:val="42E3CAEE"/>
    <w:rsid w:val="432F20A4"/>
    <w:rsid w:val="43529A88"/>
    <w:rsid w:val="43598CAB"/>
    <w:rsid w:val="435A5600"/>
    <w:rsid w:val="4365B35A"/>
    <w:rsid w:val="4379A2ED"/>
    <w:rsid w:val="437A1EFD"/>
    <w:rsid w:val="437D9284"/>
    <w:rsid w:val="43A9CD1A"/>
    <w:rsid w:val="43BA6C5F"/>
    <w:rsid w:val="43BAE72E"/>
    <w:rsid w:val="43C05669"/>
    <w:rsid w:val="43CBBACA"/>
    <w:rsid w:val="43D8409A"/>
    <w:rsid w:val="43F29F6E"/>
    <w:rsid w:val="44005D81"/>
    <w:rsid w:val="44220863"/>
    <w:rsid w:val="44296810"/>
    <w:rsid w:val="4444E1AE"/>
    <w:rsid w:val="44B43923"/>
    <w:rsid w:val="452077A7"/>
    <w:rsid w:val="453D2F79"/>
    <w:rsid w:val="45481F72"/>
    <w:rsid w:val="454D775E"/>
    <w:rsid w:val="4557A492"/>
    <w:rsid w:val="455958A3"/>
    <w:rsid w:val="457FCEEA"/>
    <w:rsid w:val="459CEBB6"/>
    <w:rsid w:val="45C8E039"/>
    <w:rsid w:val="45F143B6"/>
    <w:rsid w:val="46012826"/>
    <w:rsid w:val="460703CF"/>
    <w:rsid w:val="461832E9"/>
    <w:rsid w:val="46408E1F"/>
    <w:rsid w:val="46586F2A"/>
    <w:rsid w:val="46629A9B"/>
    <w:rsid w:val="467A03DE"/>
    <w:rsid w:val="469029F4"/>
    <w:rsid w:val="46985272"/>
    <w:rsid w:val="469E1A1E"/>
    <w:rsid w:val="46CD5C5D"/>
    <w:rsid w:val="46D25219"/>
    <w:rsid w:val="46D878A9"/>
    <w:rsid w:val="470FB347"/>
    <w:rsid w:val="471F20A3"/>
    <w:rsid w:val="47484989"/>
    <w:rsid w:val="474F52AE"/>
    <w:rsid w:val="475FB27E"/>
    <w:rsid w:val="4765AA77"/>
    <w:rsid w:val="476C293E"/>
    <w:rsid w:val="47780F69"/>
    <w:rsid w:val="47846D1C"/>
    <w:rsid w:val="47A20225"/>
    <w:rsid w:val="47AC1478"/>
    <w:rsid w:val="47AC1F67"/>
    <w:rsid w:val="47E4390D"/>
    <w:rsid w:val="47F8DC95"/>
    <w:rsid w:val="47FFAFB3"/>
    <w:rsid w:val="4807309F"/>
    <w:rsid w:val="481955D5"/>
    <w:rsid w:val="481EE591"/>
    <w:rsid w:val="4861FD0E"/>
    <w:rsid w:val="4873451E"/>
    <w:rsid w:val="4882CEB7"/>
    <w:rsid w:val="488B61AF"/>
    <w:rsid w:val="48A4E7C4"/>
    <w:rsid w:val="48AAB823"/>
    <w:rsid w:val="48C8428B"/>
    <w:rsid w:val="48CF106E"/>
    <w:rsid w:val="48E10EA5"/>
    <w:rsid w:val="49330E7A"/>
    <w:rsid w:val="49514A16"/>
    <w:rsid w:val="495483BF"/>
    <w:rsid w:val="497CBB0D"/>
    <w:rsid w:val="4982B159"/>
    <w:rsid w:val="4987BB90"/>
    <w:rsid w:val="4996B9FF"/>
    <w:rsid w:val="49C09070"/>
    <w:rsid w:val="49F30281"/>
    <w:rsid w:val="49F3ADAF"/>
    <w:rsid w:val="4A154497"/>
    <w:rsid w:val="4A53969E"/>
    <w:rsid w:val="4A63D7B4"/>
    <w:rsid w:val="4A800339"/>
    <w:rsid w:val="4AB7ACA9"/>
    <w:rsid w:val="4AD403A9"/>
    <w:rsid w:val="4AE69315"/>
    <w:rsid w:val="4AFA96EE"/>
    <w:rsid w:val="4AFFF5F7"/>
    <w:rsid w:val="4B0AFF2E"/>
    <w:rsid w:val="4B0B7601"/>
    <w:rsid w:val="4B371402"/>
    <w:rsid w:val="4B43CF03"/>
    <w:rsid w:val="4B529C31"/>
    <w:rsid w:val="4B63326F"/>
    <w:rsid w:val="4B9580A2"/>
    <w:rsid w:val="4BAC3D1D"/>
    <w:rsid w:val="4BB1F76E"/>
    <w:rsid w:val="4BB6D9F7"/>
    <w:rsid w:val="4BCDE699"/>
    <w:rsid w:val="4BFF23E1"/>
    <w:rsid w:val="4C003459"/>
    <w:rsid w:val="4C58B385"/>
    <w:rsid w:val="4C9CE9DC"/>
    <w:rsid w:val="4CB9BC06"/>
    <w:rsid w:val="4CCAEE04"/>
    <w:rsid w:val="4CD26128"/>
    <w:rsid w:val="4CE71903"/>
    <w:rsid w:val="4D0F23F5"/>
    <w:rsid w:val="4D1F6FDE"/>
    <w:rsid w:val="4D33E4DC"/>
    <w:rsid w:val="4D3E11E9"/>
    <w:rsid w:val="4D40DEE8"/>
    <w:rsid w:val="4D6E1135"/>
    <w:rsid w:val="4D77A3E5"/>
    <w:rsid w:val="4D98E1A6"/>
    <w:rsid w:val="4DAC27E9"/>
    <w:rsid w:val="4DD7852C"/>
    <w:rsid w:val="4DE593E3"/>
    <w:rsid w:val="4DF3AD76"/>
    <w:rsid w:val="4DF6BB3D"/>
    <w:rsid w:val="4E008991"/>
    <w:rsid w:val="4E69CC2C"/>
    <w:rsid w:val="4E6ED287"/>
    <w:rsid w:val="4E743FE3"/>
    <w:rsid w:val="4E9387CA"/>
    <w:rsid w:val="4EB9A595"/>
    <w:rsid w:val="4EC2A86A"/>
    <w:rsid w:val="4ED08575"/>
    <w:rsid w:val="4EE9C271"/>
    <w:rsid w:val="4EFDFFEE"/>
    <w:rsid w:val="4F19CE1B"/>
    <w:rsid w:val="4F327C2E"/>
    <w:rsid w:val="4F556F90"/>
    <w:rsid w:val="4F82795D"/>
    <w:rsid w:val="4FB52A42"/>
    <w:rsid w:val="4FBBA88E"/>
    <w:rsid w:val="4FBF9198"/>
    <w:rsid w:val="4FC341C8"/>
    <w:rsid w:val="4FC9479A"/>
    <w:rsid w:val="4FE722C8"/>
    <w:rsid w:val="500AE96A"/>
    <w:rsid w:val="500D77F9"/>
    <w:rsid w:val="5011154D"/>
    <w:rsid w:val="502BFC83"/>
    <w:rsid w:val="50387282"/>
    <w:rsid w:val="50833731"/>
    <w:rsid w:val="50A5DB5C"/>
    <w:rsid w:val="50EB31C1"/>
    <w:rsid w:val="510565FD"/>
    <w:rsid w:val="5130A455"/>
    <w:rsid w:val="513A2928"/>
    <w:rsid w:val="513EE2B7"/>
    <w:rsid w:val="514EF94C"/>
    <w:rsid w:val="51785C0F"/>
    <w:rsid w:val="517896F0"/>
    <w:rsid w:val="517D0181"/>
    <w:rsid w:val="519C0A3C"/>
    <w:rsid w:val="51AC8DB1"/>
    <w:rsid w:val="51BB2A1C"/>
    <w:rsid w:val="51CA1979"/>
    <w:rsid w:val="51D003B8"/>
    <w:rsid w:val="51D725F0"/>
    <w:rsid w:val="51D8DA62"/>
    <w:rsid w:val="51E2754B"/>
    <w:rsid w:val="51E74764"/>
    <w:rsid w:val="51E84789"/>
    <w:rsid w:val="51EAE772"/>
    <w:rsid w:val="5224C5D4"/>
    <w:rsid w:val="5231DFC5"/>
    <w:rsid w:val="5275BF7A"/>
    <w:rsid w:val="52816605"/>
    <w:rsid w:val="5282DE8E"/>
    <w:rsid w:val="528C09A0"/>
    <w:rsid w:val="528C9667"/>
    <w:rsid w:val="528E3B27"/>
    <w:rsid w:val="52BAD257"/>
    <w:rsid w:val="52CF0286"/>
    <w:rsid w:val="52EB645D"/>
    <w:rsid w:val="52F7F41F"/>
    <w:rsid w:val="52FD7CDC"/>
    <w:rsid w:val="53219180"/>
    <w:rsid w:val="536D0D22"/>
    <w:rsid w:val="53795CEE"/>
    <w:rsid w:val="537E71C5"/>
    <w:rsid w:val="539C0D8E"/>
    <w:rsid w:val="539E3C66"/>
    <w:rsid w:val="53DD0AE5"/>
    <w:rsid w:val="53FB5A81"/>
    <w:rsid w:val="54020733"/>
    <w:rsid w:val="540D8E47"/>
    <w:rsid w:val="544C0531"/>
    <w:rsid w:val="546AD2E7"/>
    <w:rsid w:val="547022CC"/>
    <w:rsid w:val="547178D0"/>
    <w:rsid w:val="5498AE71"/>
    <w:rsid w:val="549CD5EC"/>
    <w:rsid w:val="549F4D81"/>
    <w:rsid w:val="54AE317D"/>
    <w:rsid w:val="54BA3D9D"/>
    <w:rsid w:val="54C2B5B6"/>
    <w:rsid w:val="54D05655"/>
    <w:rsid w:val="54EDF943"/>
    <w:rsid w:val="54EFB526"/>
    <w:rsid w:val="54FC5CA3"/>
    <w:rsid w:val="55867BBF"/>
    <w:rsid w:val="55910E0C"/>
    <w:rsid w:val="55B1D2DD"/>
    <w:rsid w:val="55C9538F"/>
    <w:rsid w:val="55D291E1"/>
    <w:rsid w:val="55D49BDE"/>
    <w:rsid w:val="560301CE"/>
    <w:rsid w:val="5613841C"/>
    <w:rsid w:val="562548A1"/>
    <w:rsid w:val="5672C926"/>
    <w:rsid w:val="56797A91"/>
    <w:rsid w:val="5697C405"/>
    <w:rsid w:val="569A5B25"/>
    <w:rsid w:val="56CA87CD"/>
    <w:rsid w:val="570628BE"/>
    <w:rsid w:val="572634E3"/>
    <w:rsid w:val="573F8685"/>
    <w:rsid w:val="5772DFF6"/>
    <w:rsid w:val="5789806A"/>
    <w:rsid w:val="579B8D09"/>
    <w:rsid w:val="579DE639"/>
    <w:rsid w:val="57A6A803"/>
    <w:rsid w:val="57A9866D"/>
    <w:rsid w:val="57BC9CF2"/>
    <w:rsid w:val="57C22C5F"/>
    <w:rsid w:val="57DD2380"/>
    <w:rsid w:val="57E09B1C"/>
    <w:rsid w:val="580CE2F2"/>
    <w:rsid w:val="58164197"/>
    <w:rsid w:val="5848D72B"/>
    <w:rsid w:val="5854D0C7"/>
    <w:rsid w:val="5869D858"/>
    <w:rsid w:val="5881AC1E"/>
    <w:rsid w:val="589D518E"/>
    <w:rsid w:val="58D0C1C0"/>
    <w:rsid w:val="58D98C55"/>
    <w:rsid w:val="58F20A9A"/>
    <w:rsid w:val="58F67F74"/>
    <w:rsid w:val="59048A46"/>
    <w:rsid w:val="59641536"/>
    <w:rsid w:val="59748DA4"/>
    <w:rsid w:val="597E5A88"/>
    <w:rsid w:val="59998750"/>
    <w:rsid w:val="59A424E7"/>
    <w:rsid w:val="59A4A3D1"/>
    <w:rsid w:val="59AC432C"/>
    <w:rsid w:val="59BBEC85"/>
    <w:rsid w:val="59C4A7EA"/>
    <w:rsid w:val="59C8ABC5"/>
    <w:rsid w:val="59CFB27C"/>
    <w:rsid w:val="59F21C37"/>
    <w:rsid w:val="5A0C3B00"/>
    <w:rsid w:val="5A0FEDCB"/>
    <w:rsid w:val="5A21D713"/>
    <w:rsid w:val="5A273161"/>
    <w:rsid w:val="5A2A3A3A"/>
    <w:rsid w:val="5A4A391F"/>
    <w:rsid w:val="5A4C2598"/>
    <w:rsid w:val="5A9D784D"/>
    <w:rsid w:val="5AAB5FF3"/>
    <w:rsid w:val="5AAD5E9D"/>
    <w:rsid w:val="5AB8A82E"/>
    <w:rsid w:val="5AC76D3B"/>
    <w:rsid w:val="5AD907A6"/>
    <w:rsid w:val="5AEC1F83"/>
    <w:rsid w:val="5AF80FD2"/>
    <w:rsid w:val="5AFE28BA"/>
    <w:rsid w:val="5B29107E"/>
    <w:rsid w:val="5B4C1806"/>
    <w:rsid w:val="5B58FD6C"/>
    <w:rsid w:val="5B6B8522"/>
    <w:rsid w:val="5B83839A"/>
    <w:rsid w:val="5B8797A7"/>
    <w:rsid w:val="5B9BCD93"/>
    <w:rsid w:val="5BD1F344"/>
    <w:rsid w:val="5BD546B9"/>
    <w:rsid w:val="5BE12212"/>
    <w:rsid w:val="5BEA970D"/>
    <w:rsid w:val="5BF71E31"/>
    <w:rsid w:val="5C046235"/>
    <w:rsid w:val="5C076FC0"/>
    <w:rsid w:val="5C1487A3"/>
    <w:rsid w:val="5C14DB67"/>
    <w:rsid w:val="5C2D6B51"/>
    <w:rsid w:val="5C3C43ED"/>
    <w:rsid w:val="5C7BA403"/>
    <w:rsid w:val="5C80556A"/>
    <w:rsid w:val="5C93A4AF"/>
    <w:rsid w:val="5C9EF154"/>
    <w:rsid w:val="5CBA523C"/>
    <w:rsid w:val="5CE858CB"/>
    <w:rsid w:val="5CE9E101"/>
    <w:rsid w:val="5D0335DE"/>
    <w:rsid w:val="5D062FBB"/>
    <w:rsid w:val="5D0FCC72"/>
    <w:rsid w:val="5D1E87B3"/>
    <w:rsid w:val="5D3F2079"/>
    <w:rsid w:val="5D670FC2"/>
    <w:rsid w:val="5D697B82"/>
    <w:rsid w:val="5D865F45"/>
    <w:rsid w:val="5D889AE1"/>
    <w:rsid w:val="5DA38AC6"/>
    <w:rsid w:val="5DF25BA2"/>
    <w:rsid w:val="5DFFCE1B"/>
    <w:rsid w:val="5E03C0E4"/>
    <w:rsid w:val="5E0DF795"/>
    <w:rsid w:val="5E2E435A"/>
    <w:rsid w:val="5E2E581D"/>
    <w:rsid w:val="5E30D292"/>
    <w:rsid w:val="5E623884"/>
    <w:rsid w:val="5E6B025B"/>
    <w:rsid w:val="5E7C32A3"/>
    <w:rsid w:val="5E81925F"/>
    <w:rsid w:val="5E92FDD0"/>
    <w:rsid w:val="5E962517"/>
    <w:rsid w:val="5E9EA756"/>
    <w:rsid w:val="5EA83380"/>
    <w:rsid w:val="5EB0D8C6"/>
    <w:rsid w:val="5EBD5D10"/>
    <w:rsid w:val="5EE94055"/>
    <w:rsid w:val="5EFE41C8"/>
    <w:rsid w:val="5F1C14B3"/>
    <w:rsid w:val="5F361D3B"/>
    <w:rsid w:val="5F3E98C5"/>
    <w:rsid w:val="5F471649"/>
    <w:rsid w:val="5F669109"/>
    <w:rsid w:val="5F76996F"/>
    <w:rsid w:val="5FC30306"/>
    <w:rsid w:val="5FD82064"/>
    <w:rsid w:val="5FFE6242"/>
    <w:rsid w:val="60323E4B"/>
    <w:rsid w:val="6043B9A9"/>
    <w:rsid w:val="6047C9B5"/>
    <w:rsid w:val="605938A9"/>
    <w:rsid w:val="606CC3F5"/>
    <w:rsid w:val="60AF26CE"/>
    <w:rsid w:val="60BDB4C6"/>
    <w:rsid w:val="60CBBBA0"/>
    <w:rsid w:val="60EB63DD"/>
    <w:rsid w:val="60F12A88"/>
    <w:rsid w:val="60FB4385"/>
    <w:rsid w:val="6115B8AF"/>
    <w:rsid w:val="6126E79C"/>
    <w:rsid w:val="6138FCA3"/>
    <w:rsid w:val="618DDB3A"/>
    <w:rsid w:val="61913657"/>
    <w:rsid w:val="61A3BCA2"/>
    <w:rsid w:val="61A61C5B"/>
    <w:rsid w:val="61D9C4FC"/>
    <w:rsid w:val="624CE0B8"/>
    <w:rsid w:val="62A0944B"/>
    <w:rsid w:val="62A7503A"/>
    <w:rsid w:val="62D20C18"/>
    <w:rsid w:val="62E222A7"/>
    <w:rsid w:val="62E88F63"/>
    <w:rsid w:val="62F123B2"/>
    <w:rsid w:val="62FEACC0"/>
    <w:rsid w:val="635E298E"/>
    <w:rsid w:val="637115A1"/>
    <w:rsid w:val="638447FF"/>
    <w:rsid w:val="6396311F"/>
    <w:rsid w:val="63965CFB"/>
    <w:rsid w:val="63985ABE"/>
    <w:rsid w:val="639DA426"/>
    <w:rsid w:val="63A24C6C"/>
    <w:rsid w:val="63C2E4A9"/>
    <w:rsid w:val="63EB4241"/>
    <w:rsid w:val="63F057A8"/>
    <w:rsid w:val="641249F1"/>
    <w:rsid w:val="643F9DD7"/>
    <w:rsid w:val="644EA0E1"/>
    <w:rsid w:val="645C52EC"/>
    <w:rsid w:val="646FC3A6"/>
    <w:rsid w:val="64898D8E"/>
    <w:rsid w:val="648A0146"/>
    <w:rsid w:val="649B1FC3"/>
    <w:rsid w:val="64C62277"/>
    <w:rsid w:val="64FB7A91"/>
    <w:rsid w:val="64FC7733"/>
    <w:rsid w:val="6518E866"/>
    <w:rsid w:val="6523DF4C"/>
    <w:rsid w:val="65285614"/>
    <w:rsid w:val="653280F0"/>
    <w:rsid w:val="6563C4C0"/>
    <w:rsid w:val="65848448"/>
    <w:rsid w:val="65A5BF03"/>
    <w:rsid w:val="65BF0BB8"/>
    <w:rsid w:val="65D169F3"/>
    <w:rsid w:val="65EC543A"/>
    <w:rsid w:val="65EFA77B"/>
    <w:rsid w:val="6605A70B"/>
    <w:rsid w:val="6608AB0C"/>
    <w:rsid w:val="662DC17F"/>
    <w:rsid w:val="66324549"/>
    <w:rsid w:val="6636639C"/>
    <w:rsid w:val="6648E5AA"/>
    <w:rsid w:val="66636AB1"/>
    <w:rsid w:val="66637DBF"/>
    <w:rsid w:val="66681D8C"/>
    <w:rsid w:val="668D03D6"/>
    <w:rsid w:val="66916F9B"/>
    <w:rsid w:val="669EE228"/>
    <w:rsid w:val="66C0961F"/>
    <w:rsid w:val="66CDFDBD"/>
    <w:rsid w:val="66F624A6"/>
    <w:rsid w:val="670C3284"/>
    <w:rsid w:val="671D007F"/>
    <w:rsid w:val="6737C77F"/>
    <w:rsid w:val="67515CAC"/>
    <w:rsid w:val="676A8509"/>
    <w:rsid w:val="679906EA"/>
    <w:rsid w:val="67A44B29"/>
    <w:rsid w:val="67ACC4D6"/>
    <w:rsid w:val="67B59F0D"/>
    <w:rsid w:val="67B80AF2"/>
    <w:rsid w:val="67BBFFA1"/>
    <w:rsid w:val="67FDA14D"/>
    <w:rsid w:val="6801EDB5"/>
    <w:rsid w:val="684D7F8B"/>
    <w:rsid w:val="68523206"/>
    <w:rsid w:val="6862AC33"/>
    <w:rsid w:val="68744E7E"/>
    <w:rsid w:val="68EC9AAD"/>
    <w:rsid w:val="68ED54C0"/>
    <w:rsid w:val="68FAAA91"/>
    <w:rsid w:val="69054630"/>
    <w:rsid w:val="6932A2AB"/>
    <w:rsid w:val="69449F8F"/>
    <w:rsid w:val="6961198F"/>
    <w:rsid w:val="69703E66"/>
    <w:rsid w:val="697ABE80"/>
    <w:rsid w:val="6980F0F5"/>
    <w:rsid w:val="6982AB0B"/>
    <w:rsid w:val="69895388"/>
    <w:rsid w:val="69C97930"/>
    <w:rsid w:val="69D19653"/>
    <w:rsid w:val="69D7EEE2"/>
    <w:rsid w:val="69E3257A"/>
    <w:rsid w:val="69E7D5D4"/>
    <w:rsid w:val="6A0AB8AF"/>
    <w:rsid w:val="6A12A295"/>
    <w:rsid w:val="6A174A5A"/>
    <w:rsid w:val="6A1A1F45"/>
    <w:rsid w:val="6A27E3E2"/>
    <w:rsid w:val="6A28F95A"/>
    <w:rsid w:val="6A2A672C"/>
    <w:rsid w:val="6A566E6F"/>
    <w:rsid w:val="6A8A9338"/>
    <w:rsid w:val="6ABD22A9"/>
    <w:rsid w:val="6ACA473C"/>
    <w:rsid w:val="6ADA55E0"/>
    <w:rsid w:val="6AE9E560"/>
    <w:rsid w:val="6AF8DE9C"/>
    <w:rsid w:val="6B0434CA"/>
    <w:rsid w:val="6B27CBDE"/>
    <w:rsid w:val="6B3C6F5E"/>
    <w:rsid w:val="6B4D3396"/>
    <w:rsid w:val="6B86B688"/>
    <w:rsid w:val="6B921D4B"/>
    <w:rsid w:val="6BA0276C"/>
    <w:rsid w:val="6BA41946"/>
    <w:rsid w:val="6BA61666"/>
    <w:rsid w:val="6BB75607"/>
    <w:rsid w:val="6BD1903C"/>
    <w:rsid w:val="6BDD2008"/>
    <w:rsid w:val="6C0246EF"/>
    <w:rsid w:val="6C1C65BF"/>
    <w:rsid w:val="6C216CA1"/>
    <w:rsid w:val="6C3EBF90"/>
    <w:rsid w:val="6C4FB50A"/>
    <w:rsid w:val="6C5EAB09"/>
    <w:rsid w:val="6C677E71"/>
    <w:rsid w:val="6C6AB4EB"/>
    <w:rsid w:val="6C890904"/>
    <w:rsid w:val="6CBE9780"/>
    <w:rsid w:val="6CCB6CAA"/>
    <w:rsid w:val="6CEBB52B"/>
    <w:rsid w:val="6CF4FFBE"/>
    <w:rsid w:val="6CFA9EDC"/>
    <w:rsid w:val="6CFB864F"/>
    <w:rsid w:val="6CFEAD69"/>
    <w:rsid w:val="6D408F64"/>
    <w:rsid w:val="6D513D3B"/>
    <w:rsid w:val="6D58B78D"/>
    <w:rsid w:val="6D5AF9D0"/>
    <w:rsid w:val="6D9CEB20"/>
    <w:rsid w:val="6DA2EA75"/>
    <w:rsid w:val="6DAB5DCC"/>
    <w:rsid w:val="6DD5A5D2"/>
    <w:rsid w:val="6DEDE85B"/>
    <w:rsid w:val="6E38CB7C"/>
    <w:rsid w:val="6E51D3FE"/>
    <w:rsid w:val="6E780B7C"/>
    <w:rsid w:val="6EA26FE9"/>
    <w:rsid w:val="6EB44B0F"/>
    <w:rsid w:val="6EC4925C"/>
    <w:rsid w:val="6EE3EA6D"/>
    <w:rsid w:val="6EECF906"/>
    <w:rsid w:val="6EF6A29D"/>
    <w:rsid w:val="6F15290D"/>
    <w:rsid w:val="6F27994C"/>
    <w:rsid w:val="6F3F5B87"/>
    <w:rsid w:val="6F5AB710"/>
    <w:rsid w:val="6F74E52E"/>
    <w:rsid w:val="6F9610CA"/>
    <w:rsid w:val="6FE44628"/>
    <w:rsid w:val="6FE4F96A"/>
    <w:rsid w:val="6FEA268F"/>
    <w:rsid w:val="6FF9B47D"/>
    <w:rsid w:val="6FFC9236"/>
    <w:rsid w:val="70024F07"/>
    <w:rsid w:val="70042733"/>
    <w:rsid w:val="707B18BF"/>
    <w:rsid w:val="708B9CBE"/>
    <w:rsid w:val="70BB8520"/>
    <w:rsid w:val="70C7A5A8"/>
    <w:rsid w:val="70C7F010"/>
    <w:rsid w:val="70DEBAD3"/>
    <w:rsid w:val="70ED05F0"/>
    <w:rsid w:val="70F19B19"/>
    <w:rsid w:val="710EB915"/>
    <w:rsid w:val="7112B26C"/>
    <w:rsid w:val="712385EB"/>
    <w:rsid w:val="7136C65E"/>
    <w:rsid w:val="714E3E2F"/>
    <w:rsid w:val="71569F11"/>
    <w:rsid w:val="7160364F"/>
    <w:rsid w:val="7166471D"/>
    <w:rsid w:val="71887CDA"/>
    <w:rsid w:val="71922F87"/>
    <w:rsid w:val="71AF3F1A"/>
    <w:rsid w:val="71C70E3F"/>
    <w:rsid w:val="71D6FFCA"/>
    <w:rsid w:val="71FC072D"/>
    <w:rsid w:val="71FE548E"/>
    <w:rsid w:val="7201C837"/>
    <w:rsid w:val="720C5374"/>
    <w:rsid w:val="72276D1F"/>
    <w:rsid w:val="72283335"/>
    <w:rsid w:val="726E538C"/>
    <w:rsid w:val="729DD5D3"/>
    <w:rsid w:val="72ADB891"/>
    <w:rsid w:val="72BEF68E"/>
    <w:rsid w:val="73061AFE"/>
    <w:rsid w:val="7309AEDB"/>
    <w:rsid w:val="7330ED44"/>
    <w:rsid w:val="73484DBE"/>
    <w:rsid w:val="73583906"/>
    <w:rsid w:val="737F4E03"/>
    <w:rsid w:val="739DD078"/>
    <w:rsid w:val="73C0F3DF"/>
    <w:rsid w:val="73C39E93"/>
    <w:rsid w:val="73D64C23"/>
    <w:rsid w:val="73D677FE"/>
    <w:rsid w:val="73D8DB53"/>
    <w:rsid w:val="73F46C6D"/>
    <w:rsid w:val="740345BC"/>
    <w:rsid w:val="741ADD1B"/>
    <w:rsid w:val="741E4524"/>
    <w:rsid w:val="7431CEFE"/>
    <w:rsid w:val="7433D9AB"/>
    <w:rsid w:val="7445DABB"/>
    <w:rsid w:val="746335C2"/>
    <w:rsid w:val="747A5D8D"/>
    <w:rsid w:val="74805193"/>
    <w:rsid w:val="7487DCDA"/>
    <w:rsid w:val="74B7D597"/>
    <w:rsid w:val="74C0E547"/>
    <w:rsid w:val="74C186E4"/>
    <w:rsid w:val="74C53000"/>
    <w:rsid w:val="74C8053E"/>
    <w:rsid w:val="74DC050E"/>
    <w:rsid w:val="75015F40"/>
    <w:rsid w:val="7513DD02"/>
    <w:rsid w:val="75186697"/>
    <w:rsid w:val="75229BED"/>
    <w:rsid w:val="75392B8C"/>
    <w:rsid w:val="75581F90"/>
    <w:rsid w:val="7559FA87"/>
    <w:rsid w:val="7576ECCB"/>
    <w:rsid w:val="7587073B"/>
    <w:rsid w:val="759A6FE1"/>
    <w:rsid w:val="759E7E51"/>
    <w:rsid w:val="75C19EF9"/>
    <w:rsid w:val="75D205CE"/>
    <w:rsid w:val="75D5B616"/>
    <w:rsid w:val="75D7302E"/>
    <w:rsid w:val="75F3A483"/>
    <w:rsid w:val="760392A5"/>
    <w:rsid w:val="7615B1AA"/>
    <w:rsid w:val="761CAE19"/>
    <w:rsid w:val="7635750D"/>
    <w:rsid w:val="764E0A4E"/>
    <w:rsid w:val="766216EA"/>
    <w:rsid w:val="766B571B"/>
    <w:rsid w:val="76C297CD"/>
    <w:rsid w:val="76D041F6"/>
    <w:rsid w:val="76DA2EB7"/>
    <w:rsid w:val="76F517CA"/>
    <w:rsid w:val="76F93E7D"/>
    <w:rsid w:val="774D221D"/>
    <w:rsid w:val="77554405"/>
    <w:rsid w:val="7798915A"/>
    <w:rsid w:val="77AFFD1A"/>
    <w:rsid w:val="77B3B69B"/>
    <w:rsid w:val="77BE1621"/>
    <w:rsid w:val="7808B606"/>
    <w:rsid w:val="7809C551"/>
    <w:rsid w:val="78109DE9"/>
    <w:rsid w:val="78279D6F"/>
    <w:rsid w:val="782C4661"/>
    <w:rsid w:val="788F0776"/>
    <w:rsid w:val="788FD932"/>
    <w:rsid w:val="788FF323"/>
    <w:rsid w:val="78B86420"/>
    <w:rsid w:val="791FE386"/>
    <w:rsid w:val="794E44EC"/>
    <w:rsid w:val="7954100A"/>
    <w:rsid w:val="795950C7"/>
    <w:rsid w:val="796B9125"/>
    <w:rsid w:val="797F00A4"/>
    <w:rsid w:val="798A6837"/>
    <w:rsid w:val="79B20050"/>
    <w:rsid w:val="79CF0A40"/>
    <w:rsid w:val="79F885AB"/>
    <w:rsid w:val="7A0A82F6"/>
    <w:rsid w:val="7A12D7DD"/>
    <w:rsid w:val="7A233F4F"/>
    <w:rsid w:val="7A283EFD"/>
    <w:rsid w:val="7A51056F"/>
    <w:rsid w:val="7A635700"/>
    <w:rsid w:val="7A6E06FD"/>
    <w:rsid w:val="7A72BF7A"/>
    <w:rsid w:val="7AA3E62D"/>
    <w:rsid w:val="7AC29EC4"/>
    <w:rsid w:val="7AE8FBB1"/>
    <w:rsid w:val="7AEA3583"/>
    <w:rsid w:val="7AF1F135"/>
    <w:rsid w:val="7B0A47E7"/>
    <w:rsid w:val="7B13FA1B"/>
    <w:rsid w:val="7B268E5D"/>
    <w:rsid w:val="7B44263E"/>
    <w:rsid w:val="7B46C774"/>
    <w:rsid w:val="7B48E0D5"/>
    <w:rsid w:val="7B5CD7BB"/>
    <w:rsid w:val="7B6F20B8"/>
    <w:rsid w:val="7B835C28"/>
    <w:rsid w:val="7B93C989"/>
    <w:rsid w:val="7BB140B0"/>
    <w:rsid w:val="7BC759FD"/>
    <w:rsid w:val="7BCCEC5D"/>
    <w:rsid w:val="7C35F6CD"/>
    <w:rsid w:val="7C592B8A"/>
    <w:rsid w:val="7C83C394"/>
    <w:rsid w:val="7CB4A2F3"/>
    <w:rsid w:val="7CB938E9"/>
    <w:rsid w:val="7CBC7956"/>
    <w:rsid w:val="7CD03591"/>
    <w:rsid w:val="7CD45797"/>
    <w:rsid w:val="7CDAD52F"/>
    <w:rsid w:val="7CE9A9EC"/>
    <w:rsid w:val="7D01B29E"/>
    <w:rsid w:val="7D1C42DE"/>
    <w:rsid w:val="7D3139AD"/>
    <w:rsid w:val="7D464873"/>
    <w:rsid w:val="7D4733BC"/>
    <w:rsid w:val="7D61932B"/>
    <w:rsid w:val="7D66CE73"/>
    <w:rsid w:val="7D6DF748"/>
    <w:rsid w:val="7D6FD157"/>
    <w:rsid w:val="7D724E04"/>
    <w:rsid w:val="7D72C424"/>
    <w:rsid w:val="7D77326A"/>
    <w:rsid w:val="7D82F3DA"/>
    <w:rsid w:val="7D896493"/>
    <w:rsid w:val="7D89E30A"/>
    <w:rsid w:val="7D94E41D"/>
    <w:rsid w:val="7D9A8CA6"/>
    <w:rsid w:val="7DDD96BC"/>
    <w:rsid w:val="7DF0F151"/>
    <w:rsid w:val="7E09D77C"/>
    <w:rsid w:val="7E4598EA"/>
    <w:rsid w:val="7E5D9D10"/>
    <w:rsid w:val="7E99E287"/>
    <w:rsid w:val="7EB33E3B"/>
    <w:rsid w:val="7ECA84ED"/>
    <w:rsid w:val="7ED5A1F1"/>
    <w:rsid w:val="7EDA7FEE"/>
    <w:rsid w:val="7F08CABA"/>
    <w:rsid w:val="7F094A25"/>
    <w:rsid w:val="7F151C66"/>
    <w:rsid w:val="7F48611B"/>
    <w:rsid w:val="7F71BDCF"/>
    <w:rsid w:val="7F8284F5"/>
    <w:rsid w:val="7F8A5EDB"/>
    <w:rsid w:val="7F8D993F"/>
    <w:rsid w:val="7F8F8F94"/>
    <w:rsid w:val="7F9B3875"/>
    <w:rsid w:val="7FAFBC2D"/>
    <w:rsid w:val="7FB0CFDE"/>
    <w:rsid w:val="7FE898B5"/>
    <w:rsid w:val="7FED9161"/>
    <w:rsid w:val="7FF178D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D950"/>
  <w15:docId w15:val="{600BB08B-A979-48E0-9B71-868D62A4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7E"/>
  </w:style>
  <w:style w:type="paragraph" w:styleId="Heading1">
    <w:name w:val="heading 1"/>
    <w:basedOn w:val="Normal"/>
    <w:next w:val="Normal"/>
    <w:link w:val="Heading1Char"/>
    <w:uiPriority w:val="9"/>
    <w:qFormat/>
    <w:rsid w:val="00880B7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0B7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0B7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0B7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0B7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0B7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0B7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0B7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0B7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aliases w:val="Police par défaut"/>
    <w:uiPriority w:val="1"/>
    <w:semiHidden/>
    <w:unhideWhenUsed/>
  </w:style>
  <w:style w:type="table" w:default="1" w:styleId="TableNormal">
    <w:name w:val="Normal Table"/>
    <w:aliases w:val="Tableau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Aucune liste"/>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u w:color="000000"/>
      <w:lang w:val="en-US"/>
    </w:rPr>
  </w:style>
  <w:style w:type="paragraph" w:customStyle="1" w:styleId="Body">
    <w:name w:val="Body"/>
    <w:pPr>
      <w:spacing w:line="276" w:lineRule="auto"/>
    </w:pPr>
    <w:rPr>
      <w:rFonts w:ascii="Arial" w:hAnsi="Arial" w:cs="Arial Unicode MS"/>
      <w:color w:val="000000"/>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rial" w:eastAsia="Arial" w:hAnsi="Arial" w:cs="Arial"/>
      <w:b/>
      <w:bCs/>
      <w:outline w:val="0"/>
      <w:color w:val="000000"/>
      <w:u w:color="000000"/>
    </w:rPr>
  </w:style>
  <w:style w:type="character" w:customStyle="1" w:styleId="Hyperlink1">
    <w:name w:val="Hyperlink.1"/>
    <w:basedOn w:val="None"/>
    <w:rPr>
      <w:outline w:val="0"/>
      <w:color w:val="000000"/>
      <w:u w:color="000000"/>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character" w:customStyle="1" w:styleId="Hyperlink2">
    <w:name w:val="Hyperlink.2"/>
    <w:basedOn w:val="None"/>
    <w:rPr>
      <w:outline w:val="0"/>
      <w:color w:val="1155CC"/>
      <w:u w:val="single" w:color="1155CC"/>
    </w:rPr>
  </w:style>
  <w:style w:type="character" w:customStyle="1" w:styleId="Hyperlink3">
    <w:name w:val="Hyperlink.3"/>
    <w:basedOn w:val="None"/>
    <w:rPr>
      <w:outline w:val="0"/>
      <w:color w:val="434343"/>
      <w:sz w:val="20"/>
      <w:szCs w:val="20"/>
      <w:u w:color="434343"/>
      <w:shd w:val="clear" w:color="auto" w:fill="FFFF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4">
    <w:name w:val="Hyperlink.4"/>
    <w:basedOn w:val="None"/>
    <w:rPr>
      <w:outline w:val="0"/>
      <w:color w:val="1155CC"/>
      <w:u w:val="single" w:color="1155CC"/>
      <w:shd w:val="clear" w:color="auto" w:fill="FFFFFF"/>
    </w:rPr>
  </w:style>
  <w:style w:type="character" w:customStyle="1" w:styleId="Hyperlink5">
    <w:name w:val="Hyperlink.5"/>
    <w:basedOn w:val="None"/>
    <w:rPr>
      <w:outline w:val="0"/>
      <w:color w:val="434343"/>
      <w:u w:color="434343"/>
      <w:shd w:val="clear" w:color="auto" w:fill="FFFFFF"/>
    </w:rPr>
  </w:style>
  <w:style w:type="character" w:customStyle="1" w:styleId="Hyperlink6">
    <w:name w:val="Hyperlink.6"/>
    <w:basedOn w:val="None"/>
    <w:rPr>
      <w:outline w:val="0"/>
      <w:color w:val="1155CC"/>
      <w:u w:color="1155CC"/>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paragraph" w:styleId="CommentText">
    <w:name w:val="annotation text"/>
    <w:link w:val="CommentTextChar"/>
    <w:rPr>
      <w:rFonts w:ascii="Arial" w:hAnsi="Arial" w:cs="Arial Unicode MS"/>
      <w:color w:val="000000"/>
      <w:u w:color="000000"/>
      <w:lang w:val="en-US"/>
    </w:rPr>
  </w:style>
  <w:style w:type="numbering" w:customStyle="1" w:styleId="ImportedStyle9">
    <w:name w:val="Imported Style 9"/>
    <w:pPr>
      <w:numPr>
        <w:numId w:val="15"/>
      </w:numPr>
    </w:pPr>
  </w:style>
  <w:style w:type="numbering" w:customStyle="1" w:styleId="ImportedStyle10">
    <w:name w:val="Imported Style 10"/>
    <w:pPr>
      <w:numPr>
        <w:numId w:val="17"/>
      </w:numPr>
    </w:pPr>
  </w:style>
  <w:style w:type="numbering" w:customStyle="1" w:styleId="ImportedStyle11">
    <w:name w:val="Imported Style 11"/>
    <w:pPr>
      <w:numPr>
        <w:numId w:val="19"/>
      </w:numPr>
    </w:pPr>
  </w:style>
  <w:style w:type="numbering" w:customStyle="1" w:styleId="ImportedStyle12">
    <w:name w:val="Imported Style 12"/>
    <w:pPr>
      <w:numPr>
        <w:numId w:val="21"/>
      </w:numPr>
    </w:pPr>
  </w:style>
  <w:style w:type="numbering" w:customStyle="1" w:styleId="ImportedStyle13">
    <w:name w:val="Imported Style 13"/>
    <w:pPr>
      <w:numPr>
        <w:numId w:val="23"/>
      </w:numPr>
    </w:pPr>
  </w:style>
  <w:style w:type="numbering" w:customStyle="1" w:styleId="ImportedStyle14">
    <w:name w:val="Imported Style 14"/>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8"/>
      </w:numPr>
    </w:pPr>
  </w:style>
  <w:style w:type="numbering" w:customStyle="1" w:styleId="ImportedStyle17">
    <w:name w:val="Imported Style 17"/>
    <w:pPr>
      <w:numPr>
        <w:numId w:val="29"/>
      </w:numPr>
    </w:pPr>
  </w:style>
  <w:style w:type="numbering" w:customStyle="1" w:styleId="ImportedStyle18">
    <w:name w:val="Imported Style 18"/>
    <w:pPr>
      <w:numPr>
        <w:numId w:val="31"/>
      </w:numPr>
    </w:pPr>
  </w:style>
  <w:style w:type="numbering" w:customStyle="1" w:styleId="ImportedStyle19">
    <w:name w:val="Imported Style 19"/>
    <w:pPr>
      <w:numPr>
        <w:numId w:val="33"/>
      </w:numPr>
    </w:pPr>
  </w:style>
  <w:style w:type="numbering" w:customStyle="1" w:styleId="ImportedStyle20">
    <w:name w:val="Imported Style 20"/>
    <w:pPr>
      <w:numPr>
        <w:numId w:val="35"/>
      </w:numPr>
    </w:p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5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F46"/>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0B0FEA"/>
    <w:rPr>
      <w:rFonts w:ascii="Times New Roman" w:hAnsi="Times New Roman" w:cs="Times New Roman"/>
      <w:b/>
      <w:bCs/>
      <w:color w:val="auto"/>
      <w:lang w:eastAsia="en-US"/>
    </w:rPr>
  </w:style>
  <w:style w:type="character" w:customStyle="1" w:styleId="CommentTextChar">
    <w:name w:val="Comment Text Char"/>
    <w:basedOn w:val="DefaultParagraphFont"/>
    <w:link w:val="CommentText"/>
    <w:rsid w:val="000B0FEA"/>
    <w:rPr>
      <w:rFonts w:ascii="Arial" w:hAnsi="Arial" w:cs="Arial Unicode MS"/>
      <w:color w:val="000000"/>
      <w:u w:color="000000"/>
      <w:lang w:val="en-US"/>
    </w:rPr>
  </w:style>
  <w:style w:type="character" w:customStyle="1" w:styleId="CommentSubjectChar">
    <w:name w:val="Comment Subject Char"/>
    <w:basedOn w:val="CommentTextChar"/>
    <w:link w:val="CommentSubject"/>
    <w:uiPriority w:val="99"/>
    <w:semiHidden/>
    <w:rsid w:val="000B0FEA"/>
    <w:rPr>
      <w:rFonts w:ascii="Arial" w:hAnsi="Arial" w:cs="Arial Unicode MS"/>
      <w:b/>
      <w:bCs/>
      <w:color w:val="000000"/>
      <w:u w:color="000000"/>
      <w:lang w:val="en-US" w:eastAsia="en-US"/>
    </w:rPr>
  </w:style>
  <w:style w:type="character" w:customStyle="1" w:styleId="Heading1Char">
    <w:name w:val="Heading 1 Char"/>
    <w:basedOn w:val="DefaultParagraphFont"/>
    <w:link w:val="Heading1"/>
    <w:uiPriority w:val="9"/>
    <w:rsid w:val="00880B7E"/>
    <w:rPr>
      <w:rFonts w:asciiTheme="majorHAnsi" w:eastAsiaTheme="majorEastAsia" w:hAnsiTheme="majorHAnsi" w:cstheme="majorBidi"/>
      <w:color w:val="244061" w:themeColor="accent1" w:themeShade="80"/>
      <w:sz w:val="36"/>
      <w:szCs w:val="3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lang w:val="en-US" w:eastAsia="en-US"/>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rsid w:val="004A6D79"/>
    <w:pPr>
      <w:tabs>
        <w:tab w:val="center" w:pos="4680"/>
        <w:tab w:val="right" w:pos="9360"/>
      </w:tabs>
    </w:pPr>
  </w:style>
  <w:style w:type="character" w:customStyle="1" w:styleId="HeaderChar">
    <w:name w:val="Header Char"/>
    <w:basedOn w:val="DefaultParagraphFont"/>
    <w:link w:val="Header"/>
    <w:uiPriority w:val="99"/>
    <w:rsid w:val="004A6D79"/>
    <w:rPr>
      <w:sz w:val="24"/>
      <w:szCs w:val="24"/>
      <w:lang w:val="en-US" w:eastAsia="en-US"/>
    </w:rPr>
  </w:style>
  <w:style w:type="paragraph" w:styleId="Revision">
    <w:name w:val="Revision"/>
    <w:hidden/>
    <w:uiPriority w:val="99"/>
    <w:semiHidden/>
    <w:rsid w:val="00A04C99"/>
    <w:rPr>
      <w:sz w:val="24"/>
      <w:szCs w:val="24"/>
      <w:lang w:val="en-US" w:eastAsia="en-US"/>
    </w:rPr>
  </w:style>
  <w:style w:type="character" w:customStyle="1" w:styleId="UnresolvedMention1">
    <w:name w:val="Unresolved Mention1"/>
    <w:basedOn w:val="DefaultParagraphFont"/>
    <w:uiPriority w:val="99"/>
    <w:semiHidden/>
    <w:unhideWhenUsed/>
    <w:rsid w:val="00A62F20"/>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ps-gls1">
    <w:name w:val="ps-gls1"/>
    <w:basedOn w:val="DefaultParagraphFont"/>
    <w:rsid w:val="00327576"/>
  </w:style>
  <w:style w:type="character" w:customStyle="1" w:styleId="Heading3Char">
    <w:name w:val="Heading 3 Char"/>
    <w:basedOn w:val="DefaultParagraphFont"/>
    <w:link w:val="Heading3"/>
    <w:uiPriority w:val="9"/>
    <w:rsid w:val="00880B7E"/>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880B7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880B7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0B7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0B7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0B7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0B7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0B7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0B7E"/>
    <w:pPr>
      <w:spacing w:line="240" w:lineRule="auto"/>
    </w:pPr>
    <w:rPr>
      <w:b/>
      <w:bCs/>
      <w:smallCaps/>
      <w:color w:val="A7A7A7" w:themeColor="text2"/>
    </w:rPr>
  </w:style>
  <w:style w:type="paragraph" w:styleId="Title">
    <w:name w:val="Title"/>
    <w:basedOn w:val="Normal"/>
    <w:next w:val="Normal"/>
    <w:link w:val="TitleChar"/>
    <w:uiPriority w:val="10"/>
    <w:qFormat/>
    <w:rsid w:val="00880B7E"/>
    <w:pPr>
      <w:spacing w:after="0" w:line="204" w:lineRule="auto"/>
      <w:contextualSpacing/>
    </w:pPr>
    <w:rPr>
      <w:rFonts w:asciiTheme="majorHAnsi" w:eastAsiaTheme="majorEastAsia" w:hAnsiTheme="majorHAnsi" w:cstheme="majorBidi"/>
      <w:caps/>
      <w:color w:val="A7A7A7" w:themeColor="text2"/>
      <w:spacing w:val="-15"/>
      <w:sz w:val="72"/>
      <w:szCs w:val="72"/>
    </w:rPr>
  </w:style>
  <w:style w:type="character" w:customStyle="1" w:styleId="TitleChar">
    <w:name w:val="Title Char"/>
    <w:basedOn w:val="DefaultParagraphFont"/>
    <w:link w:val="Title"/>
    <w:uiPriority w:val="10"/>
    <w:rsid w:val="00880B7E"/>
    <w:rPr>
      <w:rFonts w:asciiTheme="majorHAnsi" w:eastAsiaTheme="majorEastAsia" w:hAnsiTheme="majorHAnsi" w:cstheme="majorBidi"/>
      <w:caps/>
      <w:color w:val="A7A7A7" w:themeColor="text2"/>
      <w:spacing w:val="-15"/>
      <w:sz w:val="72"/>
      <w:szCs w:val="72"/>
    </w:rPr>
  </w:style>
  <w:style w:type="paragraph" w:styleId="Subtitle">
    <w:name w:val="Subtitle"/>
    <w:basedOn w:val="Normal"/>
    <w:next w:val="Normal"/>
    <w:link w:val="SubtitleChar"/>
    <w:uiPriority w:val="11"/>
    <w:qFormat/>
    <w:rsid w:val="00880B7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80B7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80B7E"/>
    <w:rPr>
      <w:b/>
      <w:bCs/>
    </w:rPr>
  </w:style>
  <w:style w:type="character" w:styleId="Emphasis">
    <w:name w:val="Emphasis"/>
    <w:basedOn w:val="DefaultParagraphFont"/>
    <w:uiPriority w:val="20"/>
    <w:qFormat/>
    <w:rsid w:val="00880B7E"/>
    <w:rPr>
      <w:i/>
      <w:iCs/>
    </w:rPr>
  </w:style>
  <w:style w:type="paragraph" w:styleId="NoSpacing">
    <w:name w:val="No Spacing"/>
    <w:uiPriority w:val="1"/>
    <w:qFormat/>
    <w:rsid w:val="00880B7E"/>
    <w:pPr>
      <w:spacing w:after="0" w:line="240" w:lineRule="auto"/>
    </w:pPr>
  </w:style>
  <w:style w:type="paragraph" w:styleId="Quote">
    <w:name w:val="Quote"/>
    <w:basedOn w:val="Normal"/>
    <w:next w:val="Normal"/>
    <w:link w:val="QuoteChar"/>
    <w:uiPriority w:val="29"/>
    <w:qFormat/>
    <w:rsid w:val="00880B7E"/>
    <w:pPr>
      <w:spacing w:before="120" w:after="120"/>
      <w:ind w:left="720"/>
    </w:pPr>
    <w:rPr>
      <w:color w:val="A7A7A7" w:themeColor="text2"/>
      <w:sz w:val="24"/>
      <w:szCs w:val="24"/>
    </w:rPr>
  </w:style>
  <w:style w:type="character" w:customStyle="1" w:styleId="QuoteChar">
    <w:name w:val="Quote Char"/>
    <w:basedOn w:val="DefaultParagraphFont"/>
    <w:link w:val="Quote"/>
    <w:uiPriority w:val="29"/>
    <w:rsid w:val="00880B7E"/>
    <w:rPr>
      <w:color w:val="A7A7A7" w:themeColor="text2"/>
      <w:sz w:val="24"/>
      <w:szCs w:val="24"/>
    </w:rPr>
  </w:style>
  <w:style w:type="paragraph" w:styleId="IntenseQuote">
    <w:name w:val="Intense Quote"/>
    <w:basedOn w:val="Normal"/>
    <w:next w:val="Normal"/>
    <w:link w:val="IntenseQuoteChar"/>
    <w:uiPriority w:val="30"/>
    <w:qFormat/>
    <w:rsid w:val="00880B7E"/>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IntenseQuoteChar">
    <w:name w:val="Intense Quote Char"/>
    <w:basedOn w:val="DefaultParagraphFont"/>
    <w:link w:val="IntenseQuote"/>
    <w:uiPriority w:val="30"/>
    <w:rsid w:val="00880B7E"/>
    <w:rPr>
      <w:rFonts w:asciiTheme="majorHAnsi" w:eastAsiaTheme="majorEastAsia" w:hAnsiTheme="majorHAnsi" w:cstheme="majorBidi"/>
      <w:color w:val="A7A7A7" w:themeColor="text2"/>
      <w:spacing w:val="-6"/>
      <w:sz w:val="32"/>
      <w:szCs w:val="32"/>
    </w:rPr>
  </w:style>
  <w:style w:type="character" w:styleId="SubtleEmphasis">
    <w:name w:val="Subtle Emphasis"/>
    <w:basedOn w:val="DefaultParagraphFont"/>
    <w:uiPriority w:val="19"/>
    <w:qFormat/>
    <w:rsid w:val="00880B7E"/>
    <w:rPr>
      <w:i/>
      <w:iCs/>
      <w:color w:val="595959" w:themeColor="text1" w:themeTint="A6"/>
    </w:rPr>
  </w:style>
  <w:style w:type="character" w:styleId="IntenseEmphasis">
    <w:name w:val="Intense Emphasis"/>
    <w:basedOn w:val="DefaultParagraphFont"/>
    <w:uiPriority w:val="21"/>
    <w:qFormat/>
    <w:rsid w:val="00880B7E"/>
    <w:rPr>
      <w:b/>
      <w:bCs/>
      <w:i/>
      <w:iCs/>
    </w:rPr>
  </w:style>
  <w:style w:type="character" w:styleId="SubtleReference">
    <w:name w:val="Subtle Reference"/>
    <w:basedOn w:val="DefaultParagraphFont"/>
    <w:uiPriority w:val="31"/>
    <w:qFormat/>
    <w:rsid w:val="00880B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0B7E"/>
    <w:rPr>
      <w:b/>
      <w:bCs/>
      <w:smallCaps/>
      <w:color w:val="A7A7A7" w:themeColor="text2"/>
      <w:u w:val="single"/>
    </w:rPr>
  </w:style>
  <w:style w:type="character" w:styleId="BookTitle">
    <w:name w:val="Book Title"/>
    <w:basedOn w:val="DefaultParagraphFont"/>
    <w:uiPriority w:val="33"/>
    <w:qFormat/>
    <w:rsid w:val="00880B7E"/>
    <w:rPr>
      <w:b/>
      <w:bCs/>
      <w:smallCaps/>
      <w:spacing w:val="10"/>
    </w:rPr>
  </w:style>
  <w:style w:type="paragraph" w:styleId="TOCHeading">
    <w:name w:val="TOC Heading"/>
    <w:basedOn w:val="Heading1"/>
    <w:next w:val="Normal"/>
    <w:uiPriority w:val="39"/>
    <w:unhideWhenUsed/>
    <w:qFormat/>
    <w:rsid w:val="00880B7E"/>
    <w:pPr>
      <w:outlineLvl w:val="9"/>
    </w:pPr>
  </w:style>
  <w:style w:type="paragraph" w:styleId="TOC1">
    <w:name w:val="toc 1"/>
    <w:basedOn w:val="Normal"/>
    <w:next w:val="Normal"/>
    <w:autoRedefine/>
    <w:uiPriority w:val="39"/>
    <w:unhideWhenUsed/>
    <w:rsid w:val="00880B7E"/>
    <w:pPr>
      <w:spacing w:after="100"/>
    </w:pPr>
  </w:style>
  <w:style w:type="paragraph" w:styleId="TOC2">
    <w:name w:val="toc 2"/>
    <w:basedOn w:val="Normal"/>
    <w:next w:val="Normal"/>
    <w:autoRedefine/>
    <w:uiPriority w:val="39"/>
    <w:unhideWhenUsed/>
    <w:rsid w:val="00880B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21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o-boa.gc.ca/documents/faiblevaleur-dollarvalue-eng.pdf" TargetMode="External"/><Relationship Id="rId18" Type="http://schemas.openxmlformats.org/officeDocument/2006/relationships/hyperlink" Target="https://digital.gov/2020/04/24/experimenting-with-micropurchase-threshold/" TargetMode="External"/><Relationship Id="rId26" Type="http://schemas.openxmlformats.org/officeDocument/2006/relationships/hyperlink" Target="https://www.tbs-sct.gc.ca/pol/doc-eng.aspx?id=32504" TargetMode="External"/><Relationship Id="rId21" Type="http://schemas.openxmlformats.org/officeDocument/2006/relationships/hyperlink" Target="https://www.tbs-sct.gc.ca/pol/doc-eng.aspx?id=32504"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internal-red-tape-reduction-report.github.io/" TargetMode="External"/><Relationship Id="rId17" Type="http://schemas.openxmlformats.org/officeDocument/2006/relationships/hyperlink" Target="https://acquisition.gov/content/part-13-simplified-acquisition-procedures" TargetMode="External"/><Relationship Id="rId25" Type="http://schemas.openxmlformats.org/officeDocument/2006/relationships/hyperlink" Target="https://www.canada.ca/en/government/system/digital-government/improving-digital-services/digital9charter.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igital.gov.bc.ca/marketplace" TargetMode="External"/><Relationship Id="rId20" Type="http://schemas.openxmlformats.org/officeDocument/2006/relationships/hyperlink" Target="https://github.com/18f/micropurchase-archive" TargetMode="External"/><Relationship Id="rId29" Type="http://schemas.openxmlformats.org/officeDocument/2006/relationships/hyperlink" Target="https://code.open.canada.ca/en/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ra-sabr.github.io/ITStrategy/strategy-target-solution-delivery-model.html" TargetMode="External"/><Relationship Id="rId24" Type="http://schemas.openxmlformats.org/officeDocument/2006/relationships/hyperlink" Target="https://pm.gc.ca/en/mandate-letters/2019/12/13/minister-digital-government-mandate-letter"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cdevexchange.org/" TargetMode="External"/><Relationship Id="rId23" Type="http://schemas.openxmlformats.org/officeDocument/2006/relationships/hyperlink" Target="https://www.canada.ca/en/government/system/digital-government/digital-operations-strategic-plan-2018-2022.html" TargetMode="External"/><Relationship Id="rId28" Type="http://schemas.openxmlformats.org/officeDocument/2006/relationships/hyperlink" Target="https://buyandsell.gc.ca/for-businesses/selling-to-the-government-of-canada/find-opportuniti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department-of-veterans-affairs/VA-Micropurchase-Repo"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worldcanada.com/article/bug-bounty-programs-growing-stronger/413203" TargetMode="External"/><Relationship Id="rId22" Type="http://schemas.openxmlformats.org/officeDocument/2006/relationships/hyperlink" Target="https://www.canada.ca/en/government/system/digital-government/government-canada-digital-standards.html" TargetMode="External"/><Relationship Id="rId27" Type="http://schemas.openxmlformats.org/officeDocument/2006/relationships/hyperlink" Target="http://iservice.prv/eng/finance/policies/ad/acqcard_polic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www.gartner.com/en/procurement-operations/trends/procurement-in-2020?" TargetMode="External"/><Relationship Id="rId1" Type="http://schemas.openxmlformats.org/officeDocument/2006/relationships/hyperlink" Target="https://buyandsell.gc.ca/policy-and-guidelines/supply-manual/section/3/60"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4427010AFA894A929975211CF1AC8D" ma:contentTypeVersion="10" ma:contentTypeDescription="Create a new document." ma:contentTypeScope="" ma:versionID="d6243fa4fdf3f64d32dd61cf76106cd5">
  <xsd:schema xmlns:xsd="http://www.w3.org/2001/XMLSchema" xmlns:xs="http://www.w3.org/2001/XMLSchema" xmlns:p="http://schemas.microsoft.com/office/2006/metadata/properties" xmlns:ns2="9ebf1bbe-29ff-40b6-bb71-6eb8f034e99b" xmlns:ns3="37d324a7-192b-4af7-842f-43ecb3146df1" targetNamespace="http://schemas.microsoft.com/office/2006/metadata/properties" ma:root="true" ma:fieldsID="140391227ad875bc5da8c1ddeb7e4dcd" ns2:_="" ns3:_="">
    <xsd:import namespace="9ebf1bbe-29ff-40b6-bb71-6eb8f034e99b"/>
    <xsd:import namespace="37d324a7-192b-4af7-842f-43ecb3146d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f1bbe-29ff-40b6-bb71-6eb8f034e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324a7-192b-4af7-842f-43ecb3146d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3D001-5948-47B5-9A42-6D9AD09A9546}"/>
</file>

<file path=customXml/itemProps2.xml><?xml version="1.0" encoding="utf-8"?>
<ds:datastoreItem xmlns:ds="http://schemas.openxmlformats.org/officeDocument/2006/customXml" ds:itemID="{977BAE9B-509B-4E67-A7F6-D79B86A0D660}">
  <ds:schemaRefs>
    <ds:schemaRef ds:uri="http://schemas.microsoft.com/sharepoint/v3/contenttype/forms"/>
  </ds:schemaRefs>
</ds:datastoreItem>
</file>

<file path=customXml/itemProps3.xml><?xml version="1.0" encoding="utf-8"?>
<ds:datastoreItem xmlns:ds="http://schemas.openxmlformats.org/officeDocument/2006/customXml" ds:itemID="{92049361-C536-4DFC-8EC6-7993A15C3B8E}">
  <ds:schemaRefs>
    <ds:schemaRef ds:uri="http://schemas.openxmlformats.org/officeDocument/2006/bibliography"/>
  </ds:schemaRefs>
</ds:datastoreItem>
</file>

<file path=customXml/itemProps4.xml><?xml version="1.0" encoding="utf-8"?>
<ds:datastoreItem xmlns:ds="http://schemas.openxmlformats.org/officeDocument/2006/customXml" ds:itemID="{2B4B08ED-98F7-4D2C-8430-647577E5A5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6015</Words>
  <Characters>34292</Characters>
  <Application>Microsoft Office Word</Application>
  <DocSecurity>0</DocSecurity>
  <Lines>285</Lines>
  <Paragraphs>80</Paragraphs>
  <ScaleCrop>false</ScaleCrop>
  <Company>GoC / GdC</Company>
  <LinksUpToDate>false</LinksUpToDate>
  <CharactersWithSpaces>40227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Andruchow, Cassandra C [NC]</dc:creator>
  <cp:lastModifiedBy>Muston, Rachel [NC]</cp:lastModifiedBy>
  <cp:revision>3</cp:revision>
  <dcterms:created xsi:type="dcterms:W3CDTF">2021-04-22T13:35:00Z</dcterms:created>
  <dcterms:modified xsi:type="dcterms:W3CDTF">2021-04-22T13:35:00Z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0x010100DD4427010AFA894A929975211CF1AC8D</vt:lpwstr>
  </property>
  <property fmtid="{D5CDD505-2E9C-101B-9397-08002B2CF9AE}" pid="3" name="ClassificationContentMarkingHeaderShapeIds">
    <vt:lpwstr>1,2,3</vt:lpwstr>
  </property>
  <property fmtid="{D5CDD505-2E9C-101B-9397-08002B2CF9AE}" pid="4" name="ClassificationContentMarkingHeaderFontProps">
    <vt:lpwstr>#000000,14,Calibri</vt:lpwstr>
  </property>
  <property fmtid="{D5CDD505-2E9C-101B-9397-08002B2CF9AE}" pid="5" name="ClassificationContentMarkingHeaderText">
    <vt:lpwstr>UNCLASSIFED / NON CLASSIFIÉ</vt:lpwstr>
  </property>
  <property fmtid="{D5CDD505-2E9C-101B-9397-08002B2CF9AE}" pid="6" name="ClassificationContentMarkingFooterShapeIds">
    <vt:lpwstr>4,5,6</vt:lpwstr>
  </property>
  <property fmtid="{D5CDD505-2E9C-101B-9397-08002B2CF9AE}" pid="7" name="ClassificationContentMarkingFooterFontProps">
    <vt:lpwstr>#000000,10,Calibri</vt:lpwstr>
  </property>
  <property fmtid="{D5CDD505-2E9C-101B-9397-08002B2CF9AE}" pid="8" name="ClassificationContentMarkingFooterText">
    <vt:lpwstr>UNCLASSIFED / NON CLASSIFIÉ</vt:lpwstr>
  </property>
  <property fmtid="{D5CDD505-2E9C-101B-9397-08002B2CF9AE}" pid="9" name="MSIP_Label_0b0f69b2-48a3-41c3-8376-797e288adb4a_Enabled">
    <vt:lpwstr>True</vt:lpwstr>
  </property>
  <property fmtid="{D5CDD505-2E9C-101B-9397-08002B2CF9AE}" pid="10" name="MSIP_Label_0b0f69b2-48a3-41c3-8376-797e288adb4a_SiteId">
    <vt:lpwstr>9ed55846-8a81-4246-acd8-b1a01abfc0d1</vt:lpwstr>
  </property>
  <property fmtid="{D5CDD505-2E9C-101B-9397-08002B2CF9AE}" pid="11" name="MSIP_Label_0b0f69b2-48a3-41c3-8376-797e288adb4a_ActionId">
    <vt:lpwstr>afbc9122-36b4-4da4-b70c-c1517330ae8c</vt:lpwstr>
  </property>
  <property fmtid="{D5CDD505-2E9C-101B-9397-08002B2CF9AE}" pid="12" name="MSIP_Label_0b0f69b2-48a3-41c3-8376-797e288adb4a_Method">
    <vt:lpwstr>Privileged</vt:lpwstr>
  </property>
  <property fmtid="{D5CDD505-2E9C-101B-9397-08002B2CF9AE}" pid="13" name="MSIP_Label_0b0f69b2-48a3-41c3-8376-797e288adb4a_SetDate">
    <vt:lpwstr>2021-04-22T13:35:31Z</vt:lpwstr>
  </property>
  <property fmtid="{D5CDD505-2E9C-101B-9397-08002B2CF9AE}" pid="14" name="MSIP_Label_0b0f69b2-48a3-41c3-8376-797e288adb4a_Name">
    <vt:lpwstr>UNCLASSIFIED</vt:lpwstr>
  </property>
  <property fmtid="{D5CDD505-2E9C-101B-9397-08002B2CF9AE}" pid="15" name="MSIP_Label_0b0f69b2-48a3-41c3-8376-797e288adb4a_ContentBits">
    <vt:lpwstr>3</vt:lpwstr>
  </property>
</Properties>
</file>